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zh-CN"/>
        </w:rPr>
      </w:pPr>
      <w:bookmarkStart w:id="0" w:name="_Toc258514823"/>
      <w:bookmarkStart w:id="1" w:name="_Toc257896431"/>
      <w:bookmarkStart w:id="2" w:name="_Toc199740640"/>
      <w:bookmarkStart w:id="3" w:name="_Toc257896226"/>
    </w:p>
    <w:p>
      <w:pPr>
        <w:pStyle w:val="2"/>
      </w:pPr>
      <w:bookmarkStart w:id="4" w:name="_Toc100145134"/>
      <w:r>
        <w:rPr>
          <w:rFonts w:hint="eastAsia"/>
          <w:lang w:eastAsia="zh-CN"/>
        </w:rPr>
        <w:t xml:space="preserve">第五章 </w:t>
      </w:r>
      <w:r>
        <w:t>结论</w:t>
      </w:r>
      <w:bookmarkEnd w:id="0"/>
      <w:bookmarkEnd w:id="1"/>
      <w:bookmarkEnd w:id="2"/>
      <w:bookmarkEnd w:id="3"/>
      <w:r>
        <w:rPr>
          <w:rFonts w:hint="eastAsia"/>
        </w:rPr>
        <w:t>与展望</w:t>
      </w:r>
      <w:bookmarkEnd w:id="4"/>
    </w:p>
    <w:p>
      <w:pPr>
        <w:ind w:firstLine="480"/>
      </w:pPr>
    </w:p>
    <w:p>
      <w:pPr>
        <w:ind w:firstLine="480"/>
      </w:pPr>
    </w:p>
    <w:p>
      <w:pPr>
        <w:pStyle w:val="3"/>
      </w:pPr>
      <w:bookmarkStart w:id="5" w:name="_Toc163230816"/>
      <w:bookmarkStart w:id="6" w:name="_Toc199740641"/>
      <w:bookmarkStart w:id="7" w:name="_Toc257896227"/>
      <w:bookmarkStart w:id="8" w:name="_Toc257896432"/>
      <w:bookmarkStart w:id="9" w:name="_Toc258514824"/>
      <w:bookmarkStart w:id="10" w:name="_Toc100145135"/>
      <w:r>
        <w:rPr>
          <w:rFonts w:hint="eastAsia"/>
        </w:rPr>
        <w:t>5</w:t>
      </w:r>
      <w:r>
        <w:t xml:space="preserve">.1 </w:t>
      </w:r>
      <w:bookmarkEnd w:id="5"/>
      <w:r>
        <w:t>结论</w:t>
      </w:r>
      <w:bookmarkEnd w:id="6"/>
      <w:bookmarkEnd w:id="7"/>
      <w:bookmarkEnd w:id="8"/>
      <w:bookmarkEnd w:id="9"/>
      <w:bookmarkEnd w:id="10"/>
      <w:bookmarkStart w:id="125" w:name="_GoBack"/>
      <w:bookmarkEnd w:id="125"/>
    </w:p>
    <w:p>
      <w:pPr>
        <w:ind w:firstLine="480"/>
        <w:rPr>
          <w:ins w:id="1" w:author="xxli" w:date="2022-04-16T13:09:56Z"/>
          <w:rFonts w:hint="eastAsia"/>
          <w:lang w:val="en-US" w:eastAsia="zh-Hans"/>
        </w:rPr>
        <w:pPrChange w:id="0" w:author="xxli" w:date="2022-04-16T13:09:44Z">
          <w:pPr>
            <w:ind w:firstLine="480"/>
          </w:pPr>
        </w:pPrChange>
      </w:pPr>
      <w:r>
        <w:rPr>
          <w:rFonts w:hint="eastAsia"/>
          <w:lang w:val="zh-CN"/>
        </w:rPr>
        <w:t>深度学习技术的出现大大提升了M</w:t>
      </w:r>
      <w:r>
        <w:rPr>
          <w:lang w:val="zh-CN"/>
        </w:rPr>
        <w:t>RI</w:t>
      </w:r>
      <w:r>
        <w:rPr>
          <w:rFonts w:hint="eastAsia"/>
          <w:lang w:val="zh-CN"/>
        </w:rPr>
        <w:t>重建速度与效果。目前，深度学习算法所重建的4倍欠采样的M</w:t>
      </w:r>
      <w:r>
        <w:rPr>
          <w:lang w:val="zh-CN"/>
        </w:rPr>
        <w:t>RI</w:t>
      </w:r>
      <w:r>
        <w:rPr>
          <w:rFonts w:hint="eastAsia"/>
          <w:lang w:val="zh-CN"/>
        </w:rPr>
        <w:t>图像已经能够被放射科医生认可</w:t>
      </w:r>
      <w:r>
        <w:rPr>
          <w:lang w:val="zh-CN"/>
        </w:rPr>
        <w:fldChar w:fldCharType="begin"/>
      </w:r>
      <w:r>
        <w:rPr>
          <w:lang w:val="zh-CN"/>
        </w:rPr>
        <w:instrText xml:space="preserve"> ADDIN EN.CITE &lt;EndNote&gt;&lt;Cite&gt;&lt;Author&gt;Muckley&lt;/Author&gt;&lt;Year&gt;2021&lt;/Year&gt;&lt;RecNum&gt;91&lt;/RecNum&gt;&lt;DisplayText&gt;&lt;style face="superscript"&gt;[52]&lt;/style&gt;&lt;/DisplayText&gt;&lt;record&gt;&lt;rec-number&gt;91&lt;/rec-number&gt;&lt;foreign-keys&gt;&lt;key app="EN" db-id="522d55wvhfszw7ewwv9500pzdradaete90v2" timestamp="1648108407"&gt;91&lt;/key&gt;&lt;/foreign-keys&gt;&lt;ref-type name="Journal Article"&gt;17&lt;/ref-type&gt;&lt;contributors&gt;&lt;authors&gt;&lt;author&gt;Muckley, Matthew J&lt;/author&gt;&lt;author&gt;Riemenschneider, Bruno&lt;/author&gt;&lt;author&gt;Radmanesh, Alireza&lt;/author&gt;&lt;author&gt;Kim, Sunwoo&lt;/author&gt;&lt;author&gt;Jeong, Geunu&lt;/author&gt;&lt;author&gt;Ko, Jingyu&lt;/author&gt;&lt;author&gt;Jun, Yohan&lt;/author&gt;&lt;author&gt;Shin, Hyungseob&lt;/author&gt;&lt;author&gt;Hwang, Dosik&lt;/author&gt;&lt;author&gt;Mostapha, Mahmoud&lt;/author&gt;&lt;/authors&gt;&lt;/contributors&gt;&lt;titles&gt;&lt;title&gt;Results of the 2020 fastmri challenge for machine learning mr image reconstruction&lt;/title&gt;&lt;secondary-title&gt;IEEE transactions on medical imaging&lt;/secondary-title&gt;&lt;/titles&gt;&lt;periodical&gt;&lt;full-title&gt;IEEE transactions on Medical Imaging&lt;/full-title&gt;&lt;/periodical&gt;&lt;pages&gt;2306-2317&lt;/pages&gt;&lt;volume&gt;40&lt;/volume&gt;&lt;number&gt;9&lt;/number&gt;&lt;dates&gt;&lt;year&gt;2021&lt;/year&gt;&lt;/dates&gt;&lt;isbn&gt;0278-0062&lt;/isbn&gt;&lt;urls&gt;&lt;/urls&gt;&lt;/record&gt;&lt;/Cite&gt;&lt;/EndNote&gt;</w:instrText>
      </w:r>
      <w:r>
        <w:rPr>
          <w:lang w:val="zh-CN"/>
        </w:rPr>
        <w:fldChar w:fldCharType="separate"/>
      </w:r>
      <w:r>
        <w:rPr>
          <w:vertAlign w:val="superscript"/>
          <w:lang w:val="zh-CN"/>
        </w:rPr>
        <w:t>[</w:t>
      </w:r>
      <w:r>
        <w:fldChar w:fldCharType="begin"/>
      </w:r>
      <w:r>
        <w:instrText xml:space="preserve"> HYPERLINK \l "_ENREF_52" \o "Muckley, 2021 #91" </w:instrText>
      </w:r>
      <w:r>
        <w:fldChar w:fldCharType="separate"/>
      </w:r>
      <w:r>
        <w:rPr>
          <w:vertAlign w:val="superscript"/>
          <w:lang w:val="zh-CN"/>
        </w:rPr>
        <w:t>52</w:t>
      </w:r>
      <w:r>
        <w:rPr>
          <w:vertAlign w:val="superscript"/>
          <w:lang w:val="zh-CN"/>
        </w:rPr>
        <w:fldChar w:fldCharType="end"/>
      </w:r>
      <w:r>
        <w:rPr>
          <w:vertAlign w:val="superscript"/>
          <w:lang w:val="zh-CN"/>
        </w:rPr>
        <w:t>]</w:t>
      </w:r>
      <w:r>
        <w:rPr>
          <w:lang w:val="zh-CN"/>
        </w:rPr>
        <w:fldChar w:fldCharType="end"/>
      </w:r>
      <w:r>
        <w:rPr>
          <w:rFonts w:hint="eastAsia"/>
          <w:lang w:val="zh-CN"/>
        </w:rPr>
        <w:t>，但对于更高加速比的重建仍存在混叠伪影，高倍欠采样图像重建的研究依然极具挑战。</w:t>
      </w:r>
      <w:r>
        <w:rPr>
          <w:rFonts w:hint="eastAsia"/>
        </w:rPr>
        <w:t>为了实现更高的加速比和更好的重构质量，</w:t>
      </w:r>
      <w:del w:id="2" w:author="xxli" w:date="2022-04-16T12:59:11Z">
        <w:r>
          <w:rPr>
            <w:rFonts w:hint="eastAsia"/>
          </w:rPr>
          <w:delText>模型</w:delText>
        </w:r>
      </w:del>
      <w:r>
        <w:rPr>
          <w:rFonts w:hint="eastAsia"/>
        </w:rPr>
        <w:t>可以借助先验知识，除了网络结构本身的深度先验</w:t>
      </w:r>
      <w:ins w:id="3" w:author="xxli" w:date="2022-04-16T13:00:03Z">
        <w:r>
          <w:rPr>
            <w:rFonts w:hint="default"/>
          </w:rPr>
          <w:t>[</w:t>
        </w:r>
      </w:ins>
      <w:ins w:id="4" w:author="xxli" w:date="2022-04-16T13:00:09Z">
        <w:r>
          <w:rPr>
            <w:rFonts w:hint="default"/>
          </w:rPr>
          <w:t>D</w:t>
        </w:r>
      </w:ins>
      <w:ins w:id="5" w:author="xxli" w:date="2022-04-16T13:00:10Z">
        <w:r>
          <w:rPr>
            <w:rFonts w:hint="default"/>
          </w:rPr>
          <w:t>IP</w:t>
        </w:r>
      </w:ins>
      <w:ins w:id="6" w:author="xxli" w:date="2022-04-16T13:00:11Z">
        <w:r>
          <w:rPr>
            <w:rFonts w:hint="eastAsia"/>
            <w:lang w:val="en-US" w:eastAsia="zh-Hans"/>
          </w:rPr>
          <w:t>的</w:t>
        </w:r>
      </w:ins>
      <w:ins w:id="7" w:author="xxli" w:date="2022-04-16T13:00:08Z">
        <w:r>
          <w:rPr>
            <w:rFonts w:hint="eastAsia"/>
            <w:lang w:val="en-US" w:eastAsia="zh-Hans"/>
          </w:rPr>
          <w:t>参考文献</w:t>
        </w:r>
      </w:ins>
      <w:ins w:id="8" w:author="xxli" w:date="2022-04-16T13:00:03Z">
        <w:r>
          <w:rPr>
            <w:rFonts w:hint="default"/>
          </w:rPr>
          <w:t>]</w:t>
        </w:r>
      </w:ins>
      <w:r>
        <w:rPr>
          <w:rFonts w:hint="eastAsia"/>
        </w:rPr>
        <w:t>，还可以从大规模训练数据中获取先验。但</w:t>
      </w:r>
      <w:ins w:id="9" w:author="xxli" w:date="2022-04-16T13:01:47Z">
        <w:r>
          <w:rPr>
            <w:rFonts w:hint="eastAsia"/>
            <w:lang w:val="en-US" w:eastAsia="zh-Hans"/>
          </w:rPr>
          <w:t>由</w:t>
        </w:r>
      </w:ins>
      <w:r>
        <w:rPr>
          <w:rFonts w:hint="eastAsia"/>
        </w:rPr>
        <w:t>不同扫描仪获取的数据训练得到的模型，在实际应用中很难在特定的</w:t>
      </w:r>
      <w:ins w:id="10" w:author="xxli" w:date="2022-04-16T13:02:03Z">
        <w:r>
          <w:rPr>
            <w:rFonts w:hint="eastAsia"/>
            <w:lang w:val="en-US" w:eastAsia="zh-Hans"/>
          </w:rPr>
          <w:t>目标</w:t>
        </w:r>
      </w:ins>
      <w:r>
        <w:rPr>
          <w:rFonts w:hint="eastAsia"/>
        </w:rPr>
        <w:t>扫描仪上取得良好的泛化性能。因此，本文针对特定扫描仪的有限数据进行建模，在有限的数据规模下考虑如何充分结合M</w:t>
      </w:r>
      <w:r>
        <w:t>RI</w:t>
      </w:r>
      <w:r>
        <w:rPr>
          <w:rFonts w:hint="eastAsia"/>
        </w:rPr>
        <w:t>数据</w:t>
      </w:r>
      <w:ins w:id="11" w:author="xxli" w:date="2022-04-16T13:02:42Z">
        <w:r>
          <w:rPr>
            <w:rFonts w:hint="eastAsia"/>
            <w:lang w:val="en-US" w:eastAsia="zh-Hans"/>
          </w:rPr>
          <w:t>本身</w:t>
        </w:r>
      </w:ins>
      <w:r>
        <w:rPr>
          <w:rFonts w:hint="eastAsia"/>
        </w:rPr>
        <w:t>的特点利用数据先验信息，包括多尺度数据、多模态数据以及</w:t>
      </w:r>
      <w:r>
        <w:rPr>
          <w:rFonts w:hint="eastAsia"/>
          <w:i/>
          <w:iCs/>
        </w:rPr>
        <w:t>k</w:t>
      </w:r>
      <w:r>
        <w:rPr>
          <w:rFonts w:hint="eastAsia"/>
        </w:rPr>
        <w:t>空间数据，对欠采样M</w:t>
      </w:r>
      <w:r>
        <w:t>RI</w:t>
      </w:r>
      <w:r>
        <w:rPr>
          <w:rFonts w:hint="eastAsia"/>
        </w:rPr>
        <w:t>数据进行辅助重建。</w:t>
      </w:r>
      <w:ins w:id="12" w:author="xxli" w:date="2022-04-16T13:06:45Z">
        <w:r>
          <w:rPr>
            <w:rFonts w:hint="eastAsia"/>
            <w:lang w:val="en-US" w:eastAsia="zh-Hans"/>
          </w:rPr>
          <w:t>为了</w:t>
        </w:r>
      </w:ins>
      <w:ins w:id="13" w:author="xxli" w:date="2022-04-16T13:06:46Z">
        <w:r>
          <w:rPr>
            <w:rFonts w:hint="eastAsia"/>
            <w:lang w:val="en-US" w:eastAsia="zh-Hans"/>
          </w:rPr>
          <w:t>充分</w:t>
        </w:r>
      </w:ins>
      <w:ins w:id="14" w:author="xxli" w:date="2022-04-16T13:06:49Z">
        <w:r>
          <w:rPr>
            <w:rFonts w:hint="eastAsia"/>
            <w:lang w:val="en-US" w:eastAsia="zh-Hans"/>
          </w:rPr>
          <w:t>利用</w:t>
        </w:r>
      </w:ins>
      <w:ins w:id="15" w:author="xxli" w:date="2022-04-16T13:06:50Z">
        <w:r>
          <w:rPr>
            <w:rFonts w:hint="eastAsia"/>
            <w:lang w:val="en-US" w:eastAsia="zh-Hans"/>
          </w:rPr>
          <w:t>这些</w:t>
        </w:r>
      </w:ins>
      <w:ins w:id="16" w:author="xxli" w:date="2022-04-16T13:06:52Z">
        <w:r>
          <w:rPr>
            <w:rFonts w:hint="eastAsia"/>
            <w:lang w:val="en-US" w:eastAsia="zh-Hans"/>
          </w:rPr>
          <w:t>先验</w:t>
        </w:r>
      </w:ins>
      <w:ins w:id="17" w:author="xxli" w:date="2022-04-16T13:06:56Z">
        <w:r>
          <w:rPr>
            <w:rFonts w:hint="eastAsia"/>
            <w:lang w:val="en-US" w:eastAsia="zh-Hans"/>
          </w:rPr>
          <w:t>信息</w:t>
        </w:r>
      </w:ins>
      <w:ins w:id="18" w:author="xxli" w:date="2022-04-16T13:06:53Z">
        <w:r>
          <w:rPr>
            <w:rFonts w:hint="eastAsia"/>
            <w:lang w:val="en-US" w:eastAsia="zh-Hans"/>
          </w:rPr>
          <w:t>，</w:t>
        </w:r>
      </w:ins>
      <w:r>
        <w:rPr>
          <w:rFonts w:hint="eastAsia"/>
        </w:rPr>
        <w:t>本文</w:t>
      </w:r>
      <w:ins w:id="19" w:author="xxli" w:date="2022-04-16T13:07:02Z">
        <w:r>
          <w:rPr>
            <w:rFonts w:hint="eastAsia"/>
            <w:lang w:val="en-US" w:eastAsia="zh-Hans"/>
          </w:rPr>
          <w:t>主要</w:t>
        </w:r>
      </w:ins>
      <w:ins w:id="20" w:author="xxli" w:date="2022-04-16T13:07:03Z">
        <w:r>
          <w:rPr>
            <w:rFonts w:hint="eastAsia"/>
            <w:lang w:val="en-US" w:eastAsia="zh-Hans"/>
          </w:rPr>
          <w:t>做了</w:t>
        </w:r>
      </w:ins>
      <w:ins w:id="21" w:author="xxli" w:date="2022-04-16T13:07:05Z">
        <w:r>
          <w:rPr>
            <w:rFonts w:hint="eastAsia"/>
            <w:lang w:val="en-US" w:eastAsia="zh-Hans"/>
          </w:rPr>
          <w:t>两方面</w:t>
        </w:r>
      </w:ins>
      <w:ins w:id="22" w:author="xxli" w:date="2022-04-16T13:04:24Z">
        <w:r>
          <w:rPr>
            <w:rFonts w:hint="eastAsia"/>
            <w:lang w:val="en-US" w:eastAsia="zh-Hans"/>
          </w:rPr>
          <w:t>的</w:t>
        </w:r>
      </w:ins>
      <w:ins w:id="23" w:author="xxli" w:date="2022-04-16T13:07:07Z">
        <w:r>
          <w:rPr>
            <w:rFonts w:hint="eastAsia"/>
            <w:lang w:val="en-US" w:eastAsia="zh-Hans"/>
          </w:rPr>
          <w:t>研究</w:t>
        </w:r>
      </w:ins>
      <w:ins w:id="24" w:author="xxli" w:date="2022-04-16T13:04:25Z">
        <w:r>
          <w:rPr>
            <w:rFonts w:hint="eastAsia"/>
            <w:lang w:val="en-US" w:eastAsia="zh-Hans"/>
          </w:rPr>
          <w:t>工作</w:t>
        </w:r>
      </w:ins>
      <w:ins w:id="25" w:author="xxli" w:date="2022-04-16T13:04:31Z">
        <w:r>
          <w:rPr>
            <w:rFonts w:hint="eastAsia"/>
            <w:lang w:val="en-US" w:eastAsia="zh-Hans"/>
          </w:rPr>
          <w:t>：</w:t>
        </w:r>
      </w:ins>
      <w:ins w:id="26" w:author="xxli" w:date="2022-04-16T13:07:55Z">
        <w:r>
          <w:rPr>
            <w:rFonts w:hint="eastAsia"/>
            <w:lang w:val="en-US" w:eastAsia="zh-Hans"/>
          </w:rPr>
          <w:t>（</w:t>
        </w:r>
      </w:ins>
      <w:ins w:id="27" w:author="xxli" w:date="2022-04-16T13:07:56Z">
        <w:r>
          <w:rPr>
            <w:rFonts w:hint="default"/>
            <w:lang w:eastAsia="zh-Hans"/>
          </w:rPr>
          <w:t>1</w:t>
        </w:r>
      </w:ins>
      <w:ins w:id="28" w:author="xxli" w:date="2022-04-16T13:07:56Z">
        <w:r>
          <w:rPr>
            <w:rFonts w:hint="eastAsia"/>
            <w:lang w:eastAsia="zh-Hans"/>
          </w:rPr>
          <w:t>）</w:t>
        </w:r>
      </w:ins>
      <w:ins w:id="29" w:author="xxli" w:date="2022-04-16T13:08:09Z">
        <w:r>
          <w:rPr>
            <w:rFonts w:hint="eastAsia"/>
            <w:lang w:val="en-US" w:eastAsia="zh-Hans"/>
          </w:rPr>
          <w:t>提出了</w:t>
        </w:r>
      </w:ins>
      <w:ins w:id="30" w:author="xxli" w:date="2022-04-16T13:08:10Z">
        <w:r>
          <w:rPr>
            <w:rFonts w:hint="eastAsia"/>
            <w:lang w:val="en-US" w:eastAsia="zh-Hans"/>
          </w:rPr>
          <w:t>一种新</w:t>
        </w:r>
      </w:ins>
      <w:ins w:id="31" w:author="xxli" w:date="2022-04-16T13:08:11Z">
        <w:r>
          <w:rPr>
            <w:rFonts w:hint="eastAsia"/>
            <w:lang w:val="en-US" w:eastAsia="zh-Hans"/>
          </w:rPr>
          <w:t>的</w:t>
        </w:r>
      </w:ins>
      <w:ins w:id="32" w:author="xxli" w:date="2022-04-16T13:07:57Z">
        <w:r>
          <w:rPr>
            <w:rFonts w:hint="eastAsia"/>
            <w:lang w:val="en-US" w:eastAsia="zh-Hans"/>
          </w:rPr>
          <w:t>网络</w:t>
        </w:r>
      </w:ins>
      <w:ins w:id="33" w:author="xxli" w:date="2022-04-16T13:07:59Z">
        <w:r>
          <w:rPr>
            <w:rFonts w:hint="eastAsia"/>
            <w:lang w:val="en-US" w:eastAsia="zh-Hans"/>
          </w:rPr>
          <w:t>训练</w:t>
        </w:r>
      </w:ins>
      <w:ins w:id="34" w:author="xxli" w:date="2022-04-16T13:08:00Z">
        <w:r>
          <w:rPr>
            <w:rFonts w:hint="eastAsia"/>
            <w:lang w:val="en-US" w:eastAsia="zh-Hans"/>
          </w:rPr>
          <w:t>方法</w:t>
        </w:r>
      </w:ins>
      <w:ins w:id="35" w:author="xxli" w:date="2022-04-16T13:08:03Z">
        <w:r>
          <w:rPr>
            <w:rFonts w:hint="eastAsia"/>
            <w:lang w:val="en-US" w:eastAsia="zh-Hans"/>
          </w:rPr>
          <w:t>：</w:t>
        </w:r>
      </w:ins>
      <w:ins w:id="36" w:author="xxli" w:date="2022-04-16T13:04:45Z">
        <w:r>
          <w:rPr>
            <w:rFonts w:hint="eastAsia"/>
          </w:rPr>
          <w:t>基于细分的多尺度序贯训练方法</w:t>
        </w:r>
      </w:ins>
      <w:ins w:id="37" w:author="xxli" w:date="2022-04-16T13:08:18Z">
        <w:r>
          <w:rPr>
            <w:rFonts w:hint="eastAsia"/>
            <w:lang w:val="en-US" w:eastAsia="zh-Hans"/>
          </w:rPr>
          <w:t>；</w:t>
        </w:r>
      </w:ins>
      <w:ins w:id="38" w:author="xxli" w:date="2022-04-16T13:08:19Z">
        <w:r>
          <w:rPr>
            <w:rFonts w:hint="default"/>
            <w:lang w:eastAsia="zh-Hans"/>
          </w:rPr>
          <w:t>(2</w:t>
        </w:r>
      </w:ins>
      <w:ins w:id="39" w:author="xxli" w:date="2022-04-16T13:08:20Z">
        <w:r>
          <w:rPr>
            <w:rFonts w:hint="default"/>
            <w:lang w:eastAsia="zh-Hans"/>
          </w:rPr>
          <w:t xml:space="preserve">) </w:t>
        </w:r>
      </w:ins>
      <w:ins w:id="40" w:author="xxli" w:date="2022-04-16T13:08:23Z">
        <w:r>
          <w:rPr>
            <w:rFonts w:hint="eastAsia"/>
            <w:lang w:val="en-US" w:eastAsia="zh-Hans"/>
          </w:rPr>
          <w:t>提出</w:t>
        </w:r>
      </w:ins>
      <w:ins w:id="41" w:author="xxli" w:date="2022-04-16T13:08:24Z">
        <w:r>
          <w:rPr>
            <w:rFonts w:hint="eastAsia"/>
            <w:lang w:val="en-US" w:eastAsia="zh-Hans"/>
          </w:rPr>
          <w:t>了</w:t>
        </w:r>
      </w:ins>
      <w:ins w:id="42" w:author="xxli" w:date="2022-04-16T13:08:31Z">
        <w:r>
          <w:rPr>
            <w:rFonts w:hint="eastAsia"/>
            <w:lang w:val="en-US" w:eastAsia="zh-Hans"/>
          </w:rPr>
          <w:t>一种</w:t>
        </w:r>
      </w:ins>
      <w:ins w:id="43" w:author="xxli" w:date="2022-04-16T13:08:32Z">
        <w:r>
          <w:rPr>
            <w:rFonts w:hint="eastAsia"/>
            <w:lang w:val="en-US" w:eastAsia="zh-Hans"/>
          </w:rPr>
          <w:t>新的</w:t>
        </w:r>
      </w:ins>
      <w:ins w:id="44" w:author="xxli" w:date="2022-04-16T13:08:33Z">
        <w:r>
          <w:rPr>
            <w:rFonts w:hint="eastAsia"/>
            <w:lang w:val="en-US" w:eastAsia="zh-Hans"/>
          </w:rPr>
          <w:t>网络</w:t>
        </w:r>
      </w:ins>
      <w:ins w:id="45" w:author="xxli" w:date="2022-04-16T13:08:36Z">
        <w:r>
          <w:rPr>
            <w:rFonts w:hint="eastAsia"/>
            <w:lang w:val="en-US" w:eastAsia="zh-Hans"/>
          </w:rPr>
          <w:t>结构：</w:t>
        </w:r>
      </w:ins>
      <w:ins w:id="46" w:author="xxli" w:date="2022-04-16T13:08:49Z">
        <w:r>
          <w:rPr>
            <w:rFonts w:hint="eastAsia"/>
            <w:lang w:val="en-US" w:eastAsia="zh-Hans"/>
          </w:rPr>
          <w:t>一种</w:t>
        </w:r>
      </w:ins>
      <w:ins w:id="47" w:author="xxli" w:date="2022-04-16T13:05:05Z">
        <w:r>
          <w:rPr>
            <w:rFonts w:hint="eastAsia"/>
          </w:rPr>
          <w:t>基于同层稠密连接的</w:t>
        </w:r>
      </w:ins>
      <w:ins w:id="48" w:author="xxli" w:date="2022-04-16T13:08:57Z">
        <w:r>
          <w:rPr>
            <w:rFonts w:hint="eastAsia"/>
            <w:lang w:val="en-US" w:eastAsia="zh-Hans"/>
          </w:rPr>
          <w:t>深度</w:t>
        </w:r>
      </w:ins>
      <w:ins w:id="49" w:author="xxli" w:date="2022-04-16T13:08:59Z">
        <w:r>
          <w:rPr>
            <w:rFonts w:hint="eastAsia"/>
            <w:lang w:val="en-US" w:eastAsia="zh-Hans"/>
          </w:rPr>
          <w:t>级联</w:t>
        </w:r>
      </w:ins>
      <w:ins w:id="50" w:author="xxli" w:date="2022-04-16T13:09:00Z">
        <w:r>
          <w:rPr>
            <w:rFonts w:hint="eastAsia"/>
            <w:lang w:val="en-US" w:eastAsia="zh-Hans"/>
          </w:rPr>
          <w:t>网络</w:t>
        </w:r>
      </w:ins>
      <w:ins w:id="51" w:author="xxli" w:date="2022-04-16T13:04:47Z">
        <w:r>
          <w:rPr>
            <w:rFonts w:hint="eastAsia"/>
            <w:lang w:val="en-US" w:eastAsia="zh-Hans"/>
          </w:rPr>
          <w:t>。</w:t>
        </w:r>
      </w:ins>
    </w:p>
    <w:p>
      <w:pPr>
        <w:ind w:firstLine="480"/>
        <w:rPr>
          <w:rFonts w:hint="eastAsia"/>
        </w:rPr>
        <w:pPrChange w:id="52" w:author="xxli" w:date="2022-04-16T13:09:44Z">
          <w:pPr>
            <w:ind w:firstLine="480"/>
          </w:pPr>
        </w:pPrChange>
      </w:pPr>
      <w:del w:id="53" w:author="xxli" w:date="2022-04-16T13:10:07Z">
        <w:r>
          <w:rPr>
            <w:rFonts w:hint="eastAsia"/>
          </w:rPr>
          <w:delText>在第一部分的研究中提出了</w:delText>
        </w:r>
      </w:del>
      <w:ins w:id="54" w:author="xxli" w:date="2022-04-16T13:10:20Z">
        <w:r>
          <w:rPr>
            <w:rFonts w:hint="eastAsia"/>
            <w:lang w:val="en-US" w:eastAsia="zh-Hans"/>
          </w:rPr>
          <w:t>本文</w:t>
        </w:r>
      </w:ins>
      <w:ins w:id="55" w:author="xxli" w:date="2022-04-16T13:10:21Z">
        <w:r>
          <w:rPr>
            <w:rFonts w:hint="eastAsia"/>
            <w:lang w:val="en-US" w:eastAsia="zh-Hans"/>
          </w:rPr>
          <w:t>所提出</w:t>
        </w:r>
      </w:ins>
      <w:ins w:id="56" w:author="xxli" w:date="2022-04-16T13:10:22Z">
        <w:r>
          <w:rPr>
            <w:rFonts w:hint="eastAsia"/>
            <w:lang w:val="en-US" w:eastAsia="zh-Hans"/>
          </w:rPr>
          <w:t>的</w:t>
        </w:r>
      </w:ins>
      <w:del w:id="57" w:author="xxli" w:date="2022-04-16T13:10:26Z">
        <w:r>
          <w:rPr>
            <w:rFonts w:hint="eastAsia"/>
          </w:rPr>
          <w:delText>一种</w:delText>
        </w:r>
      </w:del>
      <w:r>
        <w:rPr>
          <w:rFonts w:hint="eastAsia"/>
        </w:rPr>
        <w:t>基于细分的多尺度序贯训练方法，主要用于解决如何充分利用自身模态的多尺度信息进行</w:t>
      </w:r>
      <w:r>
        <w:t xml:space="preserve"> </w:t>
      </w:r>
      <w:r>
        <w:rPr>
          <w:rFonts w:hint="eastAsia"/>
        </w:rPr>
        <w:t>M</w:t>
      </w:r>
      <w:r>
        <w:t>RI</w:t>
      </w:r>
      <w:r>
        <w:rPr>
          <w:rFonts w:hint="eastAsia"/>
        </w:rPr>
        <w:t>重建这一问题。</w:t>
      </w:r>
      <w:ins w:id="58" w:author="xxli" w:date="2022-04-16T13:15:48Z">
        <w:r>
          <w:rPr>
            <w:rFonts w:hint="eastAsia"/>
            <w:lang w:val="en-US" w:eastAsia="zh-Hans"/>
          </w:rPr>
          <w:t>首先，</w:t>
        </w:r>
      </w:ins>
      <w:r>
        <w:rPr>
          <w:rFonts w:hint="eastAsia"/>
        </w:rPr>
        <w:t>该方法对</w:t>
      </w:r>
      <w:r>
        <w:rPr>
          <w:rFonts w:hint="eastAsia"/>
          <w:lang w:val="zh-CN"/>
        </w:rPr>
        <w:t>训练过程中所使用的欠采样数据的加速比进行了精细的划分（例如将8倍欠采样的</w:t>
      </w:r>
      <w:r>
        <w:rPr>
          <w:rFonts w:hint="eastAsia"/>
          <w:i/>
          <w:iCs/>
          <w:lang w:val="zh-CN"/>
        </w:rPr>
        <w:t>k</w:t>
      </w:r>
      <w:r>
        <w:rPr>
          <w:rFonts w:hint="eastAsia"/>
          <w:lang w:val="zh-CN"/>
        </w:rPr>
        <w:t>空间数据划分为1</w:t>
      </w:r>
      <w:r>
        <w:rPr>
          <w:lang w:val="zh-CN"/>
        </w:rPr>
        <w:t>00</w:t>
      </w:r>
      <w:r>
        <w:rPr>
          <w:rFonts w:hint="eastAsia"/>
          <w:lang w:val="zh-CN"/>
        </w:rPr>
        <w:t>份），这种</w:t>
      </w:r>
      <w:r>
        <w:rPr>
          <w:rFonts w:hint="eastAsia"/>
        </w:rPr>
        <w:t>细分的加速比会产生大量的多尺度欠采样数据，</w:t>
      </w:r>
      <w:del w:id="59" w:author="xxli" w:date="2022-04-16T13:14:57Z">
        <w:r>
          <w:rPr>
            <w:rFonts w:hint="eastAsia"/>
          </w:rPr>
          <w:delText>若直接进行多尺度混合训练，将会对设备的数据存储和处理有很高的性能要求，这在实际应用中是很难实现的。因此，</w:delText>
        </w:r>
      </w:del>
      <w:r>
        <w:rPr>
          <w:rFonts w:hint="eastAsia"/>
        </w:rPr>
        <w:t>本文采用一种渐进的训练方式</w:t>
      </w:r>
      <w:del w:id="60" w:author="xxli" w:date="2022-04-16T13:15:11Z">
        <w:r>
          <w:rPr>
            <w:rFonts w:hint="eastAsia"/>
          </w:rPr>
          <w:delText>，</w:delText>
        </w:r>
      </w:del>
      <w:ins w:id="61" w:author="xxli" w:date="2022-04-16T13:15:11Z">
        <w:r>
          <w:rPr>
            <w:rFonts w:hint="eastAsia"/>
            <w:lang w:eastAsia="zh-Hans"/>
          </w:rPr>
          <w:t>：</w:t>
        </w:r>
      </w:ins>
      <w:r>
        <w:rPr>
          <w:rFonts w:hint="eastAsia"/>
        </w:rPr>
        <w:t>先使用</w:t>
      </w:r>
      <w:r>
        <w:rPr>
          <w:rFonts w:hint="eastAsia"/>
          <w:lang w:val="zh-CN"/>
        </w:rPr>
        <w:t>低倍欠采样数据训练网络，再逐步使用较高倍欠采样数据训练网络，直至能够较好地完成目标加速比下欠采样数据的重建。这种由易而难的训练方式，</w:t>
      </w:r>
      <w:del w:id="62" w:author="xxli" w:date="2022-04-16T13:12:39Z">
        <w:r>
          <w:rPr>
            <w:rFonts w:hint="eastAsia"/>
            <w:lang w:val="en-US"/>
          </w:rPr>
          <w:delText>即</w:delText>
        </w:r>
      </w:del>
      <w:ins w:id="63" w:author="xxli" w:date="2022-04-16T13:12:41Z">
        <w:r>
          <w:rPr>
            <w:rFonts w:hint="eastAsia"/>
            <w:lang w:val="en-US" w:eastAsia="zh-Hans"/>
          </w:rPr>
          <w:t>既</w:t>
        </w:r>
      </w:ins>
      <w:r>
        <w:rPr>
          <w:rFonts w:hint="eastAsia"/>
          <w:lang w:val="zh-CN"/>
        </w:rPr>
        <w:t>解决了多尺度数据规模过大的问题，又能够更加充分地利用相邻尺度间的相关性。</w:t>
      </w:r>
      <w:ins w:id="64" w:author="xxli" w:date="2022-04-16T13:16:00Z">
        <w:r>
          <w:rPr>
            <w:rFonts w:hint="eastAsia"/>
            <w:lang w:val="en-US" w:eastAsia="zh-Hans"/>
          </w:rPr>
          <w:t>其次</w:t>
        </w:r>
      </w:ins>
      <w:ins w:id="65" w:author="xxli" w:date="2022-04-16T13:16:01Z">
        <w:r>
          <w:rPr>
            <w:rFonts w:hint="eastAsia"/>
            <w:lang w:val="en-US" w:eastAsia="zh-Hans"/>
          </w:rPr>
          <w:t>，</w:t>
        </w:r>
      </w:ins>
      <w:ins w:id="66" w:author="xxli" w:date="2022-04-16T13:16:46Z">
        <w:r>
          <w:rPr>
            <w:rFonts w:hint="eastAsia"/>
            <w:lang w:val="en-US" w:eastAsia="zh-Hans"/>
          </w:rPr>
          <w:t>为了</w:t>
        </w:r>
      </w:ins>
      <w:ins w:id="67" w:author="xxli" w:date="2022-04-16T13:16:48Z">
        <w:r>
          <w:rPr>
            <w:rFonts w:hint="eastAsia"/>
            <w:lang w:val="en-US" w:eastAsia="zh-Hans"/>
          </w:rPr>
          <w:t>能够</w:t>
        </w:r>
      </w:ins>
      <w:ins w:id="68" w:author="xxli" w:date="2022-04-16T13:16:49Z">
        <w:r>
          <w:rPr>
            <w:rFonts w:hint="eastAsia"/>
            <w:lang w:val="en-US" w:eastAsia="zh-Hans"/>
          </w:rPr>
          <w:t>有效</w:t>
        </w:r>
      </w:ins>
      <w:ins w:id="69" w:author="xxli" w:date="2022-04-16T13:16:51Z">
        <w:r>
          <w:rPr>
            <w:rFonts w:hint="eastAsia"/>
            <w:lang w:val="en-US" w:eastAsia="zh-Hans"/>
          </w:rPr>
          <w:t>使用</w:t>
        </w:r>
      </w:ins>
      <w:ins w:id="70" w:author="xxli" w:date="2022-04-16T13:16:25Z">
        <w:r>
          <w:rPr>
            <w:rFonts w:hint="eastAsia"/>
            <w:lang w:val="en-US" w:eastAsia="zh-Hans"/>
          </w:rPr>
          <w:t>细分的</w:t>
        </w:r>
      </w:ins>
      <w:ins w:id="71" w:author="xxli" w:date="2022-04-16T13:16:27Z">
        <w:r>
          <w:rPr>
            <w:rFonts w:hint="eastAsia"/>
            <w:lang w:val="en-US" w:eastAsia="zh-Hans"/>
          </w:rPr>
          <w:t>多尺度</w:t>
        </w:r>
      </w:ins>
      <w:ins w:id="72" w:author="xxli" w:date="2022-04-16T13:16:35Z">
        <w:r>
          <w:rPr>
            <w:rFonts w:hint="default"/>
            <w:lang w:eastAsia="zh-Hans"/>
          </w:rPr>
          <w:t>M</w:t>
        </w:r>
      </w:ins>
      <w:ins w:id="73" w:author="xxli" w:date="2022-04-16T13:16:36Z">
        <w:r>
          <w:rPr>
            <w:rFonts w:hint="default"/>
            <w:lang w:eastAsia="zh-Hans"/>
          </w:rPr>
          <w:t>RI</w:t>
        </w:r>
      </w:ins>
      <w:ins w:id="74" w:author="xxli" w:date="2022-04-16T13:16:38Z">
        <w:r>
          <w:rPr>
            <w:rFonts w:hint="eastAsia"/>
            <w:lang w:val="en-US" w:eastAsia="zh-Hans"/>
          </w:rPr>
          <w:t>数据</w:t>
        </w:r>
      </w:ins>
      <w:ins w:id="75" w:author="xxli" w:date="2022-04-16T13:16:55Z">
        <w:r>
          <w:rPr>
            <w:rFonts w:hint="eastAsia"/>
            <w:lang w:val="en-US" w:eastAsia="zh-Hans"/>
          </w:rPr>
          <w:t>进行训练</w:t>
        </w:r>
      </w:ins>
      <w:ins w:id="76" w:author="xxli" w:date="2022-04-16T13:16:39Z">
        <w:r>
          <w:rPr>
            <w:rFonts w:hint="eastAsia"/>
            <w:lang w:val="en-US" w:eastAsia="zh-Hans"/>
          </w:rPr>
          <w:t>，</w:t>
        </w:r>
      </w:ins>
      <w:ins w:id="77" w:author="xxli" w:date="2022-04-16T13:19:44Z">
        <w:r>
          <w:rPr>
            <w:rFonts w:hint="eastAsia"/>
            <w:lang w:val="en-US" w:eastAsia="zh-Hans"/>
          </w:rPr>
          <w:t>本文</w:t>
        </w:r>
      </w:ins>
      <w:ins w:id="78" w:author="xxli" w:date="2022-04-16T13:19:45Z">
        <w:r>
          <w:rPr>
            <w:rFonts w:hint="eastAsia"/>
            <w:lang w:val="en-US" w:eastAsia="zh-Hans"/>
          </w:rPr>
          <w:t>提出了</w:t>
        </w:r>
      </w:ins>
      <w:ins w:id="79" w:author="xxli" w:date="2022-04-16T13:19:46Z">
        <w:r>
          <w:rPr>
            <w:rFonts w:hint="eastAsia"/>
            <w:lang w:val="en-US" w:eastAsia="zh-Hans"/>
          </w:rPr>
          <w:t>一种</w:t>
        </w:r>
      </w:ins>
      <w:ins w:id="80" w:author="xxli" w:date="2022-04-16T13:19:47Z">
        <w:r>
          <w:rPr>
            <w:rFonts w:hint="eastAsia"/>
            <w:lang w:val="en-US" w:eastAsia="zh-Hans"/>
          </w:rPr>
          <w:t>迭代</w:t>
        </w:r>
      </w:ins>
      <w:ins w:id="81" w:author="xxli" w:date="2022-04-16T13:19:49Z">
        <w:r>
          <w:rPr>
            <w:rFonts w:hint="eastAsia"/>
            <w:lang w:val="en-US" w:eastAsia="zh-Hans"/>
          </w:rPr>
          <w:t>补偿</w:t>
        </w:r>
      </w:ins>
      <w:ins w:id="82" w:author="xxli" w:date="2022-04-16T13:19:52Z">
        <w:r>
          <w:rPr>
            <w:rFonts w:hint="eastAsia"/>
            <w:lang w:val="en-US" w:eastAsia="zh-Hans"/>
          </w:rPr>
          <w:t>方案</w:t>
        </w:r>
      </w:ins>
      <w:ins w:id="83" w:author="xxli" w:date="2022-04-16T13:19:53Z">
        <w:r>
          <w:rPr>
            <w:rFonts w:hint="eastAsia"/>
            <w:lang w:val="en-US" w:eastAsia="zh-Hans"/>
          </w:rPr>
          <w:t>：</w:t>
        </w:r>
      </w:ins>
      <w:ins w:id="84" w:author="xxli" w:date="2022-04-16T13:20:01Z">
        <w:r>
          <w:rPr>
            <w:rFonts w:hint="eastAsia"/>
            <w:lang w:val="en-US" w:eastAsia="zh-Hans"/>
          </w:rPr>
          <w:t>由于</w:t>
        </w:r>
      </w:ins>
      <w:del w:id="85" w:author="xxli" w:date="2022-04-16T13:16:12Z">
        <w:r>
          <w:rPr>
            <w:rFonts w:hint="eastAsia"/>
            <w:lang w:val="zh-CN"/>
          </w:rPr>
          <w:delText>然而</w:delText>
        </w:r>
      </w:del>
      <w:r>
        <w:rPr>
          <w:rFonts w:hint="eastAsia"/>
          <w:lang w:val="zh-CN"/>
        </w:rPr>
        <w:t>即便</w:t>
      </w:r>
      <w:ins w:id="86" w:author="xxli" w:date="2022-04-16T13:13:11Z">
        <w:r>
          <w:rPr>
            <w:rFonts w:hint="eastAsia"/>
            <w:lang w:val="en-US" w:eastAsia="zh-Hans"/>
          </w:rPr>
          <w:t>只</w:t>
        </w:r>
      </w:ins>
      <w:r>
        <w:rPr>
          <w:rFonts w:hint="eastAsia"/>
          <w:lang w:val="zh-CN"/>
        </w:rPr>
        <w:t>是学习少量</w:t>
      </w:r>
      <w:ins w:id="87" w:author="xxli" w:date="2022-04-16T13:13:24Z">
        <w:r>
          <w:rPr>
            <w:rFonts w:hint="eastAsia"/>
            <w:lang w:val="en-US" w:eastAsia="zh-Hans"/>
          </w:rPr>
          <w:t>缺失</w:t>
        </w:r>
      </w:ins>
      <w:r>
        <w:rPr>
          <w:rFonts w:hint="eastAsia"/>
          <w:lang w:val="zh-CN"/>
        </w:rPr>
        <w:t>数据的重建，网络</w:t>
      </w:r>
      <w:ins w:id="88" w:author="xxli" w:date="2022-04-16T13:20:45Z">
        <w:r>
          <w:rPr>
            <w:rFonts w:hint="eastAsia"/>
            <w:lang w:val="en-US" w:eastAsia="zh-Hans"/>
          </w:rPr>
          <w:t>的</w:t>
        </w:r>
      </w:ins>
      <w:ins w:id="89" w:author="xxli" w:date="2022-04-16T13:20:46Z">
        <w:r>
          <w:rPr>
            <w:rFonts w:hint="eastAsia"/>
            <w:lang w:val="en-US" w:eastAsia="zh-Hans"/>
          </w:rPr>
          <w:t>优化</w:t>
        </w:r>
      </w:ins>
      <w:r>
        <w:rPr>
          <w:rFonts w:hint="eastAsia"/>
          <w:lang w:val="zh-CN"/>
        </w:rPr>
        <w:t>仍需要</w:t>
      </w:r>
      <w:del w:id="90" w:author="xxli" w:date="2022-04-16T13:20:53Z">
        <w:r>
          <w:rPr>
            <w:rFonts w:hint="eastAsia"/>
            <w:lang w:val="en-US"/>
          </w:rPr>
          <w:delText>充分</w:delText>
        </w:r>
      </w:del>
      <w:ins w:id="91" w:author="xxli" w:date="2022-04-16T13:20:53Z">
        <w:r>
          <w:rPr>
            <w:rFonts w:hint="eastAsia"/>
            <w:lang w:val="en-US" w:eastAsia="zh-Hans"/>
          </w:rPr>
          <w:t>进行</w:t>
        </w:r>
      </w:ins>
      <w:ins w:id="92" w:author="xxli" w:date="2022-04-16T13:20:55Z">
        <w:r>
          <w:rPr>
            <w:rFonts w:hint="eastAsia"/>
            <w:lang w:val="en-US" w:eastAsia="zh-Hans"/>
          </w:rPr>
          <w:t>很多次</w:t>
        </w:r>
      </w:ins>
      <w:r>
        <w:rPr>
          <w:rFonts w:hint="eastAsia"/>
          <w:lang w:val="zh-CN"/>
        </w:rPr>
        <w:t>迭代</w:t>
      </w:r>
      <w:del w:id="93" w:author="xxli" w:date="2022-04-16T13:21:00Z">
        <w:r>
          <w:rPr>
            <w:rFonts w:hint="eastAsia"/>
            <w:lang w:val="zh-CN"/>
          </w:rPr>
          <w:delText>优化才能够取得较优的重建性能</w:delText>
        </w:r>
      </w:del>
      <w:r>
        <w:rPr>
          <w:rFonts w:hint="eastAsia"/>
          <w:lang w:val="zh-CN"/>
        </w:rPr>
        <w:t>，若每一个加速比下的训练都达到最优重建后再进行下一步，整个训练过程将冗长且复杂。为了解决这个问题，</w:t>
      </w:r>
      <w:del w:id="94" w:author="xxli" w:date="2022-04-16T13:22:04Z">
        <w:r>
          <w:rPr>
            <w:rFonts w:hint="eastAsia"/>
            <w:lang w:val="en-US"/>
          </w:rPr>
          <w:delText>所提出的方法采用端到端训练，</w:delText>
        </w:r>
      </w:del>
      <w:ins w:id="95" w:author="xxli" w:date="2022-04-16T13:22:05Z">
        <w:r>
          <w:rPr>
            <w:rFonts w:hint="eastAsia"/>
            <w:lang w:val="en-US" w:eastAsia="zh-Hans"/>
          </w:rPr>
          <w:t>本文</w:t>
        </w:r>
      </w:ins>
      <w:ins w:id="96" w:author="xxli" w:date="2022-04-16T13:22:20Z">
        <w:r>
          <w:rPr>
            <w:rFonts w:hint="eastAsia"/>
            <w:lang w:val="en-US" w:eastAsia="zh-Hans"/>
          </w:rPr>
          <w:t>使用</w:t>
        </w:r>
      </w:ins>
      <w:ins w:id="97" w:author="xxli" w:date="2022-04-16T13:22:22Z">
        <w:r>
          <w:rPr>
            <w:rFonts w:hint="eastAsia"/>
            <w:lang w:val="en-US" w:eastAsia="zh-Hans"/>
          </w:rPr>
          <w:t>迭代</w:t>
        </w:r>
      </w:ins>
      <w:ins w:id="98" w:author="xxli" w:date="2022-04-16T13:22:25Z">
        <w:r>
          <w:rPr>
            <w:rFonts w:hint="eastAsia"/>
            <w:lang w:val="en-US" w:eastAsia="zh-Hans"/>
          </w:rPr>
          <w:t>补偿</w:t>
        </w:r>
      </w:ins>
      <w:ins w:id="99" w:author="xxli" w:date="2022-04-16T13:22:26Z">
        <w:r>
          <w:rPr>
            <w:rFonts w:hint="eastAsia"/>
            <w:lang w:val="en-US" w:eastAsia="zh-Hans"/>
          </w:rPr>
          <w:t>的</w:t>
        </w:r>
      </w:ins>
      <w:ins w:id="100" w:author="xxli" w:date="2022-04-16T13:22:27Z">
        <w:r>
          <w:rPr>
            <w:rFonts w:hint="eastAsia"/>
            <w:lang w:val="en-US" w:eastAsia="zh-Hans"/>
          </w:rPr>
          <w:t>训练</w:t>
        </w:r>
      </w:ins>
      <w:ins w:id="101" w:author="xxli" w:date="2022-04-16T13:22:28Z">
        <w:r>
          <w:rPr>
            <w:rFonts w:hint="eastAsia"/>
            <w:lang w:val="en-US" w:eastAsia="zh-Hans"/>
          </w:rPr>
          <w:t>方法</w:t>
        </w:r>
      </w:ins>
      <w:ins w:id="102" w:author="xxli" w:date="2022-04-16T13:22:31Z">
        <w:r>
          <w:rPr>
            <w:rFonts w:hint="eastAsia"/>
            <w:lang w:val="en-US" w:eastAsia="zh-Hans"/>
          </w:rPr>
          <w:t>，</w:t>
        </w:r>
      </w:ins>
      <w:ins w:id="103" w:author="xxli" w:date="2022-04-16T13:22:32Z">
        <w:r>
          <w:rPr>
            <w:rFonts w:hint="eastAsia"/>
            <w:lang w:val="en-US" w:eastAsia="zh-Hans"/>
          </w:rPr>
          <w:t>即</w:t>
        </w:r>
      </w:ins>
      <w:ins w:id="104" w:author="xxli" w:date="2022-04-16T13:22:33Z">
        <w:r>
          <w:rPr>
            <w:rFonts w:hint="eastAsia"/>
            <w:lang w:val="en-US" w:eastAsia="zh-Hans"/>
          </w:rPr>
          <w:t>：</w:t>
        </w:r>
      </w:ins>
      <w:ins w:id="105" w:author="xxli" w:date="2022-04-16T13:22:42Z">
        <w:r>
          <w:rPr>
            <w:rFonts w:hint="eastAsia"/>
            <w:lang w:val="en-US" w:eastAsia="zh-Hans"/>
          </w:rPr>
          <w:t>针对</w:t>
        </w:r>
      </w:ins>
      <w:r>
        <w:rPr>
          <w:rFonts w:hint="eastAsia"/>
          <w:lang w:val="zh-CN"/>
        </w:rPr>
        <w:t>每个加速比</w:t>
      </w:r>
      <w:ins w:id="106" w:author="xxli" w:date="2022-04-16T13:24:19Z">
        <w:r>
          <w:rPr>
            <w:rFonts w:hint="eastAsia"/>
            <w:lang w:val="zh-CN" w:eastAsia="zh-Hans"/>
          </w:rPr>
          <w:t>（</w:t>
        </w:r>
      </w:ins>
      <w:ins w:id="107" w:author="xxli" w:date="2022-04-16T13:24:20Z">
        <w:r>
          <w:rPr>
            <w:rFonts w:hint="eastAsia"/>
            <w:lang w:val="en-US" w:eastAsia="zh-Hans"/>
          </w:rPr>
          <w:t>除了</w:t>
        </w:r>
      </w:ins>
      <w:ins w:id="108" w:author="xxli" w:date="2022-04-16T13:24:21Z">
        <w:r>
          <w:rPr>
            <w:rFonts w:hint="eastAsia"/>
            <w:lang w:val="en-US" w:eastAsia="zh-Hans"/>
          </w:rPr>
          <w:t>目标</w:t>
        </w:r>
      </w:ins>
      <w:ins w:id="109" w:author="xxli" w:date="2022-04-16T13:24:23Z">
        <w:r>
          <w:rPr>
            <w:rFonts w:hint="eastAsia"/>
            <w:lang w:val="en-US" w:eastAsia="zh-Hans"/>
          </w:rPr>
          <w:t>加速比）</w:t>
        </w:r>
      </w:ins>
      <w:ins w:id="110" w:author="xxli" w:date="2022-04-16T13:22:44Z">
        <w:r>
          <w:rPr>
            <w:rFonts w:hint="eastAsia"/>
            <w:lang w:val="en-US" w:eastAsia="zh-Hans"/>
          </w:rPr>
          <w:t>的训练</w:t>
        </w:r>
      </w:ins>
      <w:ins w:id="111" w:author="xxli" w:date="2022-04-16T13:22:45Z">
        <w:r>
          <w:rPr>
            <w:rFonts w:hint="eastAsia"/>
            <w:lang w:val="en-US" w:eastAsia="zh-Hans"/>
          </w:rPr>
          <w:t>数据</w:t>
        </w:r>
      </w:ins>
      <w:ins w:id="112" w:author="xxli" w:date="2022-04-16T13:22:46Z">
        <w:r>
          <w:rPr>
            <w:rFonts w:hint="eastAsia"/>
            <w:lang w:val="en-US" w:eastAsia="zh-Hans"/>
          </w:rPr>
          <w:t>，</w:t>
        </w:r>
      </w:ins>
      <w:del w:id="113" w:author="xxli" w:date="2022-04-16T13:22:48Z">
        <w:r>
          <w:rPr>
            <w:rFonts w:hint="eastAsia"/>
            <w:lang w:val="en-US"/>
          </w:rPr>
          <w:delText>下仅</w:delText>
        </w:r>
      </w:del>
      <w:ins w:id="114" w:author="xxli" w:date="2022-04-16T13:22:49Z">
        <w:r>
          <w:rPr>
            <w:rFonts w:hint="eastAsia"/>
            <w:lang w:val="en-US" w:eastAsia="zh-Hans"/>
          </w:rPr>
          <w:t>只</w:t>
        </w:r>
      </w:ins>
      <w:r>
        <w:rPr>
          <w:rFonts w:hint="eastAsia"/>
          <w:lang w:val="zh-CN"/>
        </w:rPr>
        <w:t>进行少量迭代（例如</w:t>
      </w:r>
      <w:ins w:id="115" w:author="xxli" w:date="2022-04-16T13:23:00Z">
        <w:r>
          <w:rPr>
            <w:rFonts w:hint="eastAsia"/>
            <w:lang w:val="zh-CN" w:eastAsia="zh-Hans"/>
          </w:rPr>
          <w:t>，</w:t>
        </w:r>
      </w:ins>
      <w:r>
        <w:rPr>
          <w:rFonts w:hint="eastAsia"/>
          <w:lang w:val="zh-CN"/>
        </w:rPr>
        <w:t>对目标加速比细分得到1</w:t>
      </w:r>
      <w:r>
        <w:rPr>
          <w:lang w:val="zh-CN"/>
        </w:rPr>
        <w:t>00</w:t>
      </w:r>
      <w:r>
        <w:rPr>
          <w:rFonts w:hint="eastAsia"/>
          <w:lang w:val="zh-CN"/>
        </w:rPr>
        <w:t>个加速比，每个加速比下仅训练2个周期），</w:t>
      </w:r>
      <w:ins w:id="116" w:author="xxli" w:date="2022-04-16T13:26:16Z">
        <w:r>
          <w:rPr>
            <w:rFonts w:hint="eastAsia"/>
            <w:lang w:val="en-US" w:eastAsia="zh-Hans"/>
          </w:rPr>
          <w:t>而</w:t>
        </w:r>
      </w:ins>
      <w:ins w:id="117" w:author="xxli" w:date="2022-04-16T13:26:00Z">
        <w:r>
          <w:rPr>
            <w:rFonts w:hint="eastAsia"/>
            <w:lang w:val="en-US" w:eastAsia="zh-Hans"/>
          </w:rPr>
          <w:t>针对</w:t>
        </w:r>
      </w:ins>
      <w:ins w:id="118" w:author="xxli" w:date="2022-04-16T13:26:02Z">
        <w:r>
          <w:rPr>
            <w:rFonts w:hint="eastAsia"/>
            <w:lang w:val="en-US" w:eastAsia="zh-Hans"/>
          </w:rPr>
          <w:t>目标</w:t>
        </w:r>
      </w:ins>
      <w:ins w:id="119" w:author="xxli" w:date="2022-04-16T13:26:06Z">
        <w:r>
          <w:rPr>
            <w:rFonts w:hint="eastAsia"/>
            <w:lang w:val="en-US" w:eastAsia="zh-Hans"/>
          </w:rPr>
          <w:t>加速比</w:t>
        </w:r>
      </w:ins>
      <w:ins w:id="120" w:author="xxli" w:date="2022-04-16T13:26:11Z">
        <w:r>
          <w:rPr>
            <w:rFonts w:hint="eastAsia"/>
            <w:lang w:val="en-US" w:eastAsia="zh-Hans"/>
          </w:rPr>
          <w:t>的</w:t>
        </w:r>
      </w:ins>
      <w:ins w:id="121" w:author="xxli" w:date="2022-04-16T13:26:12Z">
        <w:r>
          <w:rPr>
            <w:rFonts w:hint="eastAsia"/>
            <w:lang w:val="en-US" w:eastAsia="zh-Hans"/>
          </w:rPr>
          <w:t>训练</w:t>
        </w:r>
      </w:ins>
      <w:ins w:id="122" w:author="xxli" w:date="2022-04-16T13:26:13Z">
        <w:r>
          <w:rPr>
            <w:rFonts w:hint="eastAsia"/>
            <w:lang w:val="en-US" w:eastAsia="zh-Hans"/>
          </w:rPr>
          <w:t>数据</w:t>
        </w:r>
      </w:ins>
      <w:ins w:id="123" w:author="xxli" w:date="2022-04-16T13:27:14Z">
        <w:r>
          <w:rPr>
            <w:rFonts w:hint="eastAsia"/>
            <w:lang w:val="en-US" w:eastAsia="zh-Hans"/>
          </w:rPr>
          <w:t>，</w:t>
        </w:r>
      </w:ins>
      <w:ins w:id="124" w:author="xxli" w:date="2022-04-16T13:26:31Z">
        <w:r>
          <w:rPr>
            <w:rFonts w:hint="eastAsia"/>
            <w:lang w:val="en-US" w:eastAsia="zh-Hans"/>
          </w:rPr>
          <w:t>进行</w:t>
        </w:r>
      </w:ins>
      <w:ins w:id="125" w:author="xxli" w:date="2022-04-16T13:26:32Z">
        <w:r>
          <w:rPr>
            <w:rFonts w:hint="eastAsia"/>
            <w:lang w:val="en-US" w:eastAsia="zh-Hans"/>
          </w:rPr>
          <w:t>充分</w:t>
        </w:r>
      </w:ins>
      <w:ins w:id="126" w:author="xxli" w:date="2022-04-16T13:27:18Z">
        <w:r>
          <w:rPr>
            <w:rFonts w:hint="eastAsia"/>
            <w:lang w:val="en-US" w:eastAsia="zh-Hans"/>
          </w:rPr>
          <w:t>的</w:t>
        </w:r>
      </w:ins>
      <w:ins w:id="127" w:author="xxli" w:date="2022-04-16T13:26:47Z">
        <w:r>
          <w:rPr>
            <w:rFonts w:hint="eastAsia"/>
            <w:lang w:val="en-US" w:eastAsia="zh-Hans"/>
          </w:rPr>
          <w:t>迭代</w:t>
        </w:r>
      </w:ins>
      <w:ins w:id="128" w:author="xxli" w:date="2022-04-16T13:26:48Z">
        <w:r>
          <w:rPr>
            <w:rFonts w:hint="eastAsia"/>
            <w:lang w:val="en-US" w:eastAsia="zh-Hans"/>
          </w:rPr>
          <w:t>和</w:t>
        </w:r>
      </w:ins>
      <w:ins w:id="129" w:author="xxli" w:date="2022-04-16T13:26:49Z">
        <w:r>
          <w:rPr>
            <w:rFonts w:hint="eastAsia"/>
            <w:lang w:val="en-US" w:eastAsia="zh-Hans"/>
          </w:rPr>
          <w:t>优化</w:t>
        </w:r>
      </w:ins>
      <w:del w:id="130" w:author="xxli" w:date="2022-04-16T13:23:49Z">
        <w:r>
          <w:rPr>
            <w:rFonts w:hint="eastAsia"/>
            <w:lang w:val="zh-CN"/>
          </w:rPr>
          <w:delText>在训练过程中逐步增大加速比，动态生成所需加速比下的欠采样数据</w:delText>
        </w:r>
      </w:del>
      <w:r>
        <w:rPr>
          <w:rFonts w:hint="eastAsia"/>
          <w:lang w:val="zh-CN"/>
        </w:rPr>
        <w:t>。这种训练方式中</w:t>
      </w:r>
      <w:ins w:id="131" w:author="xxli" w:date="2022-04-16T13:27:59Z">
        <w:r>
          <w:rPr>
            <w:rFonts w:hint="eastAsia"/>
            <w:lang w:val="zh-CN" w:eastAsia="zh-Hans"/>
          </w:rPr>
          <w:t>，</w:t>
        </w:r>
      </w:ins>
      <w:ins w:id="132" w:author="xxli" w:date="2022-04-16T13:29:15Z">
        <w:r>
          <w:rPr>
            <w:rFonts w:hint="eastAsia"/>
            <w:lang w:val="en-US" w:eastAsia="zh-Hans"/>
          </w:rPr>
          <w:t>尽管</w:t>
        </w:r>
      </w:ins>
      <w:ins w:id="133" w:author="xxli" w:date="2022-04-16T13:30:59Z">
        <w:r>
          <w:rPr>
            <w:rFonts w:hint="eastAsia"/>
            <w:lang w:val="en-US" w:eastAsia="zh-Hans"/>
          </w:rPr>
          <w:t>针对</w:t>
        </w:r>
      </w:ins>
      <w:r>
        <w:rPr>
          <w:rFonts w:hint="eastAsia"/>
          <w:lang w:val="zh-CN"/>
        </w:rPr>
        <w:t>每个</w:t>
      </w:r>
      <w:ins w:id="134" w:author="xxli" w:date="2022-04-16T13:28:48Z">
        <w:r>
          <w:rPr>
            <w:rFonts w:hint="eastAsia"/>
            <w:lang w:val="en-US" w:eastAsia="zh-Hans"/>
          </w:rPr>
          <w:t>非</w:t>
        </w:r>
      </w:ins>
      <w:ins w:id="135" w:author="xxli" w:date="2022-04-16T13:28:49Z">
        <w:r>
          <w:rPr>
            <w:rFonts w:hint="eastAsia"/>
            <w:lang w:val="en-US" w:eastAsia="zh-Hans"/>
          </w:rPr>
          <w:t>目标</w:t>
        </w:r>
      </w:ins>
      <w:r>
        <w:rPr>
          <w:rFonts w:hint="eastAsia"/>
          <w:lang w:val="zh-CN"/>
        </w:rPr>
        <w:t>加速比</w:t>
      </w:r>
      <w:del w:id="136" w:author="xxli" w:date="2022-04-16T13:28:52Z">
        <w:r>
          <w:rPr>
            <w:rFonts w:hint="eastAsia"/>
            <w:lang w:val="zh-CN"/>
          </w:rPr>
          <w:delText>下</w:delText>
        </w:r>
      </w:del>
      <w:r>
        <w:rPr>
          <w:rFonts w:hint="eastAsia"/>
          <w:lang w:val="zh-CN"/>
        </w:rPr>
        <w:t>的训练是不充分的，</w:t>
      </w:r>
      <w:ins w:id="137" w:author="xxli" w:date="2022-04-16T13:29:22Z">
        <w:r>
          <w:rPr>
            <w:rFonts w:hint="eastAsia"/>
            <w:lang w:val="en-US" w:eastAsia="zh-Hans"/>
          </w:rPr>
          <w:t>但</w:t>
        </w:r>
      </w:ins>
      <w:ins w:id="138" w:author="xxli" w:date="2022-04-16T13:29:54Z">
        <w:r>
          <w:rPr>
            <w:rFonts w:hint="eastAsia"/>
            <w:lang w:val="en-US" w:eastAsia="zh-Hans"/>
          </w:rPr>
          <w:t>针对后续</w:t>
        </w:r>
      </w:ins>
      <w:ins w:id="139" w:author="xxli" w:date="2022-04-16T13:29:57Z">
        <w:r>
          <w:rPr>
            <w:rFonts w:hint="eastAsia"/>
            <w:lang w:val="en-US" w:eastAsia="zh-Hans"/>
          </w:rPr>
          <w:t>加速比的</w:t>
        </w:r>
      </w:ins>
      <w:ins w:id="140" w:author="xxli" w:date="2022-04-16T13:29:58Z">
        <w:r>
          <w:rPr>
            <w:rFonts w:hint="eastAsia"/>
            <w:lang w:val="en-US" w:eastAsia="zh-Hans"/>
          </w:rPr>
          <w:t>训练</w:t>
        </w:r>
      </w:ins>
      <w:ins w:id="141" w:author="xxli" w:date="2022-04-16T13:29:59Z">
        <w:r>
          <w:rPr>
            <w:rFonts w:hint="eastAsia"/>
            <w:lang w:val="en-US" w:eastAsia="zh-Hans"/>
          </w:rPr>
          <w:t>会</w:t>
        </w:r>
      </w:ins>
      <w:ins w:id="142" w:author="xxli" w:date="2022-04-16T13:30:02Z">
        <w:r>
          <w:rPr>
            <w:rFonts w:hint="eastAsia"/>
            <w:lang w:val="en-US" w:eastAsia="zh-Hans"/>
          </w:rPr>
          <w:t>对</w:t>
        </w:r>
      </w:ins>
      <w:ins w:id="143" w:author="xxli" w:date="2022-04-16T13:30:07Z">
        <w:r>
          <w:rPr>
            <w:rFonts w:hint="eastAsia"/>
            <w:lang w:val="en-US" w:eastAsia="zh-Hans"/>
          </w:rPr>
          <w:t>前次</w:t>
        </w:r>
      </w:ins>
      <w:ins w:id="144" w:author="xxli" w:date="2022-04-16T13:30:08Z">
        <w:r>
          <w:rPr>
            <w:rFonts w:hint="eastAsia"/>
            <w:lang w:val="en-US" w:eastAsia="zh-Hans"/>
          </w:rPr>
          <w:t>加速比</w:t>
        </w:r>
      </w:ins>
      <w:ins w:id="145" w:author="xxli" w:date="2022-04-16T13:30:09Z">
        <w:r>
          <w:rPr>
            <w:rFonts w:hint="eastAsia"/>
            <w:lang w:val="en-US" w:eastAsia="zh-Hans"/>
          </w:rPr>
          <w:t>训练</w:t>
        </w:r>
      </w:ins>
      <w:ins w:id="146" w:author="xxli" w:date="2022-04-16T13:32:20Z">
        <w:r>
          <w:rPr>
            <w:rFonts w:hint="eastAsia"/>
            <w:lang w:val="en-US" w:eastAsia="zh-Hans"/>
          </w:rPr>
          <w:t>所得到的</w:t>
        </w:r>
      </w:ins>
      <w:ins w:id="147" w:author="xxli" w:date="2022-04-16T13:32:25Z">
        <w:r>
          <w:rPr>
            <w:rFonts w:hint="eastAsia"/>
            <w:lang w:val="en-US" w:eastAsia="zh-Hans"/>
          </w:rPr>
          <w:t>网络</w:t>
        </w:r>
      </w:ins>
      <w:ins w:id="148" w:author="xxli" w:date="2022-04-16T13:32:22Z">
        <w:r>
          <w:rPr>
            <w:rFonts w:hint="eastAsia"/>
            <w:lang w:val="en-US" w:eastAsia="zh-Hans"/>
          </w:rPr>
          <w:t>模型</w:t>
        </w:r>
      </w:ins>
      <w:ins w:id="149" w:author="xxli" w:date="2022-04-16T13:30:10Z">
        <w:r>
          <w:rPr>
            <w:rFonts w:hint="eastAsia"/>
            <w:lang w:val="en-US" w:eastAsia="zh-Hans"/>
          </w:rPr>
          <w:t>进行</w:t>
        </w:r>
      </w:ins>
      <w:ins w:id="150" w:author="xxli" w:date="2022-04-16T13:31:43Z">
        <w:r>
          <w:rPr>
            <w:rFonts w:hint="eastAsia"/>
            <w:lang w:val="en-US" w:eastAsia="zh-Hans"/>
          </w:rPr>
          <w:t>迭代</w:t>
        </w:r>
      </w:ins>
      <w:ins w:id="151" w:author="xxli" w:date="2022-04-16T13:30:12Z">
        <w:r>
          <w:rPr>
            <w:rFonts w:hint="eastAsia"/>
            <w:lang w:val="en-US" w:eastAsia="zh-Hans"/>
          </w:rPr>
          <w:t>补偿，</w:t>
        </w:r>
      </w:ins>
      <w:ins w:id="152" w:author="xxli" w:date="2022-04-16T13:33:07Z">
        <w:r>
          <w:rPr>
            <w:rFonts w:hint="eastAsia"/>
            <w:lang w:val="en-US" w:eastAsia="zh-Hans"/>
          </w:rPr>
          <w:t>从而</w:t>
        </w:r>
      </w:ins>
      <w:ins w:id="153" w:author="xxli" w:date="2022-04-16T13:33:08Z">
        <w:r>
          <w:rPr>
            <w:rFonts w:hint="eastAsia"/>
            <w:lang w:val="en-US" w:eastAsia="zh-Hans"/>
          </w:rPr>
          <w:t>使得</w:t>
        </w:r>
      </w:ins>
      <w:ins w:id="154" w:author="xxli" w:date="2022-04-16T13:33:09Z">
        <w:r>
          <w:rPr>
            <w:rFonts w:hint="eastAsia"/>
            <w:lang w:val="en-US" w:eastAsia="zh-Hans"/>
          </w:rPr>
          <w:t>网络</w:t>
        </w:r>
      </w:ins>
      <w:ins w:id="155" w:author="xxli" w:date="2022-04-16T13:34:03Z">
        <w:r>
          <w:rPr>
            <w:rFonts w:hint="eastAsia"/>
            <w:lang w:val="en-US" w:eastAsia="zh-Hans"/>
          </w:rPr>
          <w:t>最终</w:t>
        </w:r>
      </w:ins>
      <w:ins w:id="156" w:author="xxli" w:date="2022-04-16T13:33:32Z">
        <w:r>
          <w:rPr>
            <w:rFonts w:hint="eastAsia"/>
            <w:lang w:val="en-US" w:eastAsia="zh-Hans"/>
          </w:rPr>
          <w:t>能够</w:t>
        </w:r>
      </w:ins>
      <w:ins w:id="157" w:author="xxli" w:date="2022-04-16T13:34:06Z">
        <w:r>
          <w:rPr>
            <w:rFonts w:hint="eastAsia"/>
            <w:lang w:val="en-US" w:eastAsia="zh-Hans"/>
          </w:rPr>
          <w:t>得到</w:t>
        </w:r>
      </w:ins>
      <w:ins w:id="158" w:author="xxli" w:date="2022-04-16T13:33:41Z">
        <w:r>
          <w:rPr>
            <w:rFonts w:hint="eastAsia"/>
            <w:lang w:val="en-US" w:eastAsia="zh-Hans"/>
          </w:rPr>
          <w:t>充分</w:t>
        </w:r>
      </w:ins>
      <w:ins w:id="159" w:author="xxli" w:date="2022-04-16T13:34:07Z">
        <w:r>
          <w:rPr>
            <w:rFonts w:hint="eastAsia"/>
            <w:lang w:val="en-US" w:eastAsia="zh-Hans"/>
          </w:rPr>
          <w:t>的</w:t>
        </w:r>
      </w:ins>
      <w:ins w:id="160" w:author="xxli" w:date="2022-04-16T13:34:08Z">
        <w:r>
          <w:rPr>
            <w:rFonts w:hint="eastAsia"/>
            <w:lang w:val="en-US" w:eastAsia="zh-Hans"/>
          </w:rPr>
          <w:t>训练</w:t>
        </w:r>
      </w:ins>
      <w:del w:id="161" w:author="xxli" w:date="2022-04-16T13:32:50Z">
        <w:r>
          <w:rPr>
            <w:rFonts w:hint="eastAsia"/>
          </w:rPr>
          <w:delText>因为在细分的情况下相邻加速比的绝大部分数据是一致的，后续训练可以弥补先前训练中的不足，并且无需花费过多的精力在重复数据的重建上</w:delText>
        </w:r>
      </w:del>
      <w:r>
        <w:rPr>
          <w:rFonts w:hint="eastAsia"/>
        </w:rPr>
        <w:t>。</w:t>
      </w:r>
      <w:ins w:id="162" w:author="xxli" w:date="2022-04-16T13:34:29Z">
        <w:r>
          <w:rPr>
            <w:rFonts w:hint="eastAsia"/>
            <w:lang w:val="en-US" w:eastAsia="zh-Hans"/>
          </w:rPr>
          <w:t>最后，</w:t>
        </w:r>
      </w:ins>
      <w:r>
        <w:rPr>
          <w:rFonts w:hint="eastAsia"/>
        </w:rPr>
        <w:t>由于</w:t>
      </w:r>
      <w:r>
        <w:rPr>
          <w:rFonts w:hint="eastAsia"/>
          <w:i/>
          <w:iCs/>
        </w:rPr>
        <w:t>k</w:t>
      </w:r>
      <w:r>
        <w:rPr>
          <w:rFonts w:hint="eastAsia"/>
        </w:rPr>
        <w:t>空间中重要的低频数据集中分布在中心区域</w:t>
      </w:r>
      <w:del w:id="163" w:author="xxli" w:date="2022-04-16T13:34:42Z">
        <w:r>
          <w:rPr>
            <w:rFonts w:hint="eastAsia"/>
          </w:rPr>
          <w:delText>的特性</w:delText>
        </w:r>
      </w:del>
      <w:r>
        <w:rPr>
          <w:rFonts w:hint="eastAsia"/>
        </w:rPr>
        <w:t>，</w:t>
      </w:r>
      <w:del w:id="164" w:author="xxli" w:date="2022-04-16T13:34:49Z">
        <w:r>
          <w:rPr>
            <w:rFonts w:hint="eastAsia"/>
            <w:lang w:val="en-US"/>
          </w:rPr>
          <w:delText>本方法</w:delText>
        </w:r>
      </w:del>
      <w:ins w:id="165" w:author="xxli" w:date="2022-04-16T13:34:50Z">
        <w:r>
          <w:rPr>
            <w:rFonts w:hint="eastAsia"/>
            <w:lang w:val="en-US" w:eastAsia="zh-Hans"/>
          </w:rPr>
          <w:t>本文</w:t>
        </w:r>
      </w:ins>
      <w:ins w:id="166" w:author="xxli" w:date="2022-04-16T13:35:38Z">
        <w:r>
          <w:rPr>
            <w:rFonts w:hint="eastAsia"/>
            <w:lang w:val="en-US" w:eastAsia="zh-Hans"/>
          </w:rPr>
          <w:t>在</w:t>
        </w:r>
      </w:ins>
      <w:ins w:id="167" w:author="xxli" w:date="2022-04-16T13:35:41Z">
        <w:r>
          <w:rPr>
            <w:rFonts w:hint="eastAsia"/>
            <w:lang w:val="en-US" w:eastAsia="zh-Hans"/>
          </w:rPr>
          <w:t>构建</w:t>
        </w:r>
      </w:ins>
      <w:ins w:id="168" w:author="xxli" w:date="2022-04-16T13:35:44Z">
        <w:r>
          <w:rPr>
            <w:rFonts w:hint="eastAsia"/>
            <w:lang w:val="en-US" w:eastAsia="zh-Hans"/>
          </w:rPr>
          <w:t>多尺度</w:t>
        </w:r>
      </w:ins>
      <w:ins w:id="169" w:author="xxli" w:date="2022-04-16T13:35:46Z">
        <w:r>
          <w:rPr>
            <w:rFonts w:hint="eastAsia"/>
            <w:lang w:val="en-US" w:eastAsia="zh-Hans"/>
          </w:rPr>
          <w:t>欠采样数据</w:t>
        </w:r>
      </w:ins>
      <w:ins w:id="170" w:author="xxli" w:date="2022-04-16T13:35:47Z">
        <w:r>
          <w:rPr>
            <w:rFonts w:hint="eastAsia"/>
            <w:lang w:val="en-US" w:eastAsia="zh-Hans"/>
          </w:rPr>
          <w:t>时</w:t>
        </w:r>
      </w:ins>
      <w:ins w:id="171" w:author="xxli" w:date="2022-04-16T13:35:48Z">
        <w:r>
          <w:rPr>
            <w:rFonts w:hint="eastAsia"/>
            <w:lang w:val="en-US" w:eastAsia="zh-Hans"/>
          </w:rPr>
          <w:t>，</w:t>
        </w:r>
      </w:ins>
      <w:r>
        <w:rPr>
          <w:rFonts w:hint="eastAsia"/>
        </w:rPr>
        <w:t>进一步</w:t>
      </w:r>
      <w:del w:id="172" w:author="xxli" w:date="2022-04-16T13:35:51Z">
        <w:r>
          <w:rPr>
            <w:rFonts w:hint="eastAsia"/>
            <w:lang w:val="en-US"/>
          </w:rPr>
          <w:delText>提出</w:delText>
        </w:r>
      </w:del>
      <w:ins w:id="173" w:author="xxli" w:date="2022-04-16T13:35:52Z">
        <w:r>
          <w:rPr>
            <w:rFonts w:hint="eastAsia"/>
            <w:lang w:val="en-US" w:eastAsia="zh-Hans"/>
          </w:rPr>
          <w:t>使用</w:t>
        </w:r>
      </w:ins>
      <w:r>
        <w:rPr>
          <w:rFonts w:hint="eastAsia"/>
        </w:rPr>
        <w:t>了一种</w:t>
      </w:r>
      <w:ins w:id="174" w:author="xxli" w:date="2022-04-16T13:35:54Z">
        <w:r>
          <w:rPr>
            <w:rFonts w:hint="eastAsia"/>
            <w:lang w:val="en-US" w:eastAsia="zh-Hans"/>
          </w:rPr>
          <w:t>逐渐</w:t>
        </w:r>
      </w:ins>
      <w:ins w:id="175" w:author="xxli" w:date="2022-04-16T13:35:58Z">
        <w:r>
          <w:rPr>
            <w:rFonts w:hint="eastAsia"/>
            <w:lang w:val="en-US" w:eastAsia="zh-Hans"/>
          </w:rPr>
          <w:t>减</w:t>
        </w:r>
      </w:ins>
      <w:del w:id="176" w:author="xxli" w:date="2022-04-16T13:35:59Z">
        <w:r>
          <w:rPr>
            <w:rFonts w:hint="eastAsia"/>
          </w:rPr>
          <w:delText>渐</w:delText>
        </w:r>
      </w:del>
      <w:r>
        <w:rPr>
          <w:rFonts w:hint="eastAsia"/>
        </w:rPr>
        <w:t>小的</w:t>
      </w:r>
      <w:r>
        <w:rPr>
          <w:rFonts w:hint="eastAsia"/>
          <w:i/>
          <w:iCs/>
        </w:rPr>
        <w:t>k</w:t>
      </w:r>
      <w:r>
        <w:rPr>
          <w:rFonts w:hint="eastAsia"/>
        </w:rPr>
        <w:t>空间数据</w:t>
      </w:r>
      <w:ins w:id="177" w:author="xxli" w:date="2022-04-16T13:36:03Z">
        <w:r>
          <w:rPr>
            <w:rFonts w:hint="eastAsia"/>
            <w:lang w:val="en-US" w:eastAsia="zh-Hans"/>
          </w:rPr>
          <w:t>的</w:t>
        </w:r>
      </w:ins>
      <w:r>
        <w:rPr>
          <w:rFonts w:hint="eastAsia"/>
        </w:rPr>
        <w:t>分割方式</w:t>
      </w:r>
      <w:del w:id="178" w:author="xxli" w:date="2022-04-16T13:37:17Z">
        <w:r>
          <w:rPr>
            <w:rFonts w:hint="eastAsia"/>
          </w:rPr>
          <w:delText>。在基于均匀分割的训练中</w:delText>
        </w:r>
      </w:del>
      <w:r>
        <w:rPr>
          <w:rFonts w:hint="eastAsia"/>
        </w:rPr>
        <w:t>，</w:t>
      </w:r>
      <w:ins w:id="179" w:author="xxli" w:date="2022-04-16T13:37:20Z">
        <w:r>
          <w:rPr>
            <w:rFonts w:hint="eastAsia"/>
            <w:lang w:val="en-US" w:eastAsia="zh-Hans"/>
          </w:rPr>
          <w:t>使得</w:t>
        </w:r>
      </w:ins>
      <w:r>
        <w:rPr>
          <w:rFonts w:hint="eastAsia"/>
        </w:rPr>
        <w:t>大量的训练周期</w:t>
      </w:r>
      <w:ins w:id="180" w:author="xxli" w:date="2022-04-16T13:37:25Z">
        <w:r>
          <w:rPr>
            <w:rFonts w:hint="eastAsia"/>
            <w:lang w:val="en-US" w:eastAsia="zh-Hans"/>
          </w:rPr>
          <w:t>能够</w:t>
        </w:r>
      </w:ins>
      <w:ins w:id="181" w:author="xxli" w:date="2022-04-16T13:37:28Z">
        <w:r>
          <w:rPr>
            <w:rFonts w:hint="eastAsia"/>
            <w:lang w:val="en-US" w:eastAsia="zh-Hans"/>
          </w:rPr>
          <w:t>集中于</w:t>
        </w:r>
      </w:ins>
      <w:del w:id="182" w:author="xxli" w:date="2022-04-16T13:37:29Z">
        <w:r>
          <w:rPr>
            <w:rFonts w:hint="eastAsia"/>
          </w:rPr>
          <w:delText>在</w:delText>
        </w:r>
      </w:del>
      <w:r>
        <w:rPr>
          <w:rFonts w:hint="eastAsia"/>
        </w:rPr>
        <w:t>学习</w:t>
      </w:r>
      <w:del w:id="183" w:author="xxli" w:date="2022-04-16T13:38:47Z">
        <w:r>
          <w:rPr>
            <w:rFonts w:hint="eastAsia"/>
          </w:rPr>
          <w:delText>对</w:delText>
        </w:r>
      </w:del>
      <w:del w:id="184" w:author="xxli" w:date="2022-04-16T13:38:47Z">
        <w:r>
          <w:rPr>
            <w:rFonts w:hint="eastAsia"/>
            <w:lang w:val="en-US"/>
          </w:rPr>
          <w:delText>PSNR</w:delText>
        </w:r>
      </w:del>
      <w:del w:id="185" w:author="xxli" w:date="2022-04-16T13:38:47Z">
        <w:r>
          <w:rPr>
            <w:rFonts w:hint="eastAsia"/>
          </w:rPr>
          <w:delText>贡献</w:delText>
        </w:r>
      </w:del>
      <w:del w:id="186" w:author="xxli" w:date="2022-04-16T13:38:47Z">
        <w:r>
          <w:rPr>
            <w:rFonts w:hint="eastAsia"/>
            <w:lang w:val="en-US"/>
          </w:rPr>
          <w:delText>不大</w:delText>
        </w:r>
      </w:del>
      <w:del w:id="187" w:author="xxli" w:date="2022-04-16T13:38:47Z">
        <w:r>
          <w:rPr>
            <w:rFonts w:hint="eastAsia"/>
          </w:rPr>
          <w:delText>的</w:delText>
        </w:r>
      </w:del>
      <w:del w:id="188" w:author="xxli" w:date="2022-04-16T13:38:47Z">
        <w:r>
          <w:rPr>
            <w:rFonts w:hint="eastAsia"/>
            <w:lang w:val="en-US"/>
          </w:rPr>
          <w:delText>高</w:delText>
        </w:r>
      </w:del>
      <w:del w:id="189" w:author="xxli" w:date="2022-04-16T13:37:51Z">
        <w:r>
          <w:rPr>
            <w:rFonts w:hint="eastAsia"/>
            <w:lang w:val="en-US"/>
          </w:rPr>
          <w:delText>频</w:delText>
        </w:r>
      </w:del>
      <w:ins w:id="190" w:author="xxli" w:date="2022-04-16T13:37:52Z">
        <w:r>
          <w:rPr>
            <w:rFonts w:hint="eastAsia"/>
            <w:lang w:val="en-US" w:eastAsia="zh-Hans"/>
          </w:rPr>
          <w:t>低频</w:t>
        </w:r>
      </w:ins>
      <w:r>
        <w:rPr>
          <w:rFonts w:hint="eastAsia"/>
        </w:rPr>
        <w:t>数据</w:t>
      </w:r>
      <w:del w:id="191" w:author="xxli" w:date="2022-04-16T13:38:02Z">
        <w:r>
          <w:rPr>
            <w:rFonts w:hint="eastAsia"/>
          </w:rPr>
          <w:delText>，而渐小的分割方式大大缩短了该过程，使网络集中精力学习低频数据的重建</w:delText>
        </w:r>
      </w:del>
      <w:r>
        <w:rPr>
          <w:rFonts w:hint="eastAsia"/>
        </w:rPr>
        <w:t>，</w:t>
      </w:r>
      <w:del w:id="192" w:author="xxli" w:date="2022-04-16T13:38:57Z">
        <w:r>
          <w:rPr>
            <w:rFonts w:hint="eastAsia"/>
            <w:lang w:val="en-US"/>
          </w:rPr>
          <w:delText>并取得了</w:delText>
        </w:r>
      </w:del>
      <w:ins w:id="193" w:author="xxli" w:date="2022-04-16T13:39:00Z">
        <w:r>
          <w:rPr>
            <w:rFonts w:hint="eastAsia"/>
            <w:lang w:val="en-US" w:eastAsia="zh-Hans"/>
          </w:rPr>
          <w:t>从而</w:t>
        </w:r>
      </w:ins>
      <w:ins w:id="194" w:author="xxli" w:date="2022-04-16T13:39:01Z">
        <w:r>
          <w:rPr>
            <w:rFonts w:hint="eastAsia"/>
            <w:lang w:val="en-US" w:eastAsia="zh-Hans"/>
          </w:rPr>
          <w:t>获得</w:t>
        </w:r>
      </w:ins>
      <w:r>
        <w:rPr>
          <w:rFonts w:hint="eastAsia"/>
        </w:rPr>
        <w:t>更好的重建性能。</w:t>
      </w:r>
    </w:p>
    <w:p>
      <w:pPr>
        <w:ind w:firstLine="480"/>
      </w:pPr>
      <w:r>
        <w:rPr>
          <w:rFonts w:hint="eastAsia"/>
        </w:rPr>
        <w:t>本文</w:t>
      </w:r>
      <w:del w:id="195" w:author="xxli" w:date="2022-04-16T13:39:25Z">
        <w:r>
          <w:rPr>
            <w:rFonts w:hint="eastAsia"/>
          </w:rPr>
          <w:delText>在</w:delText>
        </w:r>
      </w:del>
      <w:r>
        <w:rPr>
          <w:rFonts w:hint="eastAsia"/>
        </w:rPr>
        <w:t>第二部分的研究</w:t>
      </w:r>
      <w:ins w:id="196" w:author="xxli" w:date="2022-04-16T13:39:29Z">
        <w:r>
          <w:rPr>
            <w:rFonts w:hint="eastAsia"/>
            <w:lang w:val="en-US" w:eastAsia="zh-Hans"/>
          </w:rPr>
          <w:t>工作</w:t>
        </w:r>
      </w:ins>
      <w:del w:id="197" w:author="xxli" w:date="2022-04-16T13:39:30Z">
        <w:r>
          <w:rPr>
            <w:rFonts w:hint="eastAsia"/>
          </w:rPr>
          <w:delText>中</w:delText>
        </w:r>
      </w:del>
      <w:r>
        <w:rPr>
          <w:rFonts w:hint="eastAsia"/>
        </w:rPr>
        <w:t>提出了一种基于同层稠密连接的</w:t>
      </w:r>
      <w:del w:id="198" w:author="xxli" w:date="2022-04-16T13:44:48Z">
        <w:r>
          <w:rPr>
            <w:rFonts w:hint="eastAsia"/>
            <w:lang w:val="en-US"/>
          </w:rPr>
          <w:delText>多模态辅助M</w:delText>
        </w:r>
      </w:del>
      <w:del w:id="199" w:author="xxli" w:date="2022-04-16T13:44:48Z">
        <w:r>
          <w:rPr>
            <w:lang w:val="en-US"/>
          </w:rPr>
          <w:delText>RI</w:delText>
        </w:r>
      </w:del>
      <w:del w:id="200" w:author="xxli" w:date="2022-04-16T13:44:48Z">
        <w:r>
          <w:rPr>
            <w:rFonts w:hint="eastAsia"/>
            <w:lang w:val="en-US"/>
          </w:rPr>
          <w:delText>重建</w:delText>
        </w:r>
      </w:del>
      <w:ins w:id="201" w:author="xxli" w:date="2022-04-16T13:44:49Z">
        <w:r>
          <w:rPr>
            <w:rFonts w:hint="eastAsia"/>
            <w:lang w:val="en-US" w:eastAsia="zh-Hans"/>
          </w:rPr>
          <w:t>深度</w:t>
        </w:r>
      </w:ins>
      <w:ins w:id="202" w:author="xxli" w:date="2022-04-16T13:44:51Z">
        <w:r>
          <w:rPr>
            <w:rFonts w:hint="eastAsia"/>
            <w:lang w:val="en-US" w:eastAsia="zh-Hans"/>
          </w:rPr>
          <w:t>级联</w:t>
        </w:r>
      </w:ins>
      <w:r>
        <w:rPr>
          <w:rFonts w:hint="eastAsia"/>
        </w:rPr>
        <w:t>网络。</w:t>
      </w:r>
      <w:ins w:id="203" w:author="xxli" w:date="2022-04-16T13:44:17Z">
        <w:r>
          <w:rPr>
            <w:rFonts w:hint="eastAsia"/>
            <w:lang w:val="en-US" w:eastAsia="zh-Hans"/>
          </w:rPr>
          <w:t>首先</w:t>
        </w:r>
      </w:ins>
      <w:ins w:id="204" w:author="xxli" w:date="2022-04-16T13:44:18Z">
        <w:r>
          <w:rPr>
            <w:rFonts w:hint="eastAsia"/>
            <w:lang w:val="en-US" w:eastAsia="zh-Hans"/>
          </w:rPr>
          <w:t>，</w:t>
        </w:r>
      </w:ins>
      <w:ins w:id="205" w:author="xxli" w:date="2022-04-16T13:44:24Z">
        <w:r>
          <w:rPr>
            <w:rFonts w:hint="eastAsia"/>
            <w:lang w:val="en-US" w:eastAsia="zh-Hans"/>
          </w:rPr>
          <w:t>比较了</w:t>
        </w:r>
      </w:ins>
      <w:ins w:id="206" w:author="xxli" w:date="2022-04-16T13:44:29Z">
        <w:r>
          <w:rPr>
            <w:rFonts w:hint="eastAsia"/>
            <w:lang w:val="en-US" w:eastAsia="zh-Hans"/>
          </w:rPr>
          <w:t>两种</w:t>
        </w:r>
      </w:ins>
      <w:ins w:id="207" w:author="xxli" w:date="2022-04-16T13:44:30Z">
        <w:r>
          <w:rPr>
            <w:rFonts w:hint="eastAsia"/>
            <w:lang w:val="en-US" w:eastAsia="zh-Hans"/>
          </w:rPr>
          <w:t>网络</w:t>
        </w:r>
      </w:ins>
      <w:ins w:id="208" w:author="xxli" w:date="2022-04-16T13:44:31Z">
        <w:r>
          <w:rPr>
            <w:rFonts w:hint="eastAsia"/>
            <w:lang w:val="en-US" w:eastAsia="zh-Hans"/>
          </w:rPr>
          <w:t>结构</w:t>
        </w:r>
      </w:ins>
      <w:ins w:id="209" w:author="xxli" w:date="2022-04-16T13:44:56Z">
        <w:r>
          <w:rPr>
            <w:rFonts w:hint="eastAsia"/>
            <w:lang w:val="en-US" w:eastAsia="zh-Hans"/>
          </w:rPr>
          <w:t>：</w:t>
        </w:r>
      </w:ins>
      <w:ins w:id="210" w:author="xxli" w:date="2022-04-16T13:44:58Z">
        <w:r>
          <w:rPr>
            <w:rFonts w:hint="eastAsia"/>
            <w:lang w:val="en-US" w:eastAsia="zh-Hans"/>
          </w:rPr>
          <w:t>深度</w:t>
        </w:r>
      </w:ins>
      <w:ins w:id="211" w:author="xxli" w:date="2022-04-16T13:45:03Z">
        <w:r>
          <w:rPr>
            <w:rFonts w:hint="eastAsia"/>
            <w:lang w:val="en-US" w:eastAsia="zh-Hans"/>
          </w:rPr>
          <w:t>级联</w:t>
        </w:r>
      </w:ins>
      <w:ins w:id="212" w:author="xxli" w:date="2022-04-16T13:45:04Z">
        <w:r>
          <w:rPr>
            <w:rFonts w:hint="eastAsia"/>
            <w:lang w:val="en-US" w:eastAsia="zh-Hans"/>
          </w:rPr>
          <w:t>网络</w:t>
        </w:r>
      </w:ins>
      <w:ins w:id="213" w:author="xxli" w:date="2022-04-16T13:45:05Z">
        <w:r>
          <w:rPr>
            <w:rFonts w:hint="eastAsia"/>
            <w:lang w:val="en-US" w:eastAsia="zh-Hans"/>
          </w:rPr>
          <w:t>和</w:t>
        </w:r>
      </w:ins>
      <w:ins w:id="214" w:author="xxli" w:date="2022-04-16T13:45:14Z">
        <w:r>
          <w:rPr>
            <w:rFonts w:hint="eastAsia"/>
            <w:lang w:val="en-US" w:eastAsia="zh-Hans"/>
          </w:rPr>
          <w:t>以</w:t>
        </w:r>
      </w:ins>
      <w:ins w:id="215" w:author="xxli" w:date="2022-04-16T13:45:16Z">
        <w:r>
          <w:rPr>
            <w:rFonts w:hint="eastAsia"/>
            <w:lang w:val="en-US" w:eastAsia="zh-Hans"/>
          </w:rPr>
          <w:t>UNet</w:t>
        </w:r>
      </w:ins>
      <w:ins w:id="216" w:author="xxli" w:date="2022-04-16T13:45:22Z">
        <w:r>
          <w:rPr>
            <w:rFonts w:hint="eastAsia"/>
            <w:lang w:val="en-US" w:eastAsia="zh-Hans"/>
          </w:rPr>
          <w:t>为</w:t>
        </w:r>
      </w:ins>
      <w:ins w:id="217" w:author="xxli" w:date="2022-04-16T13:45:23Z">
        <w:r>
          <w:rPr>
            <w:rFonts w:hint="eastAsia"/>
            <w:lang w:val="en-US" w:eastAsia="zh-Hans"/>
          </w:rPr>
          <w:t>代表的</w:t>
        </w:r>
      </w:ins>
      <w:ins w:id="218" w:author="xxli" w:date="2022-04-16T13:45:26Z">
        <w:r>
          <w:rPr>
            <w:rFonts w:hint="eastAsia"/>
            <w:lang w:val="en-US" w:eastAsia="zh-Hans"/>
          </w:rPr>
          <w:t>编解码</w:t>
        </w:r>
      </w:ins>
      <w:ins w:id="219" w:author="xxli" w:date="2022-04-16T13:45:27Z">
        <w:r>
          <w:rPr>
            <w:rFonts w:hint="eastAsia"/>
            <w:lang w:val="en-US" w:eastAsia="zh-Hans"/>
          </w:rPr>
          <w:t>网络</w:t>
        </w:r>
      </w:ins>
      <w:ins w:id="220" w:author="xxli" w:date="2022-04-16T13:45:31Z">
        <w:r>
          <w:rPr>
            <w:rFonts w:hint="eastAsia"/>
            <w:lang w:val="en-US" w:eastAsia="zh-Hans"/>
          </w:rPr>
          <w:t>，</w:t>
        </w:r>
      </w:ins>
      <w:ins w:id="221" w:author="xxli" w:date="2022-04-16T13:45:32Z">
        <w:r>
          <w:rPr>
            <w:rFonts w:hint="eastAsia"/>
            <w:lang w:val="en-US" w:eastAsia="zh-Hans"/>
          </w:rPr>
          <w:t>指出</w:t>
        </w:r>
      </w:ins>
      <w:ins w:id="222" w:author="xxli" w:date="2022-04-16T13:45:33Z">
        <w:r>
          <w:rPr>
            <w:rFonts w:hint="eastAsia"/>
            <w:lang w:val="en-US" w:eastAsia="zh-Hans"/>
          </w:rPr>
          <w:t>了</w:t>
        </w:r>
      </w:ins>
      <w:ins w:id="223" w:author="xxli" w:date="2022-04-16T13:45:37Z">
        <w:r>
          <w:rPr>
            <w:rFonts w:hint="eastAsia"/>
            <w:lang w:val="en-US" w:eastAsia="zh-Hans"/>
          </w:rPr>
          <w:t>深度</w:t>
        </w:r>
      </w:ins>
      <w:ins w:id="224" w:author="xxli" w:date="2022-04-16T13:45:38Z">
        <w:r>
          <w:rPr>
            <w:rFonts w:hint="eastAsia"/>
            <w:lang w:val="en-US" w:eastAsia="zh-Hans"/>
          </w:rPr>
          <w:t>级联</w:t>
        </w:r>
      </w:ins>
      <w:ins w:id="225" w:author="xxli" w:date="2022-04-16T13:45:39Z">
        <w:r>
          <w:rPr>
            <w:rFonts w:hint="eastAsia"/>
            <w:lang w:val="en-US" w:eastAsia="zh-Hans"/>
          </w:rPr>
          <w:t>网络</w:t>
        </w:r>
      </w:ins>
      <w:ins w:id="226" w:author="xxli" w:date="2022-04-16T13:45:40Z">
        <w:r>
          <w:rPr>
            <w:rFonts w:hint="eastAsia"/>
            <w:lang w:val="en-US" w:eastAsia="zh-Hans"/>
          </w:rPr>
          <w:t>更</w:t>
        </w:r>
      </w:ins>
      <w:ins w:id="227" w:author="xxli" w:date="2022-04-16T13:45:41Z">
        <w:r>
          <w:rPr>
            <w:rFonts w:hint="eastAsia"/>
            <w:lang w:val="en-US" w:eastAsia="zh-Hans"/>
          </w:rPr>
          <w:t>有利于</w:t>
        </w:r>
      </w:ins>
      <w:ins w:id="228" w:author="xxli" w:date="2022-04-16T13:45:43Z">
        <w:r>
          <w:rPr>
            <w:rFonts w:hint="eastAsia"/>
            <w:lang w:val="en-US" w:eastAsia="zh-Hans"/>
          </w:rPr>
          <w:t>进行</w:t>
        </w:r>
      </w:ins>
      <w:ins w:id="229" w:author="xxli" w:date="2022-04-16T13:45:43Z">
        <w:r>
          <w:rPr>
            <w:rFonts w:hint="default"/>
            <w:lang w:eastAsia="zh-Hans"/>
          </w:rPr>
          <w:t>MRI</w:t>
        </w:r>
      </w:ins>
      <w:ins w:id="230" w:author="xxli" w:date="2022-04-16T13:45:45Z">
        <w:r>
          <w:rPr>
            <w:rFonts w:hint="eastAsia"/>
            <w:lang w:val="en-US" w:eastAsia="zh-Hans"/>
          </w:rPr>
          <w:t>辅助</w:t>
        </w:r>
      </w:ins>
      <w:ins w:id="231" w:author="xxli" w:date="2022-04-16T13:45:46Z">
        <w:r>
          <w:rPr>
            <w:rFonts w:hint="eastAsia"/>
            <w:lang w:val="en-US" w:eastAsia="zh-Hans"/>
          </w:rPr>
          <w:t>重建</w:t>
        </w:r>
      </w:ins>
      <w:ins w:id="232" w:author="xxli" w:date="2022-04-16T13:44:25Z">
        <w:r>
          <w:rPr>
            <w:rFonts w:hint="eastAsia"/>
            <w:lang w:val="en-US" w:eastAsia="zh-Hans"/>
          </w:rPr>
          <w:t>。</w:t>
        </w:r>
      </w:ins>
      <w:r>
        <w:rPr>
          <w:rFonts w:hint="eastAsia"/>
        </w:rPr>
        <w:t>很多已有的研究工作都是</w:t>
      </w:r>
      <w:del w:id="233" w:author="xxli" w:date="2022-04-16T13:40:16Z">
        <w:r>
          <w:rPr>
            <w:rFonts w:hint="eastAsia"/>
            <w:lang w:val="en-US"/>
          </w:rPr>
          <w:delText>以</w:delText>
        </w:r>
      </w:del>
      <w:ins w:id="234" w:author="xxli" w:date="2022-04-16T13:40:16Z">
        <w:r>
          <w:rPr>
            <w:rFonts w:hint="eastAsia"/>
            <w:lang w:val="en-US" w:eastAsia="zh-Hans"/>
          </w:rPr>
          <w:t>基于</w:t>
        </w:r>
      </w:ins>
      <w:r>
        <w:rPr>
          <w:rFonts w:hint="eastAsia"/>
        </w:rPr>
        <w:t>U</w:t>
      </w:r>
      <w:r>
        <w:t>N</w:t>
      </w:r>
      <w:r>
        <w:rPr>
          <w:rFonts w:hint="eastAsia"/>
        </w:rPr>
        <w:t>et</w:t>
      </w:r>
      <w:del w:id="235" w:author="xxli" w:date="2022-04-16T13:40:28Z">
        <w:r>
          <w:rPr>
            <w:rFonts w:hint="eastAsia"/>
          </w:rPr>
          <w:delText>为基础进行改进</w:delText>
        </w:r>
      </w:del>
      <w:r>
        <w:rPr>
          <w:rFonts w:hint="eastAsia"/>
        </w:rPr>
        <w:t>的，</w:t>
      </w:r>
      <w:ins w:id="236" w:author="xxli" w:date="2022-04-16T13:40:39Z">
        <w:r>
          <w:rPr>
            <w:rFonts w:hint="eastAsia"/>
          </w:rPr>
          <w:t>U</w:t>
        </w:r>
      </w:ins>
      <w:ins w:id="237" w:author="xxli" w:date="2022-04-16T13:40:39Z">
        <w:r>
          <w:rPr/>
          <w:t>N</w:t>
        </w:r>
      </w:ins>
      <w:ins w:id="238" w:author="xxli" w:date="2022-04-16T13:40:39Z">
        <w:r>
          <w:rPr>
            <w:rFonts w:hint="eastAsia"/>
          </w:rPr>
          <w:t>et</w:t>
        </w:r>
      </w:ins>
      <w:del w:id="239" w:author="xxli" w:date="2022-04-16T13:40:39Z">
        <w:r>
          <w:rPr>
            <w:rFonts w:hint="eastAsia"/>
          </w:rPr>
          <w:delText>其</w:delText>
        </w:r>
      </w:del>
      <w:ins w:id="240" w:author="xxli" w:date="2022-04-16T13:40:40Z">
        <w:r>
          <w:rPr>
            <w:rFonts w:hint="eastAsia"/>
            <w:lang w:val="en-US" w:eastAsia="zh-Hans"/>
          </w:rPr>
          <w:t>的</w:t>
        </w:r>
      </w:ins>
      <w:r>
        <w:rPr>
          <w:rFonts w:hint="eastAsia"/>
        </w:rPr>
        <w:t>“编码-解码”</w:t>
      </w:r>
      <w:del w:id="241" w:author="xxli" w:date="2022-04-16T13:40:44Z">
        <w:r>
          <w:rPr>
            <w:rFonts w:hint="eastAsia"/>
          </w:rPr>
          <w:delText>的</w:delText>
        </w:r>
      </w:del>
      <w:r>
        <w:rPr>
          <w:rFonts w:hint="eastAsia"/>
        </w:rPr>
        <w:t>结构能够提取高维特征并减少</w:t>
      </w:r>
      <w:del w:id="242" w:author="xxli" w:date="2022-04-16T13:40:59Z">
        <w:r>
          <w:rPr>
            <w:rFonts w:hint="eastAsia"/>
            <w:lang w:val="en-US"/>
          </w:rPr>
          <w:delText>重建</w:delText>
        </w:r>
      </w:del>
      <w:ins w:id="243" w:author="xxli" w:date="2022-04-16T13:42:10Z">
        <w:r>
          <w:rPr>
            <w:rFonts w:hint="eastAsia"/>
            <w:lang w:val="en-US" w:eastAsia="zh-Hans"/>
          </w:rPr>
          <w:t>输入</w:t>
        </w:r>
      </w:ins>
      <w:r>
        <w:rPr>
          <w:rFonts w:hint="eastAsia"/>
        </w:rPr>
        <w:t>图像</w:t>
      </w:r>
      <w:ins w:id="244" w:author="xxli" w:date="2022-04-16T13:41:08Z">
        <w:r>
          <w:rPr>
            <w:rFonts w:hint="eastAsia"/>
            <w:lang w:val="en-US" w:eastAsia="zh-Hans"/>
          </w:rPr>
          <w:t>中</w:t>
        </w:r>
      </w:ins>
      <w:r>
        <w:rPr>
          <w:rFonts w:hint="eastAsia"/>
        </w:rPr>
        <w:t>的噪声，但由于</w:t>
      </w:r>
      <w:ins w:id="245" w:author="xxli" w:date="2022-04-16T13:42:33Z">
        <w:r>
          <w:rPr>
            <w:rFonts w:hint="eastAsia"/>
            <w:lang w:val="en-US" w:eastAsia="zh-Hans"/>
          </w:rPr>
          <w:t>编</w:t>
        </w:r>
      </w:ins>
      <w:ins w:id="246" w:author="xxli" w:date="2022-04-16T13:42:38Z">
        <w:r>
          <w:rPr>
            <w:rFonts w:hint="eastAsia"/>
            <w:lang w:val="en-US" w:eastAsia="zh-Hans"/>
          </w:rPr>
          <w:t>解</w:t>
        </w:r>
      </w:ins>
      <w:ins w:id="247" w:author="xxli" w:date="2022-04-16T13:42:33Z">
        <w:r>
          <w:rPr>
            <w:rFonts w:hint="eastAsia"/>
            <w:lang w:val="en-US" w:eastAsia="zh-Hans"/>
          </w:rPr>
          <w:t>码</w:t>
        </w:r>
      </w:ins>
      <w:ins w:id="248" w:author="xxli" w:date="2022-04-16T13:41:46Z">
        <w:r>
          <w:rPr>
            <w:rFonts w:hint="eastAsia"/>
            <w:lang w:val="en-US" w:eastAsia="zh-Hans"/>
          </w:rPr>
          <w:t>结构</w:t>
        </w:r>
      </w:ins>
      <w:ins w:id="249" w:author="xxli" w:date="2022-04-16T13:43:02Z">
        <w:r>
          <w:rPr>
            <w:rFonts w:hint="eastAsia"/>
            <w:lang w:val="en-US" w:eastAsia="zh-Hans"/>
          </w:rPr>
          <w:t>在</w:t>
        </w:r>
      </w:ins>
      <w:ins w:id="250" w:author="xxli" w:date="2022-04-16T13:43:03Z">
        <w:r>
          <w:rPr>
            <w:rFonts w:hint="eastAsia"/>
            <w:lang w:val="en-US" w:eastAsia="zh-Hans"/>
          </w:rPr>
          <w:t>网络</w:t>
        </w:r>
      </w:ins>
      <w:ins w:id="251" w:author="xxli" w:date="2022-04-16T13:43:05Z">
        <w:r>
          <w:rPr>
            <w:rFonts w:hint="eastAsia"/>
            <w:lang w:val="en-US" w:eastAsia="zh-Hans"/>
          </w:rPr>
          <w:t>前向</w:t>
        </w:r>
      </w:ins>
      <w:ins w:id="252" w:author="xxli" w:date="2022-04-16T13:43:06Z">
        <w:r>
          <w:rPr>
            <w:rFonts w:hint="eastAsia"/>
            <w:lang w:val="en-US" w:eastAsia="zh-Hans"/>
          </w:rPr>
          <w:t>传播</w:t>
        </w:r>
      </w:ins>
      <w:ins w:id="253" w:author="xxli" w:date="2022-04-16T13:43:07Z">
        <w:r>
          <w:rPr>
            <w:rFonts w:hint="eastAsia"/>
            <w:lang w:val="en-US" w:eastAsia="zh-Hans"/>
          </w:rPr>
          <w:t>过程</w:t>
        </w:r>
      </w:ins>
      <w:ins w:id="254" w:author="xxli" w:date="2022-04-16T13:43:08Z">
        <w:r>
          <w:rPr>
            <w:rFonts w:hint="eastAsia"/>
            <w:lang w:val="en-US" w:eastAsia="zh-Hans"/>
          </w:rPr>
          <w:t>中</w:t>
        </w:r>
      </w:ins>
      <w:ins w:id="255" w:author="xxli" w:date="2022-04-16T13:43:10Z">
        <w:r>
          <w:rPr>
            <w:rFonts w:hint="eastAsia"/>
            <w:lang w:val="en-US" w:eastAsia="zh-Hans"/>
          </w:rPr>
          <w:t>会</w:t>
        </w:r>
      </w:ins>
      <w:ins w:id="256" w:author="xxli" w:date="2022-04-16T13:42:52Z">
        <w:r>
          <w:rPr>
            <w:rFonts w:hint="eastAsia"/>
            <w:lang w:val="en-US" w:eastAsia="zh-Hans"/>
          </w:rPr>
          <w:t>不断</w:t>
        </w:r>
      </w:ins>
      <w:ins w:id="257" w:author="xxli" w:date="2022-04-16T13:42:48Z">
        <w:r>
          <w:rPr>
            <w:rFonts w:hint="eastAsia"/>
            <w:lang w:val="en-US" w:eastAsia="zh-Hans"/>
          </w:rPr>
          <w:t>改变</w:t>
        </w:r>
      </w:ins>
      <w:r>
        <w:rPr>
          <w:rFonts w:hint="eastAsia"/>
        </w:rPr>
        <w:t>数据</w:t>
      </w:r>
      <w:ins w:id="258" w:author="xxli" w:date="2022-04-16T13:42:55Z">
        <w:r>
          <w:rPr>
            <w:rFonts w:hint="eastAsia"/>
            <w:lang w:val="en-US" w:eastAsia="zh-Hans"/>
          </w:rPr>
          <w:t>的</w:t>
        </w:r>
      </w:ins>
      <w:r>
        <w:rPr>
          <w:rFonts w:hint="eastAsia"/>
        </w:rPr>
        <w:t>维度</w:t>
      </w:r>
      <w:del w:id="259" w:author="xxli" w:date="2022-04-16T13:42:57Z">
        <w:r>
          <w:rPr>
            <w:rFonts w:hint="eastAsia"/>
          </w:rPr>
          <w:delText>改变</w:delText>
        </w:r>
      </w:del>
      <w:r>
        <w:rPr>
          <w:rFonts w:hint="eastAsia"/>
        </w:rPr>
        <w:t>，无法在网络层中直接使用参考模态图像以及已采样的</w:t>
      </w:r>
      <w:r>
        <w:rPr>
          <w:rFonts w:hint="eastAsia"/>
          <w:i/>
          <w:iCs/>
        </w:rPr>
        <w:t>k</w:t>
      </w:r>
      <w:r>
        <w:rPr>
          <w:rFonts w:hint="eastAsia"/>
        </w:rPr>
        <w:t>空间数据</w:t>
      </w:r>
      <w:del w:id="260" w:author="xxli" w:date="2022-04-16T13:46:24Z">
        <w:r>
          <w:rPr>
            <w:rFonts w:hint="eastAsia"/>
          </w:rPr>
          <w:delText>。</w:delText>
        </w:r>
      </w:del>
      <w:ins w:id="261" w:author="xxli" w:date="2022-04-16T13:46:24Z">
        <w:r>
          <w:rPr>
            <w:rFonts w:hint="eastAsia"/>
            <w:lang w:eastAsia="zh-Hans"/>
          </w:rPr>
          <w:t>，</w:t>
        </w:r>
      </w:ins>
      <w:ins w:id="262" w:author="xxli" w:date="2022-04-16T13:47:42Z">
        <w:r>
          <w:rPr>
            <w:rFonts w:hint="eastAsia"/>
            <w:lang w:val="en-US" w:eastAsia="zh-Hans"/>
          </w:rPr>
          <w:t>因此</w:t>
        </w:r>
      </w:ins>
      <w:del w:id="263" w:author="xxli" w:date="2022-04-16T13:47:46Z">
        <w:r>
          <w:rPr>
            <w:rFonts w:hint="eastAsia"/>
            <w:lang w:val="zh-CN"/>
          </w:rPr>
          <w:delText>此类网络结构</w:delText>
        </w:r>
      </w:del>
      <w:r>
        <w:rPr>
          <w:rFonts w:hint="eastAsia"/>
          <w:lang w:val="zh-CN"/>
        </w:rPr>
        <w:t>很难充</w:t>
      </w:r>
      <w:r>
        <w:rPr>
          <w:rFonts w:hint="eastAsia"/>
          <w:lang w:val="en-US"/>
        </w:rPr>
        <w:t>分发</w:t>
      </w:r>
      <w:r>
        <w:rPr>
          <w:rFonts w:hint="eastAsia"/>
          <w:lang w:val="zh-CN"/>
        </w:rPr>
        <w:t>挥参考模态的辅助作用</w:t>
      </w:r>
      <w:ins w:id="264" w:author="xxli" w:date="2022-04-16T13:48:58Z">
        <w:r>
          <w:rPr>
            <w:rFonts w:hint="eastAsia"/>
            <w:lang w:val="en-US" w:eastAsia="zh-Hans"/>
          </w:rPr>
          <w:t>和</w:t>
        </w:r>
      </w:ins>
      <w:ins w:id="265" w:author="xxli" w:date="2022-04-16T13:49:12Z">
        <w:r>
          <w:rPr>
            <w:rFonts w:hint="eastAsia"/>
            <w:lang w:val="en-US" w:eastAsia="zh-Hans"/>
          </w:rPr>
          <w:t>保证</w:t>
        </w:r>
      </w:ins>
      <w:ins w:id="266" w:author="xxli" w:date="2022-04-16T13:48:34Z">
        <w:r>
          <w:rPr>
            <w:rFonts w:hint="eastAsia"/>
            <w:lang w:val="en-US" w:eastAsia="zh-Hans"/>
          </w:rPr>
          <w:t>数据</w:t>
        </w:r>
      </w:ins>
      <w:ins w:id="267" w:author="xxli" w:date="2022-04-16T13:49:13Z">
        <w:r>
          <w:rPr>
            <w:rFonts w:hint="eastAsia"/>
            <w:lang w:val="en-US" w:eastAsia="zh-Hans"/>
          </w:rPr>
          <w:t>的</w:t>
        </w:r>
      </w:ins>
      <w:ins w:id="268" w:author="xxli" w:date="2022-04-16T13:48:39Z">
        <w:r>
          <w:rPr>
            <w:rFonts w:hint="eastAsia"/>
            <w:lang w:val="en-US" w:eastAsia="zh-Hans"/>
          </w:rPr>
          <w:t>一致性</w:t>
        </w:r>
      </w:ins>
      <w:r>
        <w:rPr>
          <w:rFonts w:hint="eastAsia"/>
        </w:rPr>
        <w:t>，</w:t>
      </w:r>
      <w:ins w:id="269" w:author="xxli" w:date="2022-04-16T13:49:26Z">
        <w:r>
          <w:rPr>
            <w:rFonts w:hint="eastAsia"/>
            <w:lang w:val="en-US" w:eastAsia="zh-Hans"/>
          </w:rPr>
          <w:t>而</w:t>
        </w:r>
      </w:ins>
      <w:del w:id="270" w:author="xxli" w:date="2022-04-16T13:49:24Z">
        <w:r>
          <w:rPr>
            <w:rFonts w:hint="eastAsia"/>
          </w:rPr>
          <w:delText>所提出的方法采用的</w:delText>
        </w:r>
      </w:del>
      <w:r>
        <w:rPr>
          <w:rFonts w:hint="eastAsia"/>
        </w:rPr>
        <w:t>深度级联网络则</w:t>
      </w:r>
      <w:ins w:id="271" w:author="xxli" w:date="2022-04-16T13:49:33Z">
        <w:r>
          <w:rPr>
            <w:rFonts w:hint="eastAsia"/>
            <w:lang w:val="en-US" w:eastAsia="zh-Hans"/>
          </w:rPr>
          <w:t>能够</w:t>
        </w:r>
      </w:ins>
      <w:r>
        <w:rPr>
          <w:rFonts w:hint="eastAsia"/>
        </w:rPr>
        <w:t>解决了</w:t>
      </w:r>
      <w:del w:id="272" w:author="xxli" w:date="2022-04-16T13:49:44Z">
        <w:r>
          <w:rPr>
            <w:rFonts w:hint="eastAsia"/>
            <w:lang w:val="en-US"/>
          </w:rPr>
          <w:delText>这个</w:delText>
        </w:r>
      </w:del>
      <w:ins w:id="273" w:author="xxli" w:date="2022-04-16T13:49:44Z">
        <w:r>
          <w:rPr>
            <w:rFonts w:hint="eastAsia"/>
            <w:lang w:val="en-US" w:eastAsia="zh-Hans"/>
          </w:rPr>
          <w:t>这些</w:t>
        </w:r>
      </w:ins>
      <w:r>
        <w:rPr>
          <w:rFonts w:hint="eastAsia"/>
        </w:rPr>
        <w:t>问题。</w:t>
      </w:r>
      <w:del w:id="274" w:author="xxli" w:date="2022-04-16T13:50:05Z">
        <w:r>
          <w:rPr>
            <w:rFonts w:hint="eastAsia"/>
          </w:rPr>
          <w:delText>深度级联网络由</w:delText>
        </w:r>
      </w:del>
      <w:del w:id="275" w:author="xxli" w:date="2022-04-16T13:50:05Z">
        <w:r>
          <w:rPr>
            <w:rFonts w:hint="eastAsia"/>
            <w:lang w:val="zh-CN"/>
          </w:rPr>
          <w:delText>独立子网络串联组成，每个子网都能实现一次重建</w:delText>
        </w:r>
      </w:del>
      <w:del w:id="276" w:author="xxli" w:date="2022-04-16T13:50:05Z">
        <w:r>
          <w:rPr>
            <w:rFonts w:hint="eastAsia"/>
          </w:rPr>
          <w:delText>，这种灵活的迭代重建结构使得参考模态的M</w:delText>
        </w:r>
      </w:del>
      <w:del w:id="277" w:author="xxli" w:date="2022-04-16T13:50:05Z">
        <w:r>
          <w:rPr/>
          <w:delText>RI</w:delText>
        </w:r>
      </w:del>
      <w:del w:id="278" w:author="xxli" w:date="2022-04-16T13:50:05Z">
        <w:r>
          <w:rPr>
            <w:rFonts w:hint="eastAsia"/>
          </w:rPr>
          <w:delText>图像和</w:delText>
        </w:r>
      </w:del>
      <w:del w:id="279" w:author="xxli" w:date="2022-04-16T13:50:05Z">
        <w:r>
          <w:rPr>
            <w:rFonts w:hint="eastAsia"/>
            <w:i/>
            <w:iCs/>
          </w:rPr>
          <w:delText>k</w:delText>
        </w:r>
      </w:del>
      <w:del w:id="280" w:author="xxli" w:date="2022-04-16T13:50:05Z">
        <w:r>
          <w:rPr>
            <w:rFonts w:hint="eastAsia"/>
          </w:rPr>
          <w:delText>空间数据可以多次直接加入网络重建，大大提高了辅助信息的参与度。</w:delText>
        </w:r>
      </w:del>
      <w:ins w:id="281" w:author="xxli" w:date="2022-04-16T13:50:16Z">
        <w:r>
          <w:rPr>
            <w:rFonts w:hint="eastAsia"/>
            <w:lang w:val="en-US" w:eastAsia="zh-Hans"/>
          </w:rPr>
          <w:t>其次，</w:t>
        </w:r>
      </w:ins>
      <w:ins w:id="282" w:author="xxli" w:date="2022-04-16T13:50:29Z">
        <w:r>
          <w:rPr>
            <w:rFonts w:hint="eastAsia"/>
            <w:lang w:val="en-US" w:eastAsia="zh-Hans"/>
          </w:rPr>
          <w:t>提出了</w:t>
        </w:r>
      </w:ins>
      <w:ins w:id="283" w:author="xxli" w:date="2022-04-16T13:50:31Z">
        <w:r>
          <w:rPr>
            <w:rFonts w:hint="eastAsia"/>
            <w:lang w:val="en-US" w:eastAsia="zh-Hans"/>
          </w:rPr>
          <w:t>同层</w:t>
        </w:r>
      </w:ins>
      <w:ins w:id="284" w:author="xxli" w:date="2022-04-16T13:50:33Z">
        <w:r>
          <w:rPr>
            <w:rFonts w:hint="eastAsia"/>
            <w:lang w:val="en-US" w:eastAsia="zh-Hans"/>
          </w:rPr>
          <w:t>稠密</w:t>
        </w:r>
      </w:ins>
      <w:ins w:id="285" w:author="xxli" w:date="2022-04-16T13:50:34Z">
        <w:r>
          <w:rPr>
            <w:rFonts w:hint="eastAsia"/>
            <w:lang w:val="en-US" w:eastAsia="zh-Hans"/>
          </w:rPr>
          <w:t>连接</w:t>
        </w:r>
      </w:ins>
      <w:ins w:id="286" w:author="xxli" w:date="2022-04-16T13:50:35Z">
        <w:r>
          <w:rPr>
            <w:rFonts w:hint="eastAsia"/>
            <w:lang w:val="en-US" w:eastAsia="zh-Hans"/>
          </w:rPr>
          <w:t>，</w:t>
        </w:r>
      </w:ins>
      <w:ins w:id="287" w:author="xxli" w:date="2022-04-16T13:50:49Z">
        <w:r>
          <w:rPr>
            <w:rFonts w:hint="eastAsia"/>
            <w:lang w:val="en-US" w:eastAsia="zh-Hans"/>
          </w:rPr>
          <w:t>强化</w:t>
        </w:r>
      </w:ins>
      <w:ins w:id="288" w:author="xxli" w:date="2022-04-16T13:50:56Z">
        <w:r>
          <w:rPr>
            <w:rFonts w:hint="eastAsia"/>
            <w:lang w:val="en-US" w:eastAsia="zh-Hans"/>
          </w:rPr>
          <w:t>深度</w:t>
        </w:r>
      </w:ins>
      <w:ins w:id="289" w:author="xxli" w:date="2022-04-16T13:50:52Z">
        <w:r>
          <w:rPr>
            <w:rFonts w:hint="eastAsia"/>
            <w:lang w:val="en-US" w:eastAsia="zh-Hans"/>
          </w:rPr>
          <w:t>级联</w:t>
        </w:r>
      </w:ins>
      <w:ins w:id="290" w:author="xxli" w:date="2022-04-16T13:50:53Z">
        <w:r>
          <w:rPr>
            <w:rFonts w:hint="eastAsia"/>
            <w:lang w:val="en-US" w:eastAsia="zh-Hans"/>
          </w:rPr>
          <w:t>网络</w:t>
        </w:r>
      </w:ins>
      <w:ins w:id="291" w:author="xxli" w:date="2022-04-16T13:50:57Z">
        <w:r>
          <w:rPr>
            <w:rFonts w:hint="eastAsia"/>
            <w:lang w:val="en-US" w:eastAsia="zh-Hans"/>
          </w:rPr>
          <w:t>的</w:t>
        </w:r>
      </w:ins>
      <w:ins w:id="292" w:author="xxli" w:date="2022-04-16T13:50:58Z">
        <w:r>
          <w:rPr>
            <w:rFonts w:hint="eastAsia"/>
            <w:lang w:val="en-US" w:eastAsia="zh-Hans"/>
          </w:rPr>
          <w:t>各</w:t>
        </w:r>
      </w:ins>
      <w:ins w:id="293" w:author="xxli" w:date="2022-04-16T13:50:59Z">
        <w:r>
          <w:rPr>
            <w:rFonts w:hint="eastAsia"/>
            <w:lang w:val="en-US" w:eastAsia="zh-Hans"/>
          </w:rPr>
          <w:t>子网</w:t>
        </w:r>
      </w:ins>
      <w:ins w:id="294" w:author="xxli" w:date="2022-04-16T13:51:00Z">
        <w:r>
          <w:rPr>
            <w:rFonts w:hint="eastAsia"/>
            <w:lang w:val="en-US" w:eastAsia="zh-Hans"/>
          </w:rPr>
          <w:t>间的</w:t>
        </w:r>
      </w:ins>
      <w:ins w:id="295" w:author="xxli" w:date="2022-04-16T13:51:01Z">
        <w:r>
          <w:rPr>
            <w:rFonts w:hint="eastAsia"/>
            <w:lang w:val="en-US" w:eastAsia="zh-Hans"/>
          </w:rPr>
          <w:t>信息</w:t>
        </w:r>
      </w:ins>
      <w:ins w:id="296" w:author="xxli" w:date="2022-04-16T13:51:03Z">
        <w:r>
          <w:rPr>
            <w:rFonts w:hint="eastAsia"/>
            <w:lang w:val="en-US" w:eastAsia="zh-Hans"/>
          </w:rPr>
          <w:t>流动</w:t>
        </w:r>
      </w:ins>
      <w:ins w:id="297" w:author="xxli" w:date="2022-04-16T13:50:53Z">
        <w:r>
          <w:rPr>
            <w:rFonts w:hint="eastAsia"/>
            <w:lang w:val="en-US" w:eastAsia="zh-Hans"/>
          </w:rPr>
          <w:t>。</w:t>
        </w:r>
      </w:ins>
      <w:del w:id="298" w:author="xxli" w:date="2022-04-16T13:51:09Z">
        <w:r>
          <w:rPr>
            <w:rFonts w:hint="eastAsia"/>
          </w:rPr>
          <w:delText>但</w:delText>
        </w:r>
      </w:del>
      <w:r>
        <w:rPr>
          <w:rFonts w:hint="eastAsia"/>
        </w:rPr>
        <w:t>深度级联网络</w:t>
      </w:r>
      <w:ins w:id="299" w:author="xxli" w:date="2022-04-16T13:51:26Z">
        <w:r>
          <w:rPr>
            <w:rFonts w:hint="eastAsia"/>
            <w:lang w:val="en-US" w:eastAsia="zh-Hans"/>
          </w:rPr>
          <w:t>的</w:t>
        </w:r>
      </w:ins>
      <w:ins w:id="300" w:author="xxli" w:date="2022-04-16T13:51:41Z">
        <w:r>
          <w:rPr>
            <w:rFonts w:hint="eastAsia"/>
            <w:lang w:val="en-US" w:eastAsia="zh-Hans"/>
          </w:rPr>
          <w:t>主要</w:t>
        </w:r>
      </w:ins>
      <w:ins w:id="301" w:author="xxli" w:date="2022-04-16T13:51:44Z">
        <w:r>
          <w:rPr>
            <w:rFonts w:hint="eastAsia"/>
            <w:lang w:val="en-US" w:eastAsia="zh-Hans"/>
          </w:rPr>
          <w:t>不足</w:t>
        </w:r>
      </w:ins>
      <w:ins w:id="302" w:author="xxli" w:date="2022-04-16T13:51:45Z">
        <w:r>
          <w:rPr>
            <w:rFonts w:hint="eastAsia"/>
            <w:lang w:val="en-US" w:eastAsia="zh-Hans"/>
          </w:rPr>
          <w:t>在于</w:t>
        </w:r>
      </w:ins>
      <w:ins w:id="303" w:author="xxli" w:date="2022-04-16T13:51:46Z">
        <w:r>
          <w:rPr>
            <w:rFonts w:hint="eastAsia"/>
            <w:lang w:val="en-US" w:eastAsia="zh-Hans"/>
          </w:rPr>
          <w:t>：</w:t>
        </w:r>
      </w:ins>
      <w:del w:id="304" w:author="xxli" w:date="2022-04-16T13:51:49Z">
        <w:r>
          <w:rPr>
            <w:rFonts w:hint="eastAsia"/>
          </w:rPr>
          <w:delText>也有一定的局限性，</w:delText>
        </w:r>
      </w:del>
      <w:del w:id="305" w:author="xxli" w:date="2022-04-16T13:51:57Z">
        <w:r>
          <w:rPr>
            <w:rFonts w:hint="eastAsia"/>
            <w:lang w:val="en-US"/>
          </w:rPr>
          <w:delText>其中间</w:delText>
        </w:r>
      </w:del>
      <w:ins w:id="306" w:author="xxli" w:date="2022-04-16T13:51:58Z">
        <w:r>
          <w:rPr>
            <w:rFonts w:hint="eastAsia"/>
            <w:lang w:val="en-US" w:eastAsia="zh-Hans"/>
          </w:rPr>
          <w:t>各</w:t>
        </w:r>
      </w:ins>
      <w:ins w:id="307" w:author="xxli" w:date="2022-04-16T13:51:59Z">
        <w:r>
          <w:rPr>
            <w:rFonts w:hint="eastAsia"/>
            <w:lang w:val="en-US" w:eastAsia="zh-Hans"/>
          </w:rPr>
          <w:t>子网</w:t>
        </w:r>
      </w:ins>
      <w:ins w:id="308" w:author="xxli" w:date="2022-04-16T13:52:00Z">
        <w:r>
          <w:rPr>
            <w:rFonts w:hint="eastAsia"/>
            <w:lang w:val="en-US" w:eastAsia="zh-Hans"/>
          </w:rPr>
          <w:t>间的</w:t>
        </w:r>
      </w:ins>
      <w:r>
        <w:rPr>
          <w:rFonts w:hint="eastAsia"/>
        </w:rPr>
        <w:t>重建结构阻碍了子网间的信息流动</w:t>
      </w:r>
      <w:del w:id="309" w:author="xxli" w:date="2022-04-16T13:52:29Z">
        <w:r>
          <w:rPr>
            <w:rFonts w:hint="eastAsia"/>
          </w:rPr>
          <w:delText>，这导致了模型有限的特征维度和短期记忆</w:delText>
        </w:r>
      </w:del>
      <w:r>
        <w:rPr>
          <w:rFonts w:hint="eastAsia"/>
        </w:rPr>
        <w:t>，针对这一问题，</w:t>
      </w:r>
      <w:del w:id="310" w:author="xxli" w:date="2022-04-16T13:52:49Z">
        <w:r>
          <w:rPr>
            <w:rFonts w:hint="eastAsia"/>
            <w:lang w:val="en-US"/>
          </w:rPr>
          <w:delText>所提出的方法</w:delText>
        </w:r>
      </w:del>
      <w:ins w:id="311" w:author="xxli" w:date="2022-04-16T13:52:50Z">
        <w:r>
          <w:rPr>
            <w:rFonts w:hint="eastAsia"/>
            <w:lang w:val="en-US" w:eastAsia="zh-Hans"/>
          </w:rPr>
          <w:t>本文</w:t>
        </w:r>
      </w:ins>
      <w:r>
        <w:rPr>
          <w:rFonts w:hint="eastAsia"/>
        </w:rPr>
        <w:t>在</w:t>
      </w:r>
      <w:ins w:id="312" w:author="xxli" w:date="2022-04-16T13:56:27Z">
        <w:r>
          <w:rPr>
            <w:rFonts w:hint="eastAsia"/>
            <w:lang w:val="en-US" w:eastAsia="zh-Hans"/>
          </w:rPr>
          <w:t>各</w:t>
        </w:r>
      </w:ins>
      <w:r>
        <w:rPr>
          <w:rFonts w:hint="eastAsia"/>
        </w:rPr>
        <w:t>子网间引入了同层稠密连接</w:t>
      </w:r>
      <w:ins w:id="313" w:author="xxli" w:date="2022-04-16T13:53:06Z">
        <w:r>
          <w:rPr>
            <w:rFonts w:hint="eastAsia"/>
            <w:lang w:eastAsia="zh-Hans"/>
          </w:rPr>
          <w:t>，</w:t>
        </w:r>
      </w:ins>
      <w:ins w:id="314" w:author="xxli" w:date="2022-04-16T13:53:14Z">
        <w:r>
          <w:rPr>
            <w:rFonts w:hint="eastAsia"/>
            <w:lang w:val="en-US" w:eastAsia="zh-Hans"/>
          </w:rPr>
          <w:t>与</w:t>
        </w:r>
      </w:ins>
      <w:ins w:id="315" w:author="xxli" w:date="2022-04-16T13:53:29Z">
        <w:r>
          <w:rPr>
            <w:rFonts w:hint="eastAsia"/>
            <w:lang w:val="en-US" w:eastAsia="zh-Hans"/>
          </w:rPr>
          <w:t>主流</w:t>
        </w:r>
      </w:ins>
      <w:ins w:id="316" w:author="xxli" w:date="2022-04-16T13:53:19Z">
        <w:r>
          <w:rPr>
            <w:rFonts w:hint="eastAsia"/>
            <w:lang w:val="en-US" w:eastAsia="zh-Hans"/>
          </w:rPr>
          <w:t>的</w:t>
        </w:r>
      </w:ins>
      <w:ins w:id="317" w:author="xxli" w:date="2022-04-16T13:53:20Z">
        <w:r>
          <w:rPr>
            <w:rFonts w:hint="eastAsia"/>
            <w:lang w:val="en-US" w:eastAsia="zh-Hans"/>
          </w:rPr>
          <w:t>稠密</w:t>
        </w:r>
      </w:ins>
      <w:ins w:id="318" w:author="xxli" w:date="2022-04-16T13:53:22Z">
        <w:r>
          <w:rPr>
            <w:rFonts w:hint="eastAsia"/>
            <w:lang w:val="en-US" w:eastAsia="zh-Hans"/>
          </w:rPr>
          <w:t>连接</w:t>
        </w:r>
      </w:ins>
      <w:ins w:id="319" w:author="xxli" w:date="2022-04-16T13:53:24Z">
        <w:r>
          <w:rPr>
            <w:rFonts w:hint="eastAsia"/>
            <w:lang w:val="en-US" w:eastAsia="zh-Hans"/>
          </w:rPr>
          <w:t>网络</w:t>
        </w:r>
      </w:ins>
      <w:ins w:id="320" w:author="xxli" w:date="2022-04-16T13:53:25Z">
        <w:r>
          <w:rPr>
            <w:rFonts w:hint="eastAsia"/>
            <w:lang w:val="en-US" w:eastAsia="zh-Hans"/>
          </w:rPr>
          <w:t>不同，</w:t>
        </w:r>
      </w:ins>
      <w:ins w:id="321" w:author="xxli" w:date="2022-04-16T13:53:40Z">
        <w:r>
          <w:rPr>
            <w:rFonts w:hint="eastAsia"/>
            <w:lang w:val="en-US" w:eastAsia="zh-Hans"/>
          </w:rPr>
          <w:t>本文</w:t>
        </w:r>
      </w:ins>
      <w:ins w:id="322" w:author="xxli" w:date="2022-04-16T13:54:12Z">
        <w:r>
          <w:rPr>
            <w:rFonts w:hint="eastAsia"/>
            <w:lang w:val="en-US" w:eastAsia="zh-Hans"/>
          </w:rPr>
          <w:t>所</w:t>
        </w:r>
      </w:ins>
      <w:ins w:id="323" w:author="xxli" w:date="2022-04-16T13:54:13Z">
        <w:r>
          <w:rPr>
            <w:rFonts w:hint="eastAsia"/>
            <w:lang w:val="en-US" w:eastAsia="zh-Hans"/>
          </w:rPr>
          <w:t>提出</w:t>
        </w:r>
      </w:ins>
      <w:ins w:id="324" w:author="xxli" w:date="2022-04-16T13:54:14Z">
        <w:r>
          <w:rPr>
            <w:rFonts w:hint="eastAsia"/>
            <w:lang w:val="en-US" w:eastAsia="zh-Hans"/>
          </w:rPr>
          <w:t>的</w:t>
        </w:r>
      </w:ins>
      <w:ins w:id="325" w:author="xxli" w:date="2022-04-16T13:54:15Z">
        <w:r>
          <w:rPr>
            <w:rFonts w:hint="eastAsia"/>
            <w:lang w:val="en-US" w:eastAsia="zh-Hans"/>
          </w:rPr>
          <w:t>稠密</w:t>
        </w:r>
      </w:ins>
      <w:ins w:id="326" w:author="xxli" w:date="2022-04-16T13:54:16Z">
        <w:r>
          <w:rPr>
            <w:rFonts w:hint="eastAsia"/>
            <w:lang w:val="en-US" w:eastAsia="zh-Hans"/>
          </w:rPr>
          <w:t>连接</w:t>
        </w:r>
      </w:ins>
      <w:ins w:id="327" w:author="xxli" w:date="2022-04-16T13:55:43Z">
        <w:r>
          <w:rPr>
            <w:rFonts w:hint="eastAsia"/>
            <w:lang w:val="en-US" w:eastAsia="zh-Hans"/>
          </w:rPr>
          <w:t>仅</w:t>
        </w:r>
      </w:ins>
      <w:ins w:id="328" w:author="xxli" w:date="2022-04-16T13:54:19Z">
        <w:r>
          <w:rPr>
            <w:rFonts w:hint="eastAsia"/>
            <w:lang w:val="en-US" w:eastAsia="zh-Hans"/>
          </w:rPr>
          <w:t>用于</w:t>
        </w:r>
      </w:ins>
      <w:ins w:id="329" w:author="xxli" w:date="2022-04-16T13:54:21Z">
        <w:r>
          <w:rPr>
            <w:rFonts w:hint="eastAsia"/>
            <w:lang w:val="en-US" w:eastAsia="zh-Hans"/>
          </w:rPr>
          <w:t>各</w:t>
        </w:r>
      </w:ins>
      <w:ins w:id="330" w:author="xxli" w:date="2022-04-16T13:54:23Z">
        <w:r>
          <w:rPr>
            <w:rFonts w:hint="eastAsia"/>
            <w:lang w:val="en-US" w:eastAsia="zh-Hans"/>
          </w:rPr>
          <w:t>子网的</w:t>
        </w:r>
      </w:ins>
      <w:ins w:id="331" w:author="xxli" w:date="2022-04-16T13:54:27Z">
        <w:r>
          <w:rPr>
            <w:rFonts w:hint="eastAsia"/>
            <w:lang w:val="en-US" w:eastAsia="zh-Hans"/>
          </w:rPr>
          <w:t>同一层级</w:t>
        </w:r>
      </w:ins>
      <w:ins w:id="332" w:author="xxli" w:date="2022-04-16T13:56:48Z">
        <w:r>
          <w:rPr>
            <w:rFonts w:hint="eastAsia"/>
            <w:lang w:val="en-US" w:eastAsia="zh-Hans"/>
          </w:rPr>
          <w:t>的</w:t>
        </w:r>
      </w:ins>
      <w:ins w:id="333" w:author="xxli" w:date="2022-04-16T13:54:30Z">
        <w:r>
          <w:rPr>
            <w:rFonts w:hint="eastAsia"/>
            <w:lang w:val="en-US" w:eastAsia="zh-Hans"/>
          </w:rPr>
          <w:t>网络</w:t>
        </w:r>
      </w:ins>
      <w:ins w:id="334" w:author="xxli" w:date="2022-04-16T13:54:31Z">
        <w:r>
          <w:rPr>
            <w:rFonts w:hint="eastAsia"/>
            <w:lang w:val="en-US" w:eastAsia="zh-Hans"/>
          </w:rPr>
          <w:t>层</w:t>
        </w:r>
      </w:ins>
      <w:ins w:id="335" w:author="xxli" w:date="2022-04-16T13:56:55Z">
        <w:r>
          <w:rPr>
            <w:rFonts w:hint="eastAsia"/>
            <w:lang w:val="en-US" w:eastAsia="zh-Hans"/>
          </w:rPr>
          <w:t>间</w:t>
        </w:r>
      </w:ins>
      <w:ins w:id="336" w:author="xxli" w:date="2022-04-16T13:54:31Z">
        <w:r>
          <w:rPr>
            <w:rFonts w:hint="eastAsia"/>
            <w:lang w:val="en-US" w:eastAsia="zh-Hans"/>
          </w:rPr>
          <w:t>的</w:t>
        </w:r>
      </w:ins>
      <w:ins w:id="337" w:author="xxli" w:date="2022-04-16T13:54:35Z">
        <w:r>
          <w:rPr>
            <w:rFonts w:hint="eastAsia"/>
            <w:lang w:val="en-US" w:eastAsia="zh-Hans"/>
          </w:rPr>
          <w:t>稠密</w:t>
        </w:r>
      </w:ins>
      <w:ins w:id="338" w:author="xxli" w:date="2022-04-16T13:54:39Z">
        <w:r>
          <w:rPr>
            <w:rFonts w:hint="eastAsia"/>
            <w:lang w:val="en-US" w:eastAsia="zh-Hans"/>
          </w:rPr>
          <w:t>连接</w:t>
        </w:r>
      </w:ins>
      <w:ins w:id="339" w:author="xxli" w:date="2022-04-16T13:57:56Z">
        <w:r>
          <w:rPr>
            <w:rFonts w:hint="eastAsia"/>
            <w:lang w:val="en-US" w:eastAsia="zh-Hans"/>
          </w:rPr>
          <w:t>。</w:t>
        </w:r>
      </w:ins>
      <w:ins w:id="340" w:author="xxli" w:date="2022-04-16T13:57:58Z">
        <w:r>
          <w:rPr>
            <w:rFonts w:hint="eastAsia"/>
            <w:lang w:val="en-US" w:eastAsia="zh-Hans"/>
          </w:rPr>
          <w:t>由于</w:t>
        </w:r>
      </w:ins>
      <w:ins w:id="341" w:author="xxli" w:date="2022-04-16T13:58:07Z">
        <w:r>
          <w:rPr>
            <w:rFonts w:hint="eastAsia"/>
            <w:lang w:val="en-US" w:eastAsia="zh-Hans"/>
          </w:rPr>
          <w:t>深度</w:t>
        </w:r>
      </w:ins>
      <w:ins w:id="342" w:author="xxli" w:date="2022-04-16T13:58:09Z">
        <w:r>
          <w:rPr>
            <w:rFonts w:hint="eastAsia"/>
            <w:lang w:val="en-US" w:eastAsia="zh-Hans"/>
          </w:rPr>
          <w:t>级联网络</w:t>
        </w:r>
      </w:ins>
      <w:ins w:id="343" w:author="xxli" w:date="2022-04-16T13:58:11Z">
        <w:r>
          <w:rPr>
            <w:rFonts w:hint="eastAsia"/>
            <w:lang w:val="en-US" w:eastAsia="zh-Hans"/>
          </w:rPr>
          <w:t>中</w:t>
        </w:r>
      </w:ins>
      <w:ins w:id="344" w:author="xxli" w:date="2022-04-16T13:58:01Z">
        <w:r>
          <w:rPr>
            <w:rFonts w:hint="eastAsia"/>
            <w:lang w:val="en-US" w:eastAsia="zh-Hans"/>
          </w:rPr>
          <w:t>各</w:t>
        </w:r>
      </w:ins>
      <w:ins w:id="345" w:author="xxli" w:date="2022-04-16T13:58:02Z">
        <w:r>
          <w:rPr>
            <w:rFonts w:hint="eastAsia"/>
            <w:lang w:val="en-US" w:eastAsia="zh-Hans"/>
          </w:rPr>
          <w:t>子网</w:t>
        </w:r>
      </w:ins>
      <w:ins w:id="346" w:author="xxli" w:date="2022-04-16T13:58:03Z">
        <w:r>
          <w:rPr>
            <w:rFonts w:hint="eastAsia"/>
            <w:lang w:val="en-US" w:eastAsia="zh-Hans"/>
          </w:rPr>
          <w:t>的</w:t>
        </w:r>
      </w:ins>
      <w:ins w:id="347" w:author="xxli" w:date="2022-04-16T13:58:14Z">
        <w:r>
          <w:rPr>
            <w:rFonts w:hint="eastAsia"/>
            <w:lang w:val="en-US" w:eastAsia="zh-Hans"/>
          </w:rPr>
          <w:t>结构</w:t>
        </w:r>
      </w:ins>
      <w:ins w:id="348" w:author="xxli" w:date="2022-04-16T13:58:16Z">
        <w:r>
          <w:rPr>
            <w:rFonts w:hint="eastAsia"/>
            <w:lang w:val="en-US" w:eastAsia="zh-Hans"/>
          </w:rPr>
          <w:t>完全</w:t>
        </w:r>
      </w:ins>
      <w:ins w:id="349" w:author="xxli" w:date="2022-04-16T13:58:21Z">
        <w:r>
          <w:rPr>
            <w:rFonts w:hint="eastAsia"/>
            <w:lang w:val="en-US" w:eastAsia="zh-Hans"/>
          </w:rPr>
          <w:t>相同</w:t>
        </w:r>
      </w:ins>
      <w:ins w:id="350" w:author="xxli" w:date="2022-04-16T13:58:05Z">
        <w:r>
          <w:rPr>
            <w:rFonts w:hint="eastAsia"/>
            <w:lang w:val="en-US" w:eastAsia="zh-Hans"/>
          </w:rPr>
          <w:t>，</w:t>
        </w:r>
      </w:ins>
      <w:ins w:id="351" w:author="xxli" w:date="2022-04-16T13:58:41Z">
        <w:r>
          <w:rPr>
            <w:rFonts w:hint="eastAsia"/>
            <w:lang w:val="en-US" w:eastAsia="zh-Hans"/>
          </w:rPr>
          <w:t>各</w:t>
        </w:r>
      </w:ins>
      <w:ins w:id="352" w:author="xxli" w:date="2022-04-16T13:58:49Z">
        <w:r>
          <w:rPr>
            <w:rFonts w:hint="eastAsia"/>
            <w:lang w:val="en-US" w:eastAsia="zh-Hans"/>
          </w:rPr>
          <w:t>子网</w:t>
        </w:r>
      </w:ins>
      <w:ins w:id="353" w:author="xxli" w:date="2022-04-16T13:58:51Z">
        <w:r>
          <w:rPr>
            <w:rFonts w:hint="eastAsia"/>
            <w:lang w:val="en-US" w:eastAsia="zh-Hans"/>
          </w:rPr>
          <w:t>间</w:t>
        </w:r>
      </w:ins>
      <w:ins w:id="354" w:author="xxli" w:date="2022-04-16T13:58:52Z">
        <w:r>
          <w:rPr>
            <w:rFonts w:hint="eastAsia"/>
            <w:lang w:val="en-US" w:eastAsia="zh-Hans"/>
          </w:rPr>
          <w:t>很</w:t>
        </w:r>
      </w:ins>
      <w:ins w:id="355" w:author="xxli" w:date="2022-04-16T13:58:53Z">
        <w:r>
          <w:rPr>
            <w:rFonts w:hint="eastAsia"/>
            <w:lang w:val="en-US" w:eastAsia="zh-Hans"/>
          </w:rPr>
          <w:t>容易学习</w:t>
        </w:r>
      </w:ins>
      <w:ins w:id="356" w:author="xxli" w:date="2022-04-16T13:58:54Z">
        <w:r>
          <w:rPr>
            <w:rFonts w:hint="eastAsia"/>
            <w:lang w:val="en-US" w:eastAsia="zh-Hans"/>
          </w:rPr>
          <w:t>到</w:t>
        </w:r>
      </w:ins>
      <w:ins w:id="357" w:author="xxli" w:date="2022-04-16T13:58:57Z">
        <w:r>
          <w:rPr>
            <w:rFonts w:hint="eastAsia"/>
            <w:lang w:val="en-US" w:eastAsia="zh-Hans"/>
          </w:rPr>
          <w:t>类似的</w:t>
        </w:r>
      </w:ins>
      <w:ins w:id="358" w:author="xxli" w:date="2022-04-16T13:58:59Z">
        <w:r>
          <w:rPr>
            <w:rFonts w:hint="eastAsia"/>
            <w:lang w:val="en-US" w:eastAsia="zh-Hans"/>
          </w:rPr>
          <w:t>冗余</w:t>
        </w:r>
      </w:ins>
      <w:ins w:id="359" w:author="xxli" w:date="2022-04-16T13:59:00Z">
        <w:r>
          <w:rPr>
            <w:rFonts w:hint="eastAsia"/>
            <w:lang w:val="en-US" w:eastAsia="zh-Hans"/>
          </w:rPr>
          <w:t>特征，</w:t>
        </w:r>
      </w:ins>
      <w:del w:id="360" w:author="xxli" w:date="2022-04-16T13:54:49Z">
        <w:r>
          <w:rPr>
            <w:rFonts w:hint="eastAsia"/>
            <w:lang w:val="en-US"/>
          </w:rPr>
          <w:delText>以加强网络特征流动。这使得</w:delText>
        </w:r>
      </w:del>
      <w:ins w:id="361" w:author="xxli" w:date="2022-04-16T13:59:09Z">
        <w:r>
          <w:rPr>
            <w:rFonts w:hint="eastAsia"/>
            <w:lang w:val="en-US" w:eastAsia="zh-Hans"/>
          </w:rPr>
          <w:t>同层</w:t>
        </w:r>
      </w:ins>
      <w:ins w:id="362" w:author="xxli" w:date="2022-04-16T13:59:12Z">
        <w:r>
          <w:rPr>
            <w:rFonts w:hint="eastAsia"/>
            <w:lang w:val="en-US" w:eastAsia="zh-Hans"/>
          </w:rPr>
          <w:t>稠密</w:t>
        </w:r>
      </w:ins>
      <w:ins w:id="363" w:author="xxli" w:date="2022-04-16T13:59:13Z">
        <w:r>
          <w:rPr>
            <w:rFonts w:hint="eastAsia"/>
            <w:lang w:val="en-US" w:eastAsia="zh-Hans"/>
          </w:rPr>
          <w:t>连接</w:t>
        </w:r>
      </w:ins>
      <w:ins w:id="364" w:author="xxli" w:date="2022-04-16T13:59:23Z">
        <w:r>
          <w:rPr>
            <w:rFonts w:hint="eastAsia"/>
            <w:lang w:val="en-US" w:eastAsia="zh-Hans"/>
          </w:rPr>
          <w:t>通过</w:t>
        </w:r>
      </w:ins>
      <w:ins w:id="365" w:author="xxli" w:date="2022-04-16T13:55:05Z">
        <w:r>
          <w:rPr>
            <w:rFonts w:hint="eastAsia"/>
            <w:lang w:val="en-US" w:eastAsia="zh-Hans"/>
          </w:rPr>
          <w:t>强化</w:t>
        </w:r>
      </w:ins>
      <w:del w:id="366" w:author="xxli" w:date="2022-04-16T13:55:10Z">
        <w:r>
          <w:rPr>
            <w:rFonts w:hint="eastAsia"/>
            <w:lang w:val="en-US"/>
          </w:rPr>
          <w:delText>深度级联网络中的低层</w:delText>
        </w:r>
      </w:del>
      <w:ins w:id="367" w:author="xxli" w:date="2022-04-16T13:55:11Z">
        <w:r>
          <w:rPr>
            <w:rFonts w:hint="eastAsia"/>
            <w:lang w:val="en-US" w:eastAsia="zh-Hans"/>
          </w:rPr>
          <w:t>各</w:t>
        </w:r>
      </w:ins>
      <w:r>
        <w:rPr>
          <w:rFonts w:hint="eastAsia"/>
        </w:rPr>
        <w:t>子网</w:t>
      </w:r>
      <w:del w:id="368" w:author="xxli" w:date="2022-04-16T13:55:16Z">
        <w:r>
          <w:rPr>
            <w:rFonts w:hint="eastAsia"/>
            <w:lang w:val="en-US"/>
          </w:rPr>
          <w:delText>特征能够不断地向高层子网</w:delText>
        </w:r>
      </w:del>
      <w:ins w:id="369" w:author="xxli" w:date="2022-04-16T13:55:20Z">
        <w:r>
          <w:rPr>
            <w:rFonts w:hint="eastAsia"/>
            <w:lang w:val="en-US" w:eastAsia="zh-Hans"/>
          </w:rPr>
          <w:t>间的</w:t>
        </w:r>
      </w:ins>
      <w:ins w:id="370" w:author="xxli" w:date="2022-04-16T13:55:22Z">
        <w:r>
          <w:rPr>
            <w:rFonts w:hint="eastAsia"/>
            <w:lang w:val="en-US" w:eastAsia="zh-Hans"/>
          </w:rPr>
          <w:t>信息</w:t>
        </w:r>
      </w:ins>
      <w:r>
        <w:rPr>
          <w:rFonts w:hint="eastAsia"/>
        </w:rPr>
        <w:t>流动，</w:t>
      </w:r>
      <w:del w:id="371" w:author="xxli" w:date="2022-04-16T13:57:17Z">
        <w:r>
          <w:rPr>
            <w:rFonts w:hint="eastAsia"/>
          </w:rPr>
          <w:delText>并</w:delText>
        </w:r>
      </w:del>
      <w:r>
        <w:rPr>
          <w:rFonts w:hint="eastAsia"/>
        </w:rPr>
        <w:t>减少</w:t>
      </w:r>
      <w:ins w:id="372" w:author="xxli" w:date="2022-04-16T13:57:22Z">
        <w:r>
          <w:rPr>
            <w:rFonts w:hint="eastAsia"/>
            <w:lang w:val="en-US" w:eastAsia="zh-Hans"/>
          </w:rPr>
          <w:t>了</w:t>
        </w:r>
      </w:ins>
      <w:r>
        <w:rPr>
          <w:rFonts w:hint="eastAsia"/>
        </w:rPr>
        <w:t>高层子网</w:t>
      </w:r>
      <w:ins w:id="373" w:author="xxli" w:date="2022-04-16T13:57:31Z">
        <w:r>
          <w:rPr>
            <w:rFonts w:hint="eastAsia"/>
            <w:lang w:val="en-US" w:eastAsia="zh-Hans"/>
          </w:rPr>
          <w:t>重复</w:t>
        </w:r>
      </w:ins>
      <w:ins w:id="374" w:author="xxli" w:date="2022-04-16T13:57:32Z">
        <w:r>
          <w:rPr>
            <w:rFonts w:hint="eastAsia"/>
            <w:lang w:val="en-US" w:eastAsia="zh-Hans"/>
          </w:rPr>
          <w:t>学习</w:t>
        </w:r>
      </w:ins>
      <w:ins w:id="375" w:author="xxli" w:date="2022-04-16T13:57:37Z">
        <w:r>
          <w:rPr>
            <w:rFonts w:hint="eastAsia"/>
            <w:lang w:val="en-US" w:eastAsia="zh-Hans"/>
          </w:rPr>
          <w:t>低层</w:t>
        </w:r>
      </w:ins>
      <w:ins w:id="376" w:author="xxli" w:date="2022-04-16T13:57:38Z">
        <w:r>
          <w:rPr>
            <w:rFonts w:hint="eastAsia"/>
            <w:lang w:val="en-US" w:eastAsia="zh-Hans"/>
          </w:rPr>
          <w:t>子网</w:t>
        </w:r>
      </w:ins>
      <w:ins w:id="377" w:author="xxli" w:date="2022-04-16T13:57:40Z">
        <w:r>
          <w:rPr>
            <w:rFonts w:hint="eastAsia"/>
            <w:lang w:val="en-US" w:eastAsia="zh-Hans"/>
          </w:rPr>
          <w:t>已经</w:t>
        </w:r>
      </w:ins>
      <w:ins w:id="378" w:author="xxli" w:date="2022-04-16T13:57:41Z">
        <w:r>
          <w:rPr>
            <w:rFonts w:hint="eastAsia"/>
            <w:lang w:val="en-US" w:eastAsia="zh-Hans"/>
          </w:rPr>
          <w:t>学习</w:t>
        </w:r>
      </w:ins>
      <w:ins w:id="379" w:author="xxli" w:date="2022-04-16T13:57:42Z">
        <w:r>
          <w:rPr>
            <w:rFonts w:hint="eastAsia"/>
            <w:lang w:val="en-US" w:eastAsia="zh-Hans"/>
          </w:rPr>
          <w:t>到的</w:t>
        </w:r>
      </w:ins>
      <w:ins w:id="380" w:author="xxli" w:date="2022-04-16T13:57:45Z">
        <w:r>
          <w:rPr>
            <w:rFonts w:hint="eastAsia"/>
            <w:lang w:val="en-US" w:eastAsia="zh-Hans"/>
          </w:rPr>
          <w:t>特征</w:t>
        </w:r>
      </w:ins>
      <w:ins w:id="381" w:author="xxli" w:date="2022-04-16T13:57:46Z">
        <w:r>
          <w:rPr>
            <w:rFonts w:hint="eastAsia"/>
            <w:lang w:val="en-US" w:eastAsia="zh-Hans"/>
          </w:rPr>
          <w:t>，</w:t>
        </w:r>
      </w:ins>
      <w:ins w:id="382" w:author="xxli" w:date="2022-04-16T13:59:57Z">
        <w:r>
          <w:rPr>
            <w:rFonts w:hint="eastAsia"/>
            <w:lang w:val="en-US" w:eastAsia="zh-Hans"/>
          </w:rPr>
          <w:t>迫使</w:t>
        </w:r>
      </w:ins>
      <w:ins w:id="383" w:author="xxli" w:date="2022-04-16T13:59:58Z">
        <w:r>
          <w:rPr>
            <w:rFonts w:hint="eastAsia"/>
            <w:lang w:val="en-US" w:eastAsia="zh-Hans"/>
          </w:rPr>
          <w:t>高层</w:t>
        </w:r>
      </w:ins>
      <w:ins w:id="384" w:author="xxli" w:date="2022-04-16T14:00:00Z">
        <w:r>
          <w:rPr>
            <w:rFonts w:hint="eastAsia"/>
            <w:lang w:val="en-US" w:eastAsia="zh-Hans"/>
          </w:rPr>
          <w:t>子网</w:t>
        </w:r>
      </w:ins>
      <w:ins w:id="385" w:author="xxli" w:date="2022-04-16T14:00:01Z">
        <w:r>
          <w:rPr>
            <w:rFonts w:hint="eastAsia"/>
            <w:lang w:val="en-US" w:eastAsia="zh-Hans"/>
          </w:rPr>
          <w:t>学习</w:t>
        </w:r>
      </w:ins>
      <w:ins w:id="386" w:author="xxli" w:date="2022-04-16T14:00:02Z">
        <w:r>
          <w:rPr>
            <w:rFonts w:hint="eastAsia"/>
            <w:lang w:val="en-US" w:eastAsia="zh-Hans"/>
          </w:rPr>
          <w:t>更</w:t>
        </w:r>
      </w:ins>
      <w:ins w:id="387" w:author="xxli" w:date="2022-04-16T14:00:08Z">
        <w:r>
          <w:rPr>
            <w:rFonts w:hint="eastAsia"/>
            <w:lang w:val="en-US" w:eastAsia="zh-Hans"/>
          </w:rPr>
          <w:t>有利于</w:t>
        </w:r>
      </w:ins>
      <w:ins w:id="388" w:author="xxli" w:date="2022-04-16T14:00:10Z">
        <w:r>
          <w:rPr>
            <w:rFonts w:hint="eastAsia"/>
            <w:lang w:val="en-US" w:eastAsia="zh-Hans"/>
          </w:rPr>
          <w:t>重建</w:t>
        </w:r>
      </w:ins>
      <w:ins w:id="389" w:author="xxli" w:date="2022-04-16T14:00:03Z">
        <w:r>
          <w:rPr>
            <w:rFonts w:hint="eastAsia"/>
            <w:lang w:val="en-US" w:eastAsia="zh-Hans"/>
          </w:rPr>
          <w:t>的</w:t>
        </w:r>
      </w:ins>
      <w:ins w:id="390" w:author="xxli" w:date="2022-04-16T14:00:04Z">
        <w:r>
          <w:rPr>
            <w:rFonts w:hint="eastAsia"/>
            <w:lang w:val="en-US" w:eastAsia="zh-Hans"/>
          </w:rPr>
          <w:t>信息</w:t>
        </w:r>
      </w:ins>
      <w:ins w:id="391" w:author="xxli" w:date="2022-04-16T14:00:05Z">
        <w:r>
          <w:rPr>
            <w:rFonts w:hint="eastAsia"/>
            <w:lang w:val="en-US" w:eastAsia="zh-Hans"/>
          </w:rPr>
          <w:t>。</w:t>
        </w:r>
      </w:ins>
      <w:ins w:id="392" w:author="xxli" w:date="2022-04-16T14:00:20Z">
        <w:r>
          <w:rPr>
            <w:rFonts w:hint="eastAsia"/>
            <w:lang w:val="en-US" w:eastAsia="zh-Hans"/>
          </w:rPr>
          <w:t>最后，</w:t>
        </w:r>
      </w:ins>
      <w:del w:id="393" w:author="xxli" w:date="2022-04-16T14:00:24Z">
        <w:r>
          <w:rPr>
            <w:rFonts w:hint="eastAsia"/>
          </w:rPr>
          <w:delText>中的冗余特征。除此之外，</w:delText>
        </w:r>
      </w:del>
      <w:r>
        <w:rPr>
          <w:rFonts w:hint="eastAsia"/>
        </w:rPr>
        <w:t>为了有效地利用参考模态的频域数据</w:t>
      </w:r>
      <w:ins w:id="394" w:author="xxli" w:date="2022-04-16T14:02:03Z">
        <w:r>
          <w:rPr>
            <w:rFonts w:hint="eastAsia"/>
            <w:lang w:val="en-US" w:eastAsia="zh-Hans"/>
          </w:rPr>
          <w:t>进行辅助</w:t>
        </w:r>
      </w:ins>
      <w:ins w:id="395" w:author="xxli" w:date="2022-04-16T14:02:04Z">
        <w:r>
          <w:rPr>
            <w:rFonts w:hint="eastAsia"/>
            <w:lang w:val="en-US" w:eastAsia="zh-Hans"/>
          </w:rPr>
          <w:t>重建</w:t>
        </w:r>
      </w:ins>
      <w:r>
        <w:rPr>
          <w:rFonts w:hint="eastAsia"/>
        </w:rPr>
        <w:t>，本文</w:t>
      </w:r>
      <w:del w:id="396" w:author="xxli" w:date="2022-04-16T14:01:35Z">
        <w:r>
          <w:rPr>
            <w:rFonts w:hint="eastAsia"/>
          </w:rPr>
          <w:delText>所提出的方法</w:delText>
        </w:r>
      </w:del>
      <w:r>
        <w:rPr>
          <w:rFonts w:hint="eastAsia"/>
        </w:rPr>
        <w:t>在每个子网的末端加入</w:t>
      </w:r>
      <w:ins w:id="397" w:author="xxli" w:date="2022-04-16T14:00:53Z">
        <w:r>
          <w:rPr>
            <w:rFonts w:hint="eastAsia"/>
            <w:lang w:val="en-US" w:eastAsia="zh-Hans"/>
          </w:rPr>
          <w:t>了</w:t>
        </w:r>
      </w:ins>
      <w:r>
        <w:rPr>
          <w:rFonts w:hint="eastAsia"/>
          <w:i/>
          <w:iCs/>
        </w:rPr>
        <w:t>k</w:t>
      </w:r>
      <w:r>
        <w:rPr>
          <w:rFonts w:hint="eastAsia"/>
        </w:rPr>
        <w:t>空间集成学习模块，</w:t>
      </w:r>
      <w:del w:id="398" w:author="xxli" w:date="2022-04-16T14:02:14Z">
        <w:r>
          <w:rPr>
            <w:rFonts w:hint="eastAsia"/>
          </w:rPr>
          <w:delText>在频域中以参考模态的</w:delText>
        </w:r>
      </w:del>
      <w:del w:id="399" w:author="xxli" w:date="2022-04-16T14:02:14Z">
        <w:r>
          <w:rPr>
            <w:rFonts w:hint="eastAsia"/>
            <w:i/>
            <w:iCs/>
          </w:rPr>
          <w:delText>k</w:delText>
        </w:r>
      </w:del>
      <w:del w:id="400" w:author="xxli" w:date="2022-04-16T14:02:14Z">
        <w:r>
          <w:rPr>
            <w:rFonts w:hint="eastAsia"/>
          </w:rPr>
          <w:delText>空间数据作为辅助信息进一步学习重建。并且，</w:delText>
        </w:r>
      </w:del>
      <w:ins w:id="401" w:author="xxli" w:date="2022-04-16T14:04:52Z">
        <w:r>
          <w:rPr>
            <w:rFonts w:hint="eastAsia"/>
            <w:lang w:val="en-US" w:eastAsia="zh-Hans"/>
          </w:rPr>
          <w:t>通过</w:t>
        </w:r>
      </w:ins>
      <w:r>
        <w:rPr>
          <w:rFonts w:hint="eastAsia"/>
        </w:rPr>
        <w:t>集成学习</w:t>
      </w:r>
      <w:del w:id="402" w:author="xxli" w:date="2022-04-16T14:03:47Z">
        <w:r>
          <w:rPr>
            <w:rFonts w:hint="eastAsia"/>
          </w:rPr>
          <w:delText>在重建问题中常用于</w:delText>
        </w:r>
      </w:del>
      <w:ins w:id="403" w:author="xxli" w:date="2022-04-16T14:04:57Z">
        <w:r>
          <w:rPr>
            <w:rFonts w:hint="eastAsia"/>
            <w:lang w:val="en-US" w:eastAsia="zh-Hans"/>
          </w:rPr>
          <w:t>可以</w:t>
        </w:r>
      </w:ins>
      <w:r>
        <w:rPr>
          <w:rFonts w:hint="eastAsia"/>
        </w:rPr>
        <w:t>充分</w:t>
      </w:r>
      <w:del w:id="404" w:author="xxli" w:date="2022-04-16T14:02:56Z">
        <w:r>
          <w:rPr>
            <w:rFonts w:hint="eastAsia"/>
            <w:lang w:val="en-US"/>
          </w:rPr>
          <w:delText>整合</w:delText>
        </w:r>
      </w:del>
      <w:ins w:id="405" w:author="xxli" w:date="2022-04-16T14:02:56Z">
        <w:r>
          <w:rPr>
            <w:rFonts w:hint="eastAsia"/>
            <w:lang w:val="en-US" w:eastAsia="zh-Hans"/>
          </w:rPr>
          <w:t>融合</w:t>
        </w:r>
      </w:ins>
      <w:del w:id="406" w:author="xxli" w:date="2022-04-16T14:02:41Z">
        <w:r>
          <w:rPr>
            <w:rFonts w:hint="eastAsia"/>
          </w:rPr>
          <w:delText>各个</w:delText>
        </w:r>
      </w:del>
      <w:del w:id="407" w:author="xxli" w:date="2022-04-16T14:02:43Z">
        <w:r>
          <w:rPr>
            <w:rFonts w:hint="eastAsia"/>
          </w:rPr>
          <w:delText>子</w:delText>
        </w:r>
      </w:del>
      <w:ins w:id="408" w:author="xxli" w:date="2022-04-16T14:03:54Z">
        <w:r>
          <w:rPr>
            <w:rFonts w:hint="eastAsia"/>
            <w:lang w:val="en-US" w:eastAsia="zh-Hans"/>
          </w:rPr>
          <w:t>了</w:t>
        </w:r>
      </w:ins>
      <w:ins w:id="409" w:author="xxli" w:date="2022-04-16T14:03:03Z">
        <w:r>
          <w:rPr>
            <w:rFonts w:hint="eastAsia"/>
            <w:lang w:val="en-US" w:eastAsia="zh-Hans"/>
          </w:rPr>
          <w:t>多个</w:t>
        </w:r>
      </w:ins>
      <w:ins w:id="410" w:author="xxli" w:date="2022-04-16T14:03:08Z">
        <w:r>
          <w:rPr>
            <w:rFonts w:hint="eastAsia"/>
            <w:lang w:val="en-US" w:eastAsia="zh-Hans"/>
          </w:rPr>
          <w:t>子网</w:t>
        </w:r>
      </w:ins>
      <w:del w:id="411" w:author="xxli" w:date="2022-04-16T14:02:50Z">
        <w:r>
          <w:rPr>
            <w:rFonts w:hint="eastAsia"/>
          </w:rPr>
          <w:delText>网</w:delText>
        </w:r>
      </w:del>
      <w:r>
        <w:rPr>
          <w:rFonts w:hint="eastAsia"/>
        </w:rPr>
        <w:t>的</w:t>
      </w:r>
      <w:ins w:id="412" w:author="xxli" w:date="2022-04-16T14:03:13Z">
        <w:r>
          <w:rPr>
            <w:rFonts w:hint="eastAsia"/>
            <w:lang w:val="en-US" w:eastAsia="zh-Hans"/>
          </w:rPr>
          <w:t>重建</w:t>
        </w:r>
      </w:ins>
      <w:del w:id="413" w:author="xxli" w:date="2022-04-16T14:03:14Z">
        <w:r>
          <w:rPr>
            <w:rFonts w:hint="eastAsia"/>
          </w:rPr>
          <w:delText>输出</w:delText>
        </w:r>
      </w:del>
      <w:r>
        <w:rPr>
          <w:rFonts w:hint="eastAsia"/>
        </w:rPr>
        <w:t>结果，</w:t>
      </w:r>
      <w:del w:id="414" w:author="xxli" w:date="2022-04-16T14:04:33Z">
        <w:r>
          <w:rPr>
            <w:rFonts w:hint="eastAsia"/>
            <w:lang w:val="en-US"/>
          </w:rPr>
          <w:delText>在一定程度上相当于</w:delText>
        </w:r>
      </w:del>
      <w:ins w:id="415" w:author="xxli" w:date="2022-04-16T14:04:34Z">
        <w:r>
          <w:rPr>
            <w:rFonts w:hint="eastAsia"/>
            <w:lang w:val="en-US" w:eastAsia="zh-Hans"/>
          </w:rPr>
          <w:t>从而</w:t>
        </w:r>
      </w:ins>
      <w:ins w:id="416" w:author="xxli" w:date="2022-04-16T14:04:43Z">
        <w:r>
          <w:rPr>
            <w:rFonts w:hint="eastAsia"/>
            <w:lang w:val="en-US" w:eastAsia="zh-Hans"/>
          </w:rPr>
          <w:t>构成了</w:t>
        </w:r>
      </w:ins>
      <w:r>
        <w:rPr>
          <w:rFonts w:hint="eastAsia"/>
        </w:rPr>
        <w:t>一种隐式的多监督训练，消除</w:t>
      </w:r>
      <w:ins w:id="417" w:author="xxli" w:date="2022-04-16T14:05:15Z">
        <w:r>
          <w:rPr>
            <w:rFonts w:hint="eastAsia"/>
            <w:lang w:val="en-US" w:eastAsia="zh-Hans"/>
          </w:rPr>
          <w:t>了</w:t>
        </w:r>
      </w:ins>
      <w:r>
        <w:rPr>
          <w:rFonts w:hint="eastAsia"/>
        </w:rPr>
        <w:t>单</w:t>
      </w:r>
      <w:del w:id="418" w:author="xxli" w:date="2022-04-16T14:05:21Z">
        <w:r>
          <w:rPr>
            <w:rFonts w:hint="eastAsia"/>
            <w:lang w:val="en-US"/>
          </w:rPr>
          <w:delText>独</w:delText>
        </w:r>
      </w:del>
      <w:ins w:id="419" w:author="xxli" w:date="2022-04-16T14:05:23Z">
        <w:r>
          <w:rPr>
            <w:rFonts w:hint="eastAsia"/>
            <w:lang w:val="en-US" w:eastAsia="zh-Hans"/>
          </w:rPr>
          <w:t>个</w:t>
        </w:r>
      </w:ins>
      <w:r>
        <w:rPr>
          <w:rFonts w:hint="eastAsia"/>
        </w:rPr>
        <w:t>子网重建结果的</w:t>
      </w:r>
      <w:del w:id="420" w:author="xxli" w:date="2022-04-16T14:05:33Z">
        <w:r>
          <w:rPr>
            <w:rFonts w:hint="eastAsia"/>
          </w:rPr>
          <w:delText>特殊</w:delText>
        </w:r>
      </w:del>
      <w:ins w:id="421" w:author="xxli" w:date="2022-04-16T14:05:36Z">
        <w:r>
          <w:rPr>
            <w:rFonts w:hint="eastAsia"/>
            <w:lang w:val="en-US" w:eastAsia="zh-Hans"/>
          </w:rPr>
          <w:t>片面</w:t>
        </w:r>
      </w:ins>
      <w:r>
        <w:rPr>
          <w:rFonts w:hint="eastAsia"/>
        </w:rPr>
        <w:t>性。与</w:t>
      </w:r>
      <w:del w:id="422" w:author="xxli" w:date="2022-04-16T14:05:53Z">
        <w:r>
          <w:rPr>
            <w:rFonts w:hint="eastAsia"/>
          </w:rPr>
          <w:delText>现有方法</w:delText>
        </w:r>
      </w:del>
      <w:r>
        <w:rPr>
          <w:rFonts w:hint="eastAsia"/>
        </w:rPr>
        <w:t>UNet、DenseUNet、RefineGAN和D5C5</w:t>
      </w:r>
      <w:ins w:id="423" w:author="xxli" w:date="2022-04-16T14:05:57Z">
        <w:r>
          <w:rPr>
            <w:rFonts w:hint="eastAsia"/>
            <w:lang w:val="en-US" w:eastAsia="zh-Hans"/>
          </w:rPr>
          <w:t>等</w:t>
        </w:r>
      </w:ins>
      <w:ins w:id="424" w:author="xxli" w:date="2022-04-16T14:05:58Z">
        <w:r>
          <w:rPr>
            <w:rFonts w:hint="eastAsia"/>
          </w:rPr>
          <w:t>现有方法</w:t>
        </w:r>
      </w:ins>
      <w:r>
        <w:rPr>
          <w:rFonts w:hint="eastAsia"/>
        </w:rPr>
        <w:t>相比，所提出的模型取得了最</w:t>
      </w:r>
      <w:del w:id="425" w:author="xxli" w:date="2022-04-16T14:06:09Z">
        <w:r>
          <w:rPr>
            <w:rFonts w:hint="eastAsia"/>
            <w:lang w:val="en-US"/>
          </w:rPr>
          <w:delText>好</w:delText>
        </w:r>
      </w:del>
      <w:ins w:id="426" w:author="xxli" w:date="2022-04-16T14:06:11Z">
        <w:r>
          <w:rPr>
            <w:rFonts w:hint="eastAsia"/>
            <w:lang w:val="en-US" w:eastAsia="zh-Hans"/>
          </w:rPr>
          <w:t>优</w:t>
        </w:r>
      </w:ins>
      <w:r>
        <w:rPr>
          <w:rFonts w:hint="eastAsia"/>
        </w:rPr>
        <w:t>的重建性能，</w:t>
      </w:r>
      <w:del w:id="427" w:author="xxli" w:date="2022-04-16T14:06:20Z">
        <w:r>
          <w:rPr>
            <w:rFonts w:hint="eastAsia"/>
            <w:lang w:val="en-US"/>
          </w:rPr>
          <w:delText>并且</w:delText>
        </w:r>
      </w:del>
      <w:ins w:id="428" w:author="xxli" w:date="2022-04-16T14:06:21Z">
        <w:r>
          <w:rPr>
            <w:rFonts w:hint="eastAsia"/>
            <w:lang w:val="en-US" w:eastAsia="zh-Hans"/>
          </w:rPr>
          <w:t>尤其是</w:t>
        </w:r>
      </w:ins>
      <w:r>
        <w:rPr>
          <w:rFonts w:hint="eastAsia"/>
        </w:rPr>
        <w:t>对高加速比的欠采样图像的重建效果更佳，对细节部位的恢复更清晰。</w:t>
      </w:r>
    </w:p>
    <w:p>
      <w:pPr>
        <w:pStyle w:val="3"/>
      </w:pPr>
      <w:bookmarkStart w:id="11" w:name="_Toc100145136"/>
      <w:r>
        <w:rPr>
          <w:rFonts w:hint="eastAsia"/>
        </w:rPr>
        <w:t>5</w:t>
      </w:r>
      <w:r>
        <w:t>.</w:t>
      </w:r>
      <w:r>
        <w:rPr>
          <w:rFonts w:hint="eastAsia"/>
        </w:rPr>
        <w:t>2</w:t>
      </w:r>
      <w:r>
        <w:t xml:space="preserve"> </w:t>
      </w:r>
      <w:r>
        <w:rPr>
          <w:rFonts w:hint="eastAsia"/>
        </w:rPr>
        <w:t>展望</w:t>
      </w:r>
      <w:bookmarkEnd w:id="11"/>
    </w:p>
    <w:p>
      <w:pPr>
        <w:ind w:firstLine="480" w:firstLineChars="200"/>
      </w:pPr>
      <w:r>
        <w:rPr>
          <w:rFonts w:hint="eastAsia"/>
        </w:rPr>
        <w:t>本文第三章所提出的自模态补偿序贯训练方法</w:t>
      </w:r>
      <w:del w:id="429" w:author="xxli" w:date="2022-04-16T14:07:31Z">
        <w:r>
          <w:rPr>
            <w:rFonts w:hint="eastAsia"/>
          </w:rPr>
          <w:delText>和</w:delText>
        </w:r>
      </w:del>
      <w:r>
        <w:rPr>
          <w:rFonts w:hint="eastAsia"/>
        </w:rPr>
        <w:t>也可与多模态辅助重建方法相结合，使得M</w:t>
      </w:r>
      <w:r>
        <w:t>RI</w:t>
      </w:r>
      <w:r>
        <w:rPr>
          <w:rFonts w:hint="eastAsia"/>
        </w:rPr>
        <w:t>的数据特性能够被更</w:t>
      </w:r>
      <w:del w:id="430" w:author="xxli" w:date="2022-04-16T14:07:48Z">
        <w:r>
          <w:rPr>
            <w:rFonts w:hint="eastAsia"/>
          </w:rPr>
          <w:delText>加</w:delText>
        </w:r>
      </w:del>
      <w:r>
        <w:rPr>
          <w:rFonts w:hint="eastAsia"/>
        </w:rPr>
        <w:t>充分的运用，这</w:t>
      </w:r>
      <w:del w:id="431" w:author="xxli" w:date="2022-04-16T14:08:01Z">
        <w:r>
          <w:rPr>
            <w:rFonts w:hint="eastAsia"/>
          </w:rPr>
          <w:delText>将</w:delText>
        </w:r>
      </w:del>
      <w:r>
        <w:rPr>
          <w:rFonts w:hint="eastAsia"/>
        </w:rPr>
        <w:t>需要进一步设计合理的网络结构与训练方式。</w:t>
      </w:r>
    </w:p>
    <w:p>
      <w:pPr>
        <w:ind w:firstLine="480" w:firstLineChars="200"/>
      </w:pPr>
      <w:r>
        <w:rPr>
          <w:rFonts w:hint="eastAsia"/>
        </w:rPr>
        <w:t>目前的M</w:t>
      </w:r>
      <w:r>
        <w:t>RI</w:t>
      </w:r>
      <w:r>
        <w:rPr>
          <w:rFonts w:hint="eastAsia"/>
        </w:rPr>
        <w:t>辅助重建工作的研究</w:t>
      </w:r>
      <w:del w:id="432" w:author="xxli" w:date="2022-04-16T14:08:15Z">
        <w:r>
          <w:rPr>
            <w:rFonts w:hint="eastAsia"/>
            <w:lang w:val="en-US"/>
          </w:rPr>
          <w:delText>重点</w:delText>
        </w:r>
      </w:del>
      <w:ins w:id="433" w:author="xxli" w:date="2022-04-16T14:08:17Z">
        <w:r>
          <w:rPr>
            <w:rFonts w:hint="eastAsia"/>
            <w:lang w:val="en-US" w:eastAsia="zh-Hans"/>
          </w:rPr>
          <w:t>工作</w:t>
        </w:r>
      </w:ins>
      <w:r>
        <w:rPr>
          <w:rFonts w:hint="eastAsia"/>
        </w:rPr>
        <w:t>主要</w:t>
      </w:r>
      <w:ins w:id="434" w:author="xxli" w:date="2022-04-16T14:08:18Z">
        <w:r>
          <w:rPr>
            <w:rFonts w:hint="eastAsia"/>
            <w:lang w:val="en-US" w:eastAsia="zh-Hans"/>
          </w:rPr>
          <w:t>集中</w:t>
        </w:r>
      </w:ins>
      <w:r>
        <w:rPr>
          <w:rFonts w:hint="eastAsia"/>
        </w:rPr>
        <w:t>在网络结构与数据运用两方面，对损失函数的相关研究较少。目前的损失函数依然以L</w:t>
      </w:r>
      <w:r>
        <w:t>2</w:t>
      </w:r>
      <w:r>
        <w:rPr>
          <w:rFonts w:hint="eastAsia"/>
        </w:rPr>
        <w:t>损失为主</w:t>
      </w:r>
      <w:r>
        <w:fldChar w:fldCharType="begin">
          <w:fldData xml:space="preserve">PEVuZE5vdGU+PENpdGU+PEF1dGhvcj5YaWFuZzwvQXV0aG9yPjxZZWFyPjIwMTg8L1llYXI+PFJl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</w:fldData>
        </w:fldChar>
      </w:r>
      <w:r>
        <w:instrText xml:space="preserve"> ADDIN EN.CITE </w:instrText>
      </w:r>
      <w:r>
        <w:fldChar w:fldCharType="begin">
          <w:fldData xml:space="preserve">PEVuZE5vdGU+PENpdGU+PEF1dGhvcj5YaWFuZzwvQXV0aG9yPjxZZWFyPjIwMTg8L1llYXI+PFJl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"_ENREF_38" \o "Lyu, 2020 #50" </w:instrText>
      </w:r>
      <w:r>
        <w:fldChar w:fldCharType="separate"/>
      </w:r>
      <w:r>
        <w:rPr>
          <w:vertAlign w:val="superscript"/>
        </w:rPr>
        <w:t>38</w:t>
      </w:r>
      <w:r>
        <w:rPr>
          <w:vertAlign w:val="superscript"/>
        </w:rPr>
        <w:fldChar w:fldCharType="end"/>
      </w:r>
      <w:r>
        <w:rPr>
          <w:vertAlign w:val="superscript"/>
        </w:rPr>
        <w:t>,</w:t>
      </w:r>
      <w:r>
        <w:fldChar w:fldCharType="begin"/>
      </w:r>
      <w:r>
        <w:instrText xml:space="preserve"> HYPERLINK \l "_ENREF_39" \o "Xiang, 2018 #66" </w:instrText>
      </w:r>
      <w:r>
        <w:fldChar w:fldCharType="separate"/>
      </w:r>
      <w:r>
        <w:rPr>
          <w:vertAlign w:val="superscript"/>
        </w:rPr>
        <w:t>39</w:t>
      </w:r>
      <w:r>
        <w:rPr>
          <w:vertAlign w:val="superscript"/>
        </w:rPr>
        <w:fldChar w:fldCharType="end"/>
      </w:r>
      <w:r>
        <w:rPr>
          <w:vertAlign w:val="superscript"/>
        </w:rPr>
        <w:t>,</w:t>
      </w:r>
      <w:r>
        <w:fldChar w:fldCharType="begin"/>
      </w:r>
      <w:r>
        <w:instrText xml:space="preserve"> HYPERLINK \l "_ENREF_49" \o "Zhou, 2020 #58" </w:instrText>
      </w:r>
      <w:r>
        <w:fldChar w:fldCharType="separate"/>
      </w:r>
      <w:r>
        <w:rPr>
          <w:vertAlign w:val="superscript"/>
        </w:rPr>
        <w:t>49</w:t>
      </w:r>
      <w:r>
        <w:rPr>
          <w:vertAlign w:val="superscript"/>
        </w:rPr>
        <w:fldChar w:fldCharType="end"/>
      </w:r>
      <w:r>
        <w:rPr>
          <w:vertAlign w:val="superscript"/>
        </w:rPr>
        <w:t>,</w:t>
      </w:r>
      <w:r>
        <w:fldChar w:fldCharType="begin"/>
      </w:r>
      <w:r>
        <w:instrText xml:space="preserve"> HYPERLINK \l "_ENREF_60" \o "Xiang, 2019 #1949" </w:instrText>
      </w:r>
      <w:r>
        <w:fldChar w:fldCharType="separate"/>
      </w:r>
      <w:r>
        <w:rPr>
          <w:vertAlign w:val="superscript"/>
        </w:rPr>
        <w:t>60</w:t>
      </w:r>
      <w:r>
        <w:rPr>
          <w:vertAlign w:val="superscript"/>
        </w:rPr>
        <w:fldChar w:fldCharType="end"/>
      </w:r>
      <w:r>
        <w:rPr>
          <w:vertAlign w:val="superscript"/>
        </w:rPr>
        <w:t>]</w:t>
      </w:r>
      <w:r>
        <w:fldChar w:fldCharType="end"/>
      </w:r>
      <w:r>
        <w:rPr>
          <w:rFonts w:hint="eastAsia"/>
        </w:rPr>
        <w:t>，还有一些基于G</w:t>
      </w:r>
      <w:r>
        <w:t>AN</w:t>
      </w:r>
      <w:r>
        <w:rPr>
          <w:rFonts w:hint="eastAsia"/>
        </w:rPr>
        <w:t>的交叉熵损失</w:t>
      </w:r>
      <w:r>
        <w:fldChar w:fldCharType="begin"/>
      </w:r>
      <w:r>
        <w:instrText xml:space="preserve"> ADDIN EN.CITE &lt;EndNote&gt;&lt;Cite&gt;&lt;Author&gt;Dar&lt;/Author&gt;&lt;Year&gt;2020&lt;/Year&gt;&lt;RecNum&gt;70&lt;/RecNum&gt;&lt;DisplayText&gt;&lt;style face="superscript"&gt;[33,38]&lt;/style&gt;&lt;/DisplayText&gt;&lt;record&gt;&lt;rec-number&gt;70&lt;/rec-number&gt;&lt;foreign-keys&gt;&lt;key app="EN" db-id="522d55wvhfszw7ewwv9500pzdradaete90v2" timestamp="1645794874"&gt;70&lt;/key&gt;&lt;/foreign-keys&gt;&lt;ref-type name="Journal Article"&gt;17&lt;/ref-type&gt;&lt;contributors&gt;&lt;authors&gt;&lt;author&gt;Dar, Salman UH&lt;/author&gt;&lt;author&gt;Yurt, Mahmut&lt;/author&gt;&lt;author&gt;Shahdloo, Mohammad&lt;/author&gt;&lt;author&gt;Ildız, Muhammed Emrullah&lt;/author&gt;&lt;author&gt;Tınaz, Berk&lt;/author&gt;&lt;author&gt;Çukur, Tolga&lt;/author&gt;&lt;/authors&gt;&lt;/contributors&gt;&lt;titles&gt;&lt;title&gt;Prior-guided image reconstruction for accelerated multi-contrast MRI via generative adversarial networks&lt;/title&gt;&lt;secondary-title&gt;IEEE Journal of Selected Topics in Signal Processing&lt;/secondary-title&gt;&lt;/titles&gt;&lt;periodical&gt;&lt;full-title&gt;IEEE Journal of Selected Topics in Signal Processing&lt;/full-title&gt;&lt;/periodical&gt;&lt;pages&gt;1072-1087&lt;/pages&gt;&lt;volume&gt;14&lt;/volume&gt;&lt;number&gt;6&lt;/number&gt;&lt;dates&gt;&lt;year&gt;2020&lt;/year&gt;&lt;/dates&gt;&lt;isbn&gt;1932-4553&lt;/isbn&gt;&lt;urls&gt;&lt;/urls&gt;&lt;/record&gt;&lt;/Cite&gt;&lt;Cite&gt;&lt;Author&gt;Lyu&lt;/Author&gt;&lt;Year&gt;2020&lt;/Year&gt;&lt;RecNum&gt;50&lt;/RecNum&gt;&lt;record&gt;&lt;rec-number&gt;50&lt;/rec-number&gt;&lt;foreign-keys&gt;&lt;key app="EN" db-id="522d55wvhfszw7ewwv9500pzdradaete90v2" timestamp="1645705862"&gt;50&lt;/key&gt;&lt;/foreign-keys&gt;&lt;ref-type name="Journal Article"&gt;17&lt;/ref-type&gt;&lt;contributors&gt;&lt;authors&gt;&lt;author&gt;Lyu, Qing&lt;/author&gt;&lt;author&gt;Shan, Hongming&lt;/author&gt;&lt;author&gt;Steber, Cole&lt;/author&gt;&lt;author&gt;Helis, Corbin&lt;/author&gt;&lt;author&gt;Whitlow, Chris&lt;/author&gt;&lt;author&gt;Chan, Michael&lt;/author&gt;&lt;author&gt;Wang, Ge&lt;/author&gt;&lt;/authors&gt;&lt;/contributors&gt;&lt;titles&gt;&lt;title&gt;Multi-contrast super-resolution MRI through a progressive network&lt;/title&gt;&lt;secondary-title&gt;IEEE transactions on medical imaging&lt;/secondary-title&gt;&lt;/titles&gt;&lt;periodical&gt;&lt;full-title&gt;IEEE transactions on Medical Imaging&lt;/full-title&gt;&lt;/periodical&gt;&lt;pages&gt;2738-2749&lt;/pages&gt;&lt;volume&gt;39&lt;/volume&gt;&lt;number&gt;9&lt;/number&gt;&lt;dates&gt;&lt;year&gt;2020&lt;/year&gt;&lt;/dates&gt;&lt;isbn&gt;0278-0062&lt;/isbn&gt;&lt;urls&gt;&lt;/urls&gt;&lt;/record&gt;&lt;/Cite&gt;&lt;/EndNote&gt;</w:instrText>
      </w:r>
      <w:r>
        <w:fldChar w:fldCharType="separate"/>
      </w:r>
      <w:r>
        <w:rPr>
          <w:vertAlign w:val="superscript"/>
        </w:rPr>
        <w:t>[</w:t>
      </w:r>
      <w:r>
        <w:fldChar w:fldCharType="begin"/>
      </w:r>
      <w:r>
        <w:instrText xml:space="preserve"> HYPERLINK \l "_ENREF_33" \o "Dar, 2020 #70" </w:instrText>
      </w:r>
      <w:r>
        <w:fldChar w:fldCharType="separate"/>
      </w:r>
      <w:r>
        <w:rPr>
          <w:vertAlign w:val="superscript"/>
        </w:rPr>
        <w:t>33</w:t>
      </w:r>
      <w:r>
        <w:rPr>
          <w:vertAlign w:val="superscript"/>
        </w:rPr>
        <w:fldChar w:fldCharType="end"/>
      </w:r>
      <w:r>
        <w:rPr>
          <w:vertAlign w:val="superscript"/>
        </w:rPr>
        <w:t>,</w:t>
      </w:r>
      <w:r>
        <w:fldChar w:fldCharType="begin"/>
      </w:r>
      <w:r>
        <w:instrText xml:space="preserve"> HYPERLINK \l "_ENREF_38" \o "Lyu, 2020 #50" </w:instrText>
      </w:r>
      <w:r>
        <w:fldChar w:fldCharType="separate"/>
      </w:r>
      <w:r>
        <w:rPr>
          <w:vertAlign w:val="superscript"/>
        </w:rPr>
        <w:t>38</w:t>
      </w:r>
      <w:r>
        <w:rPr>
          <w:vertAlign w:val="superscript"/>
        </w:rPr>
        <w:fldChar w:fldCharType="end"/>
      </w:r>
      <w:r>
        <w:rPr>
          <w:vertAlign w:val="superscript"/>
        </w:rPr>
        <w:t>]</w:t>
      </w:r>
      <w:r>
        <w:fldChar w:fldCharType="end"/>
      </w:r>
      <w:ins w:id="435" w:author="xxli" w:date="2022-04-16T14:09:52Z">
        <w:r>
          <w:rPr>
            <w:rFonts w:hint="eastAsia"/>
            <w:lang w:eastAsia="zh-Hans"/>
          </w:rPr>
          <w:t>【</w:t>
        </w:r>
      </w:ins>
      <w:ins w:id="436" w:author="xxli" w:date="2022-04-16T14:09:56Z">
        <w:r>
          <w:rPr>
            <w:rFonts w:hint="eastAsia"/>
            <w:lang w:val="en-US" w:eastAsia="zh-Hans"/>
          </w:rPr>
          <w:t>文献</w:t>
        </w:r>
      </w:ins>
      <w:ins w:id="437" w:author="xxli" w:date="2022-04-16T14:09:57Z">
        <w:r>
          <w:rPr>
            <w:rFonts w:hint="default"/>
            <w:lang w:eastAsia="zh-Hans"/>
          </w:rPr>
          <w:t>33</w:t>
        </w:r>
      </w:ins>
      <w:ins w:id="438" w:author="xxli" w:date="2022-04-16T14:10:00Z">
        <w:r>
          <w:rPr>
            <w:rFonts w:hint="eastAsia"/>
            <w:lang w:val="en-US" w:eastAsia="zh-Hans"/>
          </w:rPr>
          <w:t>和</w:t>
        </w:r>
      </w:ins>
      <w:ins w:id="439" w:author="xxli" w:date="2022-04-16T14:10:01Z">
        <w:r>
          <w:rPr>
            <w:rFonts w:hint="default"/>
            <w:lang w:eastAsia="zh-Hans"/>
          </w:rPr>
          <w:t>38</w:t>
        </w:r>
      </w:ins>
      <w:ins w:id="440" w:author="xxli" w:date="2022-04-16T14:10:01Z">
        <w:r>
          <w:rPr>
            <w:rFonts w:hint="eastAsia"/>
            <w:lang w:val="en-US" w:eastAsia="zh-Hans"/>
          </w:rPr>
          <w:t>可</w:t>
        </w:r>
      </w:ins>
      <w:ins w:id="441" w:author="xxli" w:date="2022-04-16T14:10:02Z">
        <w:r>
          <w:rPr>
            <w:rFonts w:hint="eastAsia"/>
            <w:lang w:val="en-US" w:eastAsia="zh-Hans"/>
          </w:rPr>
          <w:t>没有</w:t>
        </w:r>
      </w:ins>
      <w:ins w:id="442" w:author="xxli" w:date="2022-04-16T14:10:03Z">
        <w:r>
          <w:rPr>
            <w:rFonts w:hint="eastAsia"/>
            <w:lang w:val="en-US" w:eastAsia="zh-Hans"/>
          </w:rPr>
          <w:t>用</w:t>
        </w:r>
      </w:ins>
      <w:ins w:id="443" w:author="xxli" w:date="2022-04-16T14:10:06Z">
        <w:r>
          <w:rPr>
            <w:rFonts w:hint="eastAsia"/>
            <w:lang w:val="en-US" w:eastAsia="zh-Hans"/>
          </w:rPr>
          <w:t>交叉熵</w:t>
        </w:r>
      </w:ins>
      <w:ins w:id="444" w:author="xxli" w:date="2022-04-16T14:10:11Z">
        <w:r>
          <w:rPr>
            <w:rFonts w:hint="eastAsia"/>
            <w:lang w:val="en-US" w:eastAsia="zh-Hans"/>
          </w:rPr>
          <w:t>，</w:t>
        </w:r>
      </w:ins>
      <w:ins w:id="445" w:author="xxli" w:date="2022-04-16T14:10:13Z">
        <w:r>
          <w:rPr>
            <w:rFonts w:hint="eastAsia"/>
            <w:lang w:val="en-US" w:eastAsia="zh-Hans"/>
          </w:rPr>
          <w:t>band</w:t>
        </w:r>
      </w:ins>
      <w:ins w:id="446" w:author="xxli" w:date="2022-04-16T14:10:13Z">
        <w:r>
          <w:rPr>
            <w:rFonts w:hint="default"/>
            <w:lang w:eastAsia="zh-Hans"/>
          </w:rPr>
          <w:t xml:space="preserve"> </w:t>
        </w:r>
      </w:ins>
      <w:ins w:id="447" w:author="xxli" w:date="2022-04-16T14:10:14Z">
        <w:r>
          <w:rPr>
            <w:rFonts w:hint="default"/>
            <w:lang w:eastAsia="zh-Hans"/>
          </w:rPr>
          <w:t>remo</w:t>
        </w:r>
      </w:ins>
      <w:ins w:id="448" w:author="xxli" w:date="2022-04-16T14:10:15Z">
        <w:r>
          <w:rPr>
            <w:rFonts w:hint="default"/>
            <w:lang w:eastAsia="zh-Hans"/>
          </w:rPr>
          <w:t>ving</w:t>
        </w:r>
      </w:ins>
      <w:ins w:id="449" w:author="xxli" w:date="2022-04-16T14:10:23Z">
        <w:r>
          <w:rPr>
            <w:rFonts w:hint="eastAsia"/>
            <w:lang w:val="en-US" w:eastAsia="zh-Hans"/>
          </w:rPr>
          <w:t>中</w:t>
        </w:r>
      </w:ins>
      <w:ins w:id="450" w:author="xxli" w:date="2022-04-16T14:10:24Z">
        <w:r>
          <w:rPr>
            <w:rFonts w:hint="eastAsia"/>
            <w:lang w:val="en-US" w:eastAsia="zh-Hans"/>
          </w:rPr>
          <w:t>才</w:t>
        </w:r>
      </w:ins>
      <w:ins w:id="451" w:author="xxli" w:date="2022-04-16T14:10:25Z">
        <w:r>
          <w:rPr>
            <w:rFonts w:hint="eastAsia"/>
            <w:lang w:val="en-US" w:eastAsia="zh-Hans"/>
          </w:rPr>
          <w:t>用</w:t>
        </w:r>
      </w:ins>
      <w:ins w:id="452" w:author="xxli" w:date="2022-04-16T14:10:26Z">
        <w:r>
          <w:rPr>
            <w:rFonts w:hint="eastAsia"/>
            <w:lang w:val="en-US" w:eastAsia="zh-Hans"/>
          </w:rPr>
          <w:t>到了</w:t>
        </w:r>
      </w:ins>
      <w:ins w:id="453" w:author="xxli" w:date="2022-04-16T14:10:34Z">
        <w:r>
          <w:rPr>
            <w:rFonts w:hint="eastAsia"/>
            <w:lang w:val="en-US" w:eastAsia="zh-Hans"/>
          </w:rPr>
          <w:t>，</w:t>
        </w:r>
      </w:ins>
      <w:ins w:id="454" w:author="xxli" w:date="2022-04-16T14:10:36Z">
        <w:r>
          <w:rPr>
            <w:rFonts w:hint="eastAsia"/>
            <w:lang w:val="en-US" w:eastAsia="zh-Hans"/>
          </w:rPr>
          <w:t>Re</w:t>
        </w:r>
      </w:ins>
      <w:ins w:id="455" w:author="xxli" w:date="2022-04-16T14:10:40Z">
        <w:r>
          <w:rPr>
            <w:rFonts w:hint="eastAsia"/>
            <w:lang w:val="en-US" w:eastAsia="zh-Hans"/>
          </w:rPr>
          <w:t>fine</w:t>
        </w:r>
      </w:ins>
      <w:ins w:id="456" w:author="xxli" w:date="2022-04-16T14:10:41Z">
        <w:r>
          <w:rPr>
            <w:rFonts w:hint="default"/>
            <w:lang w:eastAsia="zh-Hans"/>
          </w:rPr>
          <w:t>GA</w:t>
        </w:r>
      </w:ins>
      <w:ins w:id="457" w:author="xxli" w:date="2022-04-16T14:10:42Z">
        <w:r>
          <w:rPr>
            <w:rFonts w:hint="default"/>
            <w:lang w:eastAsia="zh-Hans"/>
          </w:rPr>
          <w:t>N</w:t>
        </w:r>
      </w:ins>
      <w:ins w:id="458" w:author="xxli" w:date="2022-04-16T14:10:42Z">
        <w:r>
          <w:rPr>
            <w:rFonts w:hint="eastAsia"/>
            <w:lang w:val="en-US" w:eastAsia="zh-Hans"/>
          </w:rPr>
          <w:t>是</w:t>
        </w:r>
      </w:ins>
      <w:ins w:id="459" w:author="xxli" w:date="2022-04-16T14:10:43Z">
        <w:r>
          <w:rPr>
            <w:rFonts w:hint="eastAsia"/>
            <w:lang w:val="en-US" w:eastAsia="zh-Hans"/>
          </w:rPr>
          <w:t>用了</w:t>
        </w:r>
      </w:ins>
      <w:ins w:id="460" w:author="xxli" w:date="2022-04-16T14:10:45Z">
        <w:r>
          <w:rPr>
            <w:rFonts w:hint="default"/>
            <w:lang w:eastAsia="zh-Hans"/>
          </w:rPr>
          <w:t>GA</w:t>
        </w:r>
      </w:ins>
      <w:ins w:id="461" w:author="xxli" w:date="2022-04-16T14:10:46Z">
        <w:r>
          <w:rPr>
            <w:rFonts w:hint="default"/>
            <w:lang w:eastAsia="zh-Hans"/>
          </w:rPr>
          <w:t>N</w:t>
        </w:r>
      </w:ins>
      <w:ins w:id="462" w:author="xxli" w:date="2022-04-16T14:10:47Z">
        <w:r>
          <w:rPr>
            <w:rFonts w:hint="eastAsia"/>
            <w:lang w:val="en-US" w:eastAsia="zh-Hans"/>
          </w:rPr>
          <w:t>损失</w:t>
        </w:r>
      </w:ins>
      <w:ins w:id="463" w:author="xxli" w:date="2022-04-16T14:10:51Z">
        <w:r>
          <w:rPr>
            <w:rFonts w:hint="eastAsia"/>
            <w:lang w:val="en-US" w:eastAsia="zh-Hans"/>
          </w:rPr>
          <w:t>的</w:t>
        </w:r>
      </w:ins>
      <w:ins w:id="464" w:author="xxli" w:date="2022-04-16T14:09:53Z">
        <w:r>
          <w:rPr>
            <w:rFonts w:hint="eastAsia"/>
            <w:lang w:eastAsia="zh-Hans"/>
          </w:rPr>
          <w:t>】</w:t>
        </w:r>
      </w:ins>
      <w:r>
        <w:rPr>
          <w:rFonts w:hint="eastAsia"/>
        </w:rPr>
        <w:t>，以及</w:t>
      </w:r>
      <w:r>
        <w:t>L</w:t>
      </w:r>
      <w:r>
        <w:rPr>
          <w:rFonts w:hint="eastAsia"/>
        </w:rPr>
        <w:t>yu等人</w:t>
      </w:r>
      <w:r>
        <w:fldChar w:fldCharType="begin"/>
      </w:r>
      <w:r>
        <w:instrText xml:space="preserve"> ADDIN EN.CITE &lt;EndNote&gt;&lt;Cite&gt;&lt;Author&gt;Lyu&lt;/Author&gt;&lt;Year&gt;2020&lt;/Year&gt;&lt;RecNum&gt;50&lt;/RecNum&gt;&lt;DisplayText&gt;&lt;style face="superscript"&gt;[38]&lt;/style&gt;&lt;/DisplayText&gt;&lt;record&gt;&lt;rec-number&gt;50&lt;/rec-number&gt;&lt;foreign-keys&gt;&lt;key app="EN" db-id="522d55wvhfszw7ewwv9500pzdradaete90v2" timestamp="1645705862"&gt;50&lt;/key&gt;&lt;/foreign-keys&gt;&lt;ref-type name="Journal Article"&gt;17&lt;/ref-type&gt;&lt;contributors&gt;&lt;authors&gt;&lt;author&gt;Lyu, Qing&lt;/author&gt;&lt;author&gt;Shan, Hongming&lt;/author&gt;&lt;author&gt;Steber, Cole&lt;/author&gt;&lt;author&gt;Helis, Corbin&lt;/author&gt;&lt;author&gt;Whitlow, Chris&lt;/author&gt;&lt;author&gt;Chan, Michael&lt;/author&gt;&lt;author&gt;Wang, Ge&lt;/author&gt;&lt;/authors&gt;&lt;/contributors&gt;&lt;titles&gt;&lt;title&gt;Multi-contrast super-resolution MRI through a progressive network&lt;/title&gt;&lt;secondary-title&gt;IEEE transactions on medical imaging&lt;/secondary-title&gt;&lt;/titles&gt;&lt;periodical&gt;&lt;full-title&gt;IEEE transactions on Medical Imaging&lt;/full-title&gt;&lt;/periodical&gt;&lt;pages&gt;2738-2749&lt;/pages&gt;&lt;volume&gt;39&lt;/volume&gt;&lt;number&gt;9&lt;/number&gt;&lt;dates&gt;&lt;year&gt;2020&lt;/year&gt;&lt;/dates&gt;&lt;isbn&gt;0278-0062&lt;/isbn&gt;&lt;urls&gt;&lt;/urls&gt;&lt;/record&gt;&lt;/Cite&gt;&lt;/EndNote&gt;</w:instrText>
      </w:r>
      <w:r>
        <w:fldChar w:fldCharType="separate"/>
      </w:r>
      <w:r>
        <w:rPr>
          <w:vertAlign w:val="superscript"/>
        </w:rPr>
        <w:t>[</w:t>
      </w:r>
      <w:r>
        <w:fldChar w:fldCharType="begin"/>
      </w:r>
      <w:r>
        <w:instrText xml:space="preserve"> HYPERLINK \l "_ENREF_38" \o "Lyu, 2020 #50" </w:instrText>
      </w:r>
      <w:r>
        <w:fldChar w:fldCharType="separate"/>
      </w:r>
      <w:r>
        <w:rPr>
          <w:vertAlign w:val="superscript"/>
        </w:rPr>
        <w:t>38</w:t>
      </w:r>
      <w:r>
        <w:rPr>
          <w:vertAlign w:val="superscript"/>
        </w:rPr>
        <w:fldChar w:fldCharType="end"/>
      </w:r>
      <w:r>
        <w:rPr>
          <w:vertAlign w:val="superscript"/>
        </w:rPr>
        <w:t>]</w:t>
      </w:r>
      <w:r>
        <w:rPr>
          <w:lang w:val="zh-CN"/>
        </w:rPr>
        <w:fldChar w:fldCharType="end"/>
      </w:r>
      <w:r>
        <w:rPr>
          <w:rFonts w:hint="eastAsia"/>
        </w:rPr>
        <w:t>所采用的感知损失与纹理匹配损失。然而，以上损失并非</w:t>
      </w:r>
      <w:del w:id="465" w:author="xxli" w:date="2022-04-16T14:11:12Z">
        <w:r>
          <w:rPr>
            <w:rFonts w:hint="eastAsia"/>
            <w:lang w:val="en-US"/>
          </w:rPr>
          <w:delText>为</w:delText>
        </w:r>
      </w:del>
      <w:ins w:id="466" w:author="xxli" w:date="2022-04-16T14:11:13Z">
        <w:r>
          <w:rPr>
            <w:rFonts w:hint="eastAsia"/>
            <w:lang w:val="en-US" w:eastAsia="zh-Hans"/>
          </w:rPr>
          <w:t>针对</w:t>
        </w:r>
      </w:ins>
      <w:r>
        <w:rPr>
          <w:rFonts w:hint="eastAsia"/>
        </w:rPr>
        <w:t>M</w:t>
      </w:r>
      <w:r>
        <w:t>RI</w:t>
      </w:r>
      <w:r>
        <w:rPr>
          <w:rFonts w:hint="eastAsia"/>
        </w:rPr>
        <w:t>辅助问题</w:t>
      </w:r>
      <w:del w:id="467" w:author="xxli" w:date="2022-04-16T14:11:06Z">
        <w:r>
          <w:rPr>
            <w:rFonts w:hint="eastAsia"/>
          </w:rPr>
          <w:delText>而</w:delText>
        </w:r>
      </w:del>
      <w:r>
        <w:rPr>
          <w:rFonts w:hint="eastAsia"/>
        </w:rPr>
        <w:t>设计的，以M</w:t>
      </w:r>
      <w:r>
        <w:t>RI</w:t>
      </w:r>
      <w:r>
        <w:rPr>
          <w:rFonts w:hint="eastAsia"/>
        </w:rPr>
        <w:t>辅助问题为目标设计</w:t>
      </w:r>
      <w:del w:id="468" w:author="xxli" w:date="2022-04-16T14:11:42Z">
        <w:r>
          <w:rPr>
            <w:rFonts w:hint="eastAsia"/>
            <w:lang w:val="en-US"/>
          </w:rPr>
          <w:delText>专有</w:delText>
        </w:r>
      </w:del>
      <w:ins w:id="469" w:author="xxli" w:date="2022-04-16T14:11:43Z">
        <w:r>
          <w:rPr>
            <w:rFonts w:hint="eastAsia"/>
            <w:lang w:val="en-US" w:eastAsia="zh-Hans"/>
          </w:rPr>
          <w:t>更加</w:t>
        </w:r>
      </w:ins>
      <w:ins w:id="470" w:author="xxli" w:date="2022-04-16T14:11:44Z">
        <w:r>
          <w:rPr>
            <w:rFonts w:hint="eastAsia"/>
            <w:lang w:val="en-US" w:eastAsia="zh-Hans"/>
          </w:rPr>
          <w:t>有效</w:t>
        </w:r>
      </w:ins>
      <w:r>
        <w:rPr>
          <w:rFonts w:hint="eastAsia"/>
        </w:rPr>
        <w:t>的损失函数</w:t>
      </w:r>
      <w:del w:id="471" w:author="xxli" w:date="2022-04-16T14:11:59Z">
        <w:r>
          <w:rPr>
            <w:rFonts w:hint="eastAsia"/>
          </w:rPr>
          <w:delText>将</w:delText>
        </w:r>
      </w:del>
      <w:ins w:id="472" w:author="xxli" w:date="2022-04-16T14:11:59Z">
        <w:r>
          <w:rPr>
            <w:rFonts w:hint="eastAsia"/>
            <w:lang w:val="en-US" w:eastAsia="zh-Hans"/>
          </w:rPr>
          <w:t>也</w:t>
        </w:r>
      </w:ins>
      <w:r>
        <w:rPr>
          <w:rFonts w:hint="eastAsia"/>
        </w:rPr>
        <w:t>是一个</w:t>
      </w:r>
      <w:ins w:id="473" w:author="xxli" w:date="2022-04-16T14:12:13Z">
        <w:r>
          <w:rPr>
            <w:rFonts w:hint="eastAsia"/>
            <w:lang w:val="en-US" w:eastAsia="zh-Hans"/>
          </w:rPr>
          <w:t>非常</w:t>
        </w:r>
      </w:ins>
      <w:ins w:id="474" w:author="xxli" w:date="2022-04-16T14:12:15Z">
        <w:r>
          <w:rPr>
            <w:rFonts w:hint="eastAsia"/>
            <w:lang w:val="en-US" w:eastAsia="zh-Hans"/>
          </w:rPr>
          <w:t>有意义</w:t>
        </w:r>
      </w:ins>
      <w:del w:id="475" w:author="xxli" w:date="2022-04-16T14:12:11Z">
        <w:r>
          <w:rPr>
            <w:rFonts w:hint="eastAsia"/>
          </w:rPr>
          <w:delText>有挑战性</w:delText>
        </w:r>
      </w:del>
      <w:r>
        <w:rPr>
          <w:rFonts w:hint="eastAsia"/>
        </w:rPr>
        <w:t>的研究方向。</w:t>
      </w:r>
    </w:p>
    <w:p>
      <w:pPr>
        <w:ind w:firstLine="480" w:firstLineChars="200"/>
      </w:pPr>
      <w:r>
        <w:rPr>
          <w:rFonts w:hint="eastAsia"/>
        </w:rPr>
        <w:t>文中实验所使用的数据集均为M</w:t>
      </w:r>
      <w:r>
        <w:t>SSEG-2016</w:t>
      </w:r>
      <w:r>
        <w:rPr>
          <w:rFonts w:hint="eastAsia"/>
        </w:rPr>
        <w:t>，</w:t>
      </w:r>
      <w:ins w:id="476" w:author="xxli" w:date="2022-04-16T14:12:53Z">
        <w:r>
          <w:rPr>
            <w:rFonts w:hint="eastAsia"/>
          </w:rPr>
          <w:t>M</w:t>
        </w:r>
      </w:ins>
      <w:ins w:id="477" w:author="xxli" w:date="2022-04-16T14:12:53Z">
        <w:r>
          <w:rPr/>
          <w:t>SSEG-2016</w:t>
        </w:r>
      </w:ins>
      <w:ins w:id="478" w:author="xxli" w:date="2022-04-16T14:13:13Z">
        <w:r>
          <w:rPr>
            <w:rFonts w:hint="eastAsia"/>
            <w:lang w:val="en-US" w:eastAsia="zh-Hans"/>
          </w:rPr>
          <w:t>只</w:t>
        </w:r>
      </w:ins>
      <w:ins w:id="479" w:author="xxli" w:date="2022-04-16T14:13:15Z">
        <w:r>
          <w:rPr>
            <w:rFonts w:hint="eastAsia"/>
            <w:lang w:val="en-US" w:eastAsia="zh-Hans"/>
          </w:rPr>
          <w:t>提供</w:t>
        </w:r>
      </w:ins>
      <w:ins w:id="480" w:author="xxli" w:date="2022-04-16T14:13:16Z">
        <w:r>
          <w:rPr>
            <w:rFonts w:hint="eastAsia"/>
            <w:lang w:val="en-US" w:eastAsia="zh-Hans"/>
          </w:rPr>
          <w:t>了</w:t>
        </w:r>
      </w:ins>
      <w:del w:id="481" w:author="xxli" w:date="2022-04-16T14:13:10Z">
        <w:r>
          <w:rPr>
            <w:rFonts w:hint="eastAsia"/>
          </w:rPr>
          <w:delText>所获得的数据为3</w:delText>
        </w:r>
      </w:del>
      <w:del w:id="482" w:author="xxli" w:date="2022-04-16T14:13:10Z">
        <w:r>
          <w:rPr/>
          <w:delText>D</w:delText>
        </w:r>
      </w:del>
      <w:r>
        <w:rPr>
          <w:rFonts w:hint="eastAsia"/>
        </w:rPr>
        <w:t>M</w:t>
      </w:r>
      <w:r>
        <w:t>RI</w:t>
      </w:r>
      <w:r>
        <w:rPr>
          <w:rFonts w:hint="eastAsia"/>
        </w:rPr>
        <w:t>图像</w:t>
      </w:r>
      <w:ins w:id="483" w:author="xxli" w:date="2022-04-16T14:13:29Z">
        <w:r>
          <w:rPr>
            <w:rFonts w:hint="eastAsia"/>
            <w:lang w:val="en-US" w:eastAsia="zh-Hans"/>
          </w:rPr>
          <w:t>的</w:t>
        </w:r>
      </w:ins>
      <w:ins w:id="484" w:author="xxli" w:date="2022-04-16T14:13:30Z">
        <w:r>
          <w:rPr>
            <w:rFonts w:hint="eastAsia"/>
            <w:lang w:val="en-US" w:eastAsia="zh-Hans"/>
          </w:rPr>
          <w:t>模值</w:t>
        </w:r>
      </w:ins>
      <w:ins w:id="485" w:author="xxli" w:date="2022-04-16T14:13:31Z">
        <w:r>
          <w:rPr>
            <w:rFonts w:hint="eastAsia"/>
            <w:lang w:val="en-US" w:eastAsia="zh-Hans"/>
          </w:rPr>
          <w:t>数据</w:t>
        </w:r>
      </w:ins>
      <w:r>
        <w:rPr>
          <w:rFonts w:hint="eastAsia"/>
        </w:rPr>
        <w:t>，而</w:t>
      </w:r>
      <w:del w:id="486" w:author="xxli" w:date="2022-04-16T14:13:37Z">
        <w:r>
          <w:rPr>
            <w:rFonts w:hint="eastAsia"/>
            <w:lang w:val="en-US"/>
          </w:rPr>
          <w:delText>并</w:delText>
        </w:r>
      </w:del>
      <w:ins w:id="487" w:author="xxli" w:date="2022-04-16T14:13:38Z">
        <w:r>
          <w:rPr>
            <w:rFonts w:hint="eastAsia"/>
            <w:lang w:val="en-US" w:eastAsia="zh-Hans"/>
          </w:rPr>
          <w:t>没有</w:t>
        </w:r>
      </w:ins>
      <w:ins w:id="488" w:author="xxli" w:date="2022-04-16T14:13:39Z">
        <w:r>
          <w:rPr>
            <w:rFonts w:hint="eastAsia"/>
            <w:lang w:val="en-US" w:eastAsia="zh-Hans"/>
          </w:rPr>
          <w:t>提供</w:t>
        </w:r>
      </w:ins>
      <w:del w:id="489" w:author="xxli" w:date="2022-04-16T14:13:41Z">
        <w:r>
          <w:rPr>
            <w:rFonts w:hint="eastAsia"/>
          </w:rPr>
          <w:delText>非</w:delText>
        </w:r>
      </w:del>
      <w:r>
        <w:rPr>
          <w:rFonts w:hint="eastAsia"/>
        </w:rPr>
        <w:t>原始的</w:t>
      </w:r>
      <w:r>
        <w:rPr>
          <w:rFonts w:hint="eastAsia"/>
          <w:i/>
          <w:iCs/>
        </w:rPr>
        <w:t>k</w:t>
      </w:r>
      <w:r>
        <w:rPr>
          <w:rFonts w:hint="eastAsia"/>
        </w:rPr>
        <w:t>空间数据</w:t>
      </w:r>
      <w:del w:id="490" w:author="xxli" w:date="2022-04-16T14:14:01Z">
        <w:r>
          <w:rPr>
            <w:rFonts w:hint="eastAsia"/>
          </w:rPr>
          <w:delText>，</w:delText>
        </w:r>
      </w:del>
      <w:ins w:id="491" w:author="xxli" w:date="2022-04-16T14:14:01Z">
        <w:r>
          <w:rPr>
            <w:rFonts w:hint="eastAsia"/>
            <w:lang w:eastAsia="zh-Hans"/>
          </w:rPr>
          <w:t>。</w:t>
        </w:r>
      </w:ins>
      <w:ins w:id="492" w:author="xxli" w:date="2022-04-16T14:14:10Z">
        <w:r>
          <w:rPr>
            <w:rFonts w:hint="eastAsia"/>
            <w:lang w:val="en-US" w:eastAsia="zh-Hans"/>
          </w:rPr>
          <w:t>由</w:t>
        </w:r>
      </w:ins>
      <w:ins w:id="493" w:author="xxli" w:date="2022-04-16T14:14:03Z">
        <w:r>
          <w:rPr>
            <w:rFonts w:hint="eastAsia"/>
            <w:lang w:val="en-US" w:eastAsia="zh-Hans"/>
          </w:rPr>
          <w:t>模值</w:t>
        </w:r>
      </w:ins>
      <w:ins w:id="494" w:author="xxli" w:date="2022-04-16T14:14:04Z">
        <w:r>
          <w:rPr>
            <w:rFonts w:hint="eastAsia"/>
            <w:lang w:val="en-US" w:eastAsia="zh-Hans"/>
          </w:rPr>
          <w:t>数据</w:t>
        </w:r>
      </w:ins>
      <w:ins w:id="495" w:author="xxli" w:date="2022-04-16T14:14:13Z">
        <w:r>
          <w:rPr>
            <w:rFonts w:hint="eastAsia"/>
            <w:lang w:val="en-US" w:eastAsia="zh-Hans"/>
          </w:rPr>
          <w:t>构建</w:t>
        </w:r>
      </w:ins>
      <w:ins w:id="496" w:author="xxli" w:date="2022-04-16T14:14:14Z">
        <w:r>
          <w:rPr>
            <w:rFonts w:hint="eastAsia"/>
            <w:lang w:val="en-US" w:eastAsia="zh-Hans"/>
          </w:rPr>
          <w:t>的</w:t>
        </w:r>
      </w:ins>
      <w:ins w:id="497" w:author="xxli" w:date="2022-04-16T14:14:15Z">
        <w:r>
          <w:rPr>
            <w:rFonts w:hint="default" w:ascii="Times New Roman Italic" w:hAnsi="Times New Roman Italic" w:cs="Times New Roman Italic"/>
            <w:i/>
            <w:iCs/>
            <w:lang w:val="en-US" w:eastAsia="zh-Hans"/>
            <w:rPrChange w:id="498" w:author="xxli" w:date="2022-04-16T14:14:44Z">
              <w:rPr>
                <w:rFonts w:hint="eastAsia"/>
                <w:lang w:val="en-US" w:eastAsia="zh-Hans"/>
              </w:rPr>
            </w:rPrChange>
          </w:rPr>
          <w:t>k</w:t>
        </w:r>
      </w:ins>
      <w:ins w:id="500" w:author="xxli" w:date="2022-04-16T14:14:16Z">
        <w:r>
          <w:rPr>
            <w:rFonts w:hint="eastAsia"/>
            <w:lang w:val="en-US" w:eastAsia="zh-Hans"/>
          </w:rPr>
          <w:t>空间</w:t>
        </w:r>
      </w:ins>
      <w:ins w:id="501" w:author="xxli" w:date="2022-04-16T14:14:17Z">
        <w:r>
          <w:rPr>
            <w:rFonts w:hint="eastAsia"/>
            <w:lang w:val="en-US" w:eastAsia="zh-Hans"/>
          </w:rPr>
          <w:t>数据【</w:t>
        </w:r>
      </w:ins>
      <w:ins w:id="502" w:author="xxli" w:date="2022-04-16T14:14:20Z">
        <w:r>
          <w:rPr>
            <w:rFonts w:hint="eastAsia"/>
            <w:lang w:val="en-US" w:eastAsia="zh-Hans"/>
          </w:rPr>
          <w:t>参考文献</w:t>
        </w:r>
      </w:ins>
      <w:ins w:id="503" w:author="xxli" w:date="2022-04-16T14:14:21Z">
        <w:r>
          <w:rPr>
            <w:rFonts w:hint="eastAsia"/>
            <w:lang w:val="en-US" w:eastAsia="zh-Hans"/>
          </w:rPr>
          <w:t>，</w:t>
        </w:r>
      </w:ins>
      <w:ins w:id="504" w:author="xxli" w:date="2022-04-16T14:14:27Z">
        <w:r>
          <w:rPr>
            <w:rFonts w:hint="eastAsia"/>
            <w:lang w:val="en-US" w:eastAsia="zh-Hans"/>
          </w:rPr>
          <w:t>Xiang</w:t>
        </w:r>
      </w:ins>
      <w:ins w:id="505" w:author="xxli" w:date="2022-04-16T14:14:29Z">
        <w:r>
          <w:rPr>
            <w:rFonts w:hint="eastAsia"/>
            <w:lang w:val="en-US" w:eastAsia="zh-Hans"/>
          </w:rPr>
          <w:t>等</w:t>
        </w:r>
      </w:ins>
      <w:ins w:id="506" w:author="xxli" w:date="2022-04-16T14:14:18Z">
        <w:r>
          <w:rPr>
            <w:rFonts w:hint="eastAsia"/>
            <w:lang w:val="en-US" w:eastAsia="zh-Hans"/>
          </w:rPr>
          <w:t>】</w:t>
        </w:r>
      </w:ins>
      <w:ins w:id="507" w:author="xxli" w:date="2022-04-16T14:14:38Z">
        <w:r>
          <w:rPr>
            <w:rFonts w:hint="eastAsia"/>
            <w:lang w:val="en-US" w:eastAsia="zh-Hans"/>
          </w:rPr>
          <w:t>，</w:t>
        </w:r>
      </w:ins>
      <w:del w:id="508" w:author="xxli" w:date="2022-04-16T14:14:50Z">
        <w:r>
          <w:rPr>
            <w:rFonts w:hint="eastAsia"/>
          </w:rPr>
          <w:delText>这可能会</w:delText>
        </w:r>
      </w:del>
      <w:r>
        <w:rPr>
          <w:rFonts w:hint="eastAsia"/>
        </w:rPr>
        <w:t>与</w:t>
      </w:r>
      <w:del w:id="509" w:author="xxli" w:date="2022-04-16T14:14:59Z">
        <w:r>
          <w:rPr>
            <w:rFonts w:hint="eastAsia"/>
            <w:lang w:val="en-US"/>
          </w:rPr>
          <w:delText>临床实际运用中</w:delText>
        </w:r>
      </w:del>
      <w:ins w:id="510" w:author="xxli" w:date="2022-04-16T14:15:00Z">
        <w:r>
          <w:rPr>
            <w:rFonts w:hint="eastAsia"/>
            <w:lang w:val="en-US" w:eastAsia="zh-Hans"/>
          </w:rPr>
          <w:t>实际</w:t>
        </w:r>
      </w:ins>
      <w:ins w:id="511" w:author="xxli" w:date="2022-04-16T14:15:02Z">
        <w:r>
          <w:rPr>
            <w:rFonts w:hint="eastAsia"/>
            <w:lang w:val="en-US" w:eastAsia="zh-Hans"/>
          </w:rPr>
          <w:t>采集的</w:t>
        </w:r>
      </w:ins>
      <w:ins w:id="512" w:author="xxli" w:date="2022-04-16T14:15:03Z">
        <w:r>
          <w:rPr>
            <w:rFonts w:hint="default" w:ascii="Times New Roman Italic" w:hAnsi="Times New Roman Italic" w:cs="Times New Roman Italic"/>
            <w:i/>
            <w:iCs/>
            <w:lang w:val="en-US" w:eastAsia="zh-Hans"/>
            <w:rPrChange w:id="513" w:author="xxli" w:date="2022-04-16T14:15:08Z">
              <w:rPr>
                <w:rFonts w:hint="eastAsia"/>
                <w:lang w:val="en-US" w:eastAsia="zh-Hans"/>
              </w:rPr>
            </w:rPrChange>
          </w:rPr>
          <w:t>k</w:t>
        </w:r>
      </w:ins>
      <w:ins w:id="515" w:author="xxli" w:date="2022-04-16T14:15:04Z">
        <w:r>
          <w:rPr>
            <w:rFonts w:hint="eastAsia"/>
            <w:lang w:val="en-US" w:eastAsia="zh-Hans"/>
          </w:rPr>
          <w:t>空间</w:t>
        </w:r>
      </w:ins>
      <w:ins w:id="516" w:author="xxli" w:date="2022-04-16T14:15:06Z">
        <w:r>
          <w:rPr>
            <w:rFonts w:hint="eastAsia"/>
            <w:lang w:val="en-US" w:eastAsia="zh-Hans"/>
          </w:rPr>
          <w:t>数据</w:t>
        </w:r>
      </w:ins>
      <w:r>
        <w:rPr>
          <w:rFonts w:hint="eastAsia"/>
        </w:rPr>
        <w:t>有</w:t>
      </w:r>
      <w:del w:id="517" w:author="xxli" w:date="2022-04-16T14:15:14Z">
        <w:r>
          <w:rPr>
            <w:rFonts w:hint="eastAsia"/>
            <w:lang w:val="en-US"/>
          </w:rPr>
          <w:delText>所</w:delText>
        </w:r>
      </w:del>
      <w:ins w:id="518" w:author="xxli" w:date="2022-04-16T14:15:23Z">
        <w:r>
          <w:rPr>
            <w:rFonts w:hint="eastAsia"/>
            <w:lang w:val="en-US" w:eastAsia="zh-Hans"/>
          </w:rPr>
          <w:t>较大的</w:t>
        </w:r>
      </w:ins>
      <w:r>
        <w:rPr>
          <w:rFonts w:hint="eastAsia"/>
        </w:rPr>
        <w:t>差异。为</w:t>
      </w:r>
      <w:ins w:id="519" w:author="xxli" w:date="2022-04-16T14:15:41Z">
        <w:r>
          <w:rPr>
            <w:rFonts w:hint="eastAsia"/>
            <w:lang w:val="en-US" w:eastAsia="zh-Hans"/>
          </w:rPr>
          <w:t>了</w:t>
        </w:r>
      </w:ins>
      <w:r>
        <w:rPr>
          <w:rFonts w:hint="eastAsia"/>
        </w:rPr>
        <w:t>验证所提出方法的通用性，应进一步</w:t>
      </w:r>
      <w:del w:id="520" w:author="xxli" w:date="2022-04-16T14:15:56Z">
        <w:r>
          <w:rPr>
            <w:rFonts w:hint="eastAsia"/>
            <w:lang w:val="en-US"/>
          </w:rPr>
          <w:delText>扩展</w:delText>
        </w:r>
      </w:del>
      <w:ins w:id="521" w:author="xxli" w:date="2022-04-16T14:15:57Z">
        <w:r>
          <w:rPr>
            <w:rFonts w:hint="eastAsia"/>
            <w:lang w:val="en-US" w:eastAsia="zh-Hans"/>
          </w:rPr>
          <w:t>使用</w:t>
        </w:r>
      </w:ins>
      <w:ins w:id="522" w:author="xxli" w:date="2022-04-16T14:16:05Z">
        <w:r>
          <w:rPr>
            <w:rFonts w:hint="eastAsia"/>
            <w:lang w:val="en-US" w:eastAsia="zh-Hans"/>
          </w:rPr>
          <w:t>真</w:t>
        </w:r>
      </w:ins>
      <w:r>
        <w:rPr>
          <w:rFonts w:hint="eastAsia"/>
        </w:rPr>
        <w:t>实</w:t>
      </w:r>
      <w:ins w:id="523" w:author="xxli" w:date="2022-04-16T14:16:05Z">
        <w:r>
          <w:rPr>
            <w:rFonts w:hint="eastAsia"/>
            <w:lang w:val="en-US" w:eastAsia="zh-Hans"/>
          </w:rPr>
          <w:t>的</w:t>
        </w:r>
      </w:ins>
      <w:ins w:id="524" w:author="xxli" w:date="2022-04-16T14:16:07Z">
        <w:r>
          <w:rPr>
            <w:rFonts w:hint="default" w:ascii="Times New Roman Italic" w:hAnsi="Times New Roman Italic" w:cs="Times New Roman Italic"/>
            <w:i/>
            <w:iCs/>
            <w:lang w:val="en-US" w:eastAsia="zh-Hans"/>
            <w:rPrChange w:id="525" w:author="xxli" w:date="2022-04-16T14:16:17Z">
              <w:rPr>
                <w:rFonts w:hint="eastAsia"/>
                <w:lang w:val="en-US" w:eastAsia="zh-Hans"/>
              </w:rPr>
            </w:rPrChange>
          </w:rPr>
          <w:t>k</w:t>
        </w:r>
      </w:ins>
      <w:ins w:id="527" w:author="xxli" w:date="2022-04-16T14:16:08Z">
        <w:r>
          <w:rPr>
            <w:rFonts w:hint="eastAsia"/>
            <w:lang w:val="en-US" w:eastAsia="zh-Hans"/>
          </w:rPr>
          <w:t>空间</w:t>
        </w:r>
      </w:ins>
      <w:ins w:id="528" w:author="xxli" w:date="2022-04-16T14:16:09Z">
        <w:r>
          <w:rPr>
            <w:rFonts w:hint="eastAsia"/>
            <w:lang w:val="en-US" w:eastAsia="zh-Hans"/>
          </w:rPr>
          <w:t>数据</w:t>
        </w:r>
      </w:ins>
      <w:del w:id="529" w:author="xxli" w:date="2022-04-16T14:16:14Z">
        <w:r>
          <w:rPr>
            <w:rFonts w:hint="eastAsia"/>
          </w:rPr>
          <w:delText>验数据集</w:delText>
        </w:r>
      </w:del>
      <w:r>
        <w:rPr>
          <w:rFonts w:hint="eastAsia"/>
        </w:rPr>
        <w:t>，如fast</w:t>
      </w:r>
      <w:r>
        <w:t>MRI</w:t>
      </w:r>
      <w:ins w:id="530" w:author="xxli" w:date="2022-04-16T14:16:30Z">
        <w:r>
          <w:rPr>
            <w:rFonts w:hint="eastAsia"/>
            <w:lang w:eastAsia="zh-Hans"/>
          </w:rPr>
          <w:t>，</w:t>
        </w:r>
      </w:ins>
      <w:ins w:id="531" w:author="xxli" w:date="2022-04-16T14:16:32Z">
        <w:r>
          <w:rPr>
            <w:rFonts w:hint="eastAsia"/>
            <w:lang w:val="en-US" w:eastAsia="zh-Hans"/>
          </w:rPr>
          <w:t>进行</w:t>
        </w:r>
      </w:ins>
      <w:ins w:id="532" w:author="xxli" w:date="2022-04-16T14:16:34Z">
        <w:r>
          <w:rPr>
            <w:rFonts w:hint="eastAsia"/>
            <w:lang w:val="en-US" w:eastAsia="zh-Hans"/>
          </w:rPr>
          <w:t>进一步</w:t>
        </w:r>
      </w:ins>
      <w:ins w:id="533" w:author="xxli" w:date="2022-04-16T14:16:35Z">
        <w:r>
          <w:rPr>
            <w:rFonts w:hint="eastAsia"/>
            <w:lang w:val="en-US" w:eastAsia="zh-Hans"/>
          </w:rPr>
          <w:t>实验</w:t>
        </w:r>
      </w:ins>
      <w:del w:id="534" w:author="xxli" w:date="2022-04-16T14:16:23Z">
        <w:r>
          <w:rPr>
            <w:rFonts w:hint="eastAsia"/>
          </w:rPr>
          <w:delText>等通用数据集</w:delText>
        </w:r>
      </w:del>
      <w:del w:id="535" w:author="xxli" w:date="2022-04-16T14:16:50Z">
        <w:r>
          <w:rPr>
            <w:rFonts w:hint="eastAsia"/>
          </w:rPr>
          <w:delText>。</w:delText>
        </w:r>
      </w:del>
      <w:ins w:id="536" w:author="xxli" w:date="2022-04-16T14:16:50Z">
        <w:r>
          <w:rPr>
            <w:rFonts w:hint="eastAsia"/>
            <w:lang w:eastAsia="zh-Hans"/>
          </w:rPr>
          <w:t>，</w:t>
        </w:r>
      </w:ins>
      <w:r>
        <w:rPr>
          <w:rFonts w:hint="eastAsia"/>
        </w:rPr>
        <w:t>并进一步</w:t>
      </w:r>
      <w:del w:id="537" w:author="xxli" w:date="2022-04-16T14:16:57Z">
        <w:r>
          <w:rPr>
            <w:rFonts w:hint="eastAsia"/>
            <w:lang w:val="en-US"/>
          </w:rPr>
          <w:delText>研究</w:delText>
        </w:r>
      </w:del>
      <w:ins w:id="538" w:author="xxli" w:date="2022-04-16T14:16:58Z">
        <w:r>
          <w:rPr>
            <w:rFonts w:hint="eastAsia"/>
            <w:lang w:val="en-US" w:eastAsia="zh-Hans"/>
          </w:rPr>
          <w:t>探讨</w:t>
        </w:r>
      </w:ins>
      <w:r>
        <w:rPr>
          <w:rFonts w:hint="eastAsia"/>
        </w:rPr>
        <w:t>数据预处理的合理性</w:t>
      </w:r>
      <w:ins w:id="539" w:author="xxli" w:date="2022-04-16T14:17:10Z">
        <w:r>
          <w:rPr>
            <w:rFonts w:hint="eastAsia"/>
            <w:lang w:val="en-US" w:eastAsia="zh-Hans"/>
          </w:rPr>
          <w:t>等</w:t>
        </w:r>
      </w:ins>
      <w:ins w:id="540" w:author="xxli" w:date="2022-04-16T14:17:11Z">
        <w:r>
          <w:rPr>
            <w:rFonts w:hint="eastAsia"/>
            <w:lang w:val="en-US" w:eastAsia="zh-Hans"/>
          </w:rPr>
          <w:t>问题</w:t>
        </w:r>
      </w:ins>
      <w:del w:id="541" w:author="xxli" w:date="2022-04-16T14:17:14Z">
        <w:r>
          <w:rPr>
            <w:rFonts w:hint="eastAsia"/>
          </w:rPr>
          <w:delText>，使研究工作更切合真实环境</w:delText>
        </w:r>
      </w:del>
      <w:r>
        <w:rPr>
          <w:rFonts w:hint="eastAsia"/>
        </w:rPr>
        <w:t>。本文实验采用的</w:t>
      </w:r>
      <w:r>
        <w:rPr>
          <w:rFonts w:hint="eastAsia"/>
          <w:i/>
          <w:iCs/>
        </w:rPr>
        <w:t>k</w:t>
      </w:r>
      <w:r>
        <w:rPr>
          <w:rFonts w:hint="eastAsia"/>
        </w:rPr>
        <w:t>空间采样方法均为一维的笛卡尔采样，接下来可尝试径向采样、螺旋采样等非笛卡尔采样方法，并讨论采样方法与网络性能的相关性，设计更为合理的</w:t>
      </w:r>
      <w:del w:id="542" w:author="xxli" w:date="2022-04-16T14:17:50Z">
        <w:r>
          <w:rPr>
            <w:rFonts w:hint="eastAsia"/>
            <w:lang w:val="en-US"/>
          </w:rPr>
          <w:delText>网络结构</w:delText>
        </w:r>
      </w:del>
      <w:ins w:id="543" w:author="xxli" w:date="2022-04-16T14:17:51Z">
        <w:r>
          <w:rPr>
            <w:rFonts w:hint="eastAsia"/>
            <w:lang w:val="en-US" w:eastAsia="zh-Hans"/>
          </w:rPr>
          <w:t>采样</w:t>
        </w:r>
      </w:ins>
      <w:ins w:id="544" w:author="xxli" w:date="2022-04-16T14:18:02Z">
        <w:r>
          <w:rPr>
            <w:rFonts w:hint="eastAsia"/>
            <w:lang w:val="en-US" w:eastAsia="zh-Hans"/>
          </w:rPr>
          <w:t>方法</w:t>
        </w:r>
      </w:ins>
      <w:r>
        <w:rPr>
          <w:rFonts w:hint="eastAsia"/>
        </w:rPr>
        <w:t>。</w:t>
      </w:r>
      <w:r>
        <w:t xml:space="preserve"> </w:t>
      </w:r>
    </w:p>
    <w:p>
      <w:pPr>
        <w:ind w:firstLine="480" w:firstLineChars="200"/>
      </w:pPr>
      <w:r>
        <w:rPr>
          <w:rFonts w:hint="eastAsia"/>
        </w:rPr>
        <w:t>最近，结合传统算法和深度学习的模型</w:t>
      </w:r>
      <w:r>
        <w:fldChar w:fldCharType="begin"/>
      </w:r>
      <w:r>
        <w:instrText xml:space="preserve"> ADDIN EN.CITE &lt;EndNote&gt;&lt;Cite&gt;&lt;Author&gt;Sriram&lt;/Author&gt;&lt;Year&gt;2020&lt;/Year&gt;&lt;RecNum&gt;49&lt;/RecNum&gt;&lt;DisplayText&gt;&lt;style face="superscript"&gt;[18]&lt;/style&gt;&lt;/DisplayText&gt;&lt;record&gt;&lt;rec-number&gt;49&lt;/rec-number&gt;&lt;foreign-keys&gt;&lt;key app="EN" db-id="522d55wvhfszw7ewwv9500pzdradaete90v2" timestamp="1645692603"&gt;49&lt;/key&gt;&lt;/foreign-keys&gt;&lt;ref-type name="Conference Proceedings"&gt;10&lt;/ref-type&gt;&lt;contributors&gt;&lt;authors&gt;&lt;author&gt;Sriram, Anuroop&lt;/author&gt;&lt;author&gt;Zbontar, Jure&lt;/author&gt;&lt;author&gt;Murrell, Tullie&lt;/author&gt;&lt;author&gt;Zitnick, C Lawrence&lt;/author&gt;&lt;author&gt;Defazio, Aaron&lt;/author&gt;&lt;author&gt;Sodickson, Daniel K&lt;/author&gt;&lt;/authors&gt;&lt;/contributors&gt;&lt;titles&gt;&lt;title&gt;GrappaNet: Combining parallel imaging with deep learning for multi-coil MRI reconstruction&lt;/title&gt;&lt;secondary-title&gt;Proceedings of the IEEE/CVF Conference on Computer Vision and Pattern Recognition&lt;/secondary-title&gt;&lt;/titles&gt;&lt;pages&gt;14315-14322&lt;/pages&gt;&lt;dates&gt;&lt;year&gt;2020&lt;/year&gt;&lt;/dates&gt;&lt;urls&gt;&lt;/urls&gt;&lt;/record&gt;&lt;/Cite&gt;&lt;/EndNote&gt;</w:instrText>
      </w:r>
      <w:r>
        <w:fldChar w:fldCharType="separate"/>
      </w:r>
      <w:r>
        <w:rPr>
          <w:vertAlign w:val="superscript"/>
        </w:rPr>
        <w:t>[</w:t>
      </w:r>
      <w:r>
        <w:fldChar w:fldCharType="begin"/>
      </w:r>
      <w:r>
        <w:instrText xml:space="preserve"> HYPERLINK \l "_ENREF_18" \o "Sriram, 2020 #49" </w:instrText>
      </w:r>
      <w:r>
        <w:fldChar w:fldCharType="separate"/>
      </w:r>
      <w:r>
        <w:rPr>
          <w:vertAlign w:val="superscript"/>
        </w:rPr>
        <w:t>18</w:t>
      </w:r>
      <w:r>
        <w:rPr>
          <w:vertAlign w:val="superscript"/>
        </w:rPr>
        <w:fldChar w:fldCharType="end"/>
      </w:r>
      <w:r>
        <w:rPr>
          <w:vertAlign w:val="superscript"/>
        </w:rPr>
        <w:t>]</w:t>
      </w:r>
      <w:r>
        <w:fldChar w:fldCharType="end"/>
      </w:r>
      <w:r>
        <w:rPr>
          <w:rFonts w:hint="eastAsia"/>
        </w:rPr>
        <w:t>取得了不错的成果</w:t>
      </w:r>
      <w:r>
        <w:fldChar w:fldCharType="begin"/>
      </w:r>
      <w:r>
        <w:instrText xml:space="preserve"> ADDIN EN.CITE &lt;EndNote&gt;&lt;Cite&gt;&lt;Author&gt;Pal&lt;/Author&gt;&lt;Year&gt;2021&lt;/Year&gt;&lt;RecNum&gt;99&lt;/RecNum&gt;&lt;DisplayText&gt;&lt;style face="superscript"&gt;[97]&lt;/style&gt;&lt;/DisplayText&gt;&lt;record&gt;&lt;rec-number&gt;99&lt;/rec-number&gt;&lt;foreign-keys&gt;&lt;key app="EN" db-id="522d55wvhfszw7ewwv9500pzdradaete90v2" timestamp="1649214840"&gt;99&lt;/key&gt;&lt;/foreign-keys&gt;&lt;ref-type name="Journal Article"&gt;17&lt;/ref-type&gt;&lt;contributors&gt;&lt;authors&gt;&lt;author&gt;Pal, Arghya&lt;/author&gt;&lt;author&gt;Rathi, Yogesh&lt;/author&gt;&lt;/authors&gt;&lt;/contributors&gt;&lt;titles&gt;&lt;title&gt;A review of deep learning methods for MRI reconstruction&lt;/title&gt;&lt;secondary-title&gt;arXiv preprint arXiv:2109.08618&lt;/secondary-title&gt;&lt;/titles&gt;&lt;periodical&gt;&lt;full-title&gt;arXiv preprint arXiv:2109.08618&lt;/full-title&gt;&lt;/periodical&gt;&lt;dates&gt;&lt;year&gt;2021&lt;/year&gt;&lt;/dates&gt;&lt;urls&gt;&lt;/urls&gt;&lt;/record&gt;&lt;/Cite&gt;&lt;/EndNote&gt;</w:instrText>
      </w:r>
      <w:r>
        <w:fldChar w:fldCharType="separate"/>
      </w:r>
      <w:r>
        <w:rPr>
          <w:vertAlign w:val="superscript"/>
        </w:rPr>
        <w:t>[</w:t>
      </w:r>
      <w:r>
        <w:fldChar w:fldCharType="begin"/>
      </w:r>
      <w:r>
        <w:instrText xml:space="preserve"> HYPERLINK \l "_ENREF_97" \o "Pal, 2021 #99" </w:instrText>
      </w:r>
      <w:r>
        <w:fldChar w:fldCharType="separate"/>
      </w:r>
      <w:r>
        <w:rPr>
          <w:vertAlign w:val="superscript"/>
        </w:rPr>
        <w:t>97</w:t>
      </w:r>
      <w:r>
        <w:rPr>
          <w:vertAlign w:val="superscript"/>
        </w:rPr>
        <w:fldChar w:fldCharType="end"/>
      </w:r>
      <w:r>
        <w:rPr>
          <w:vertAlign w:val="superscript"/>
        </w:rPr>
        <w:t>]</w:t>
      </w:r>
      <w:r>
        <w:fldChar w:fldCharType="end"/>
      </w:r>
      <w:r>
        <w:rPr>
          <w:rFonts w:hint="eastAsia"/>
        </w:rPr>
        <w:t>，传统算法对模型设计也有一定指导意义，未来可以进一步了解该方面的研究工作，并与深度学习方法相结合，提出更适合M</w:t>
      </w:r>
      <w:r>
        <w:t>RI</w:t>
      </w:r>
      <w:r>
        <w:rPr>
          <w:rFonts w:hint="eastAsia"/>
        </w:rPr>
        <w:t>重建的网络模型。</w:t>
      </w:r>
    </w:p>
    <w:p>
      <w:pPr>
        <w:jc w:val="center"/>
      </w:pPr>
      <w:r>
        <w:br w:type="page"/>
      </w:r>
    </w:p>
    <w:p>
      <w:pPr>
        <w:spacing w:line="360" w:lineRule="auto"/>
        <w:ind w:firstLine="480"/>
        <w:rPr>
          <w:lang w:val="zh-CN"/>
        </w:rPr>
      </w:pPr>
    </w:p>
    <w:p>
      <w:pPr>
        <w:pStyle w:val="2"/>
      </w:pPr>
      <w:bookmarkStart w:id="12" w:name="_Toc100145137"/>
      <w:r>
        <w:t>参考文献</w:t>
      </w:r>
      <w:bookmarkEnd w:id="12"/>
    </w:p>
    <w:p>
      <w:pPr>
        <w:jc w:val="left"/>
        <w:rPr>
          <w:sz w:val="21"/>
          <w:szCs w:val="21"/>
          <w:lang w:val="zh-CN"/>
        </w:rPr>
      </w:pPr>
    </w:p>
    <w:p>
      <w:pPr>
        <w:pStyle w:val="206"/>
        <w:ind w:left="420" w:hanging="420"/>
      </w:pPr>
    </w:p>
    <w:p>
      <w:pPr>
        <w:pStyle w:val="197"/>
        <w:ind w:left="360" w:hanging="360"/>
      </w:pPr>
      <w:r>
        <w:fldChar w:fldCharType="begin"/>
      </w:r>
      <w:r>
        <w:instrText xml:space="preserve"> ADDIN EN.REFLIST </w:instrText>
      </w:r>
      <w:r>
        <w:fldChar w:fldCharType="separate"/>
      </w:r>
      <w:bookmarkStart w:id="13" w:name="_ENREF_1"/>
      <w:r>
        <w:rPr>
          <w:rFonts w:hint="eastAsia"/>
        </w:rPr>
        <w:t>[1]</w:t>
      </w:r>
      <w:r>
        <w:rPr>
          <w:rFonts w:hint="eastAsia"/>
        </w:rPr>
        <w:tab/>
      </w:r>
      <w:r>
        <w:rPr>
          <w:rFonts w:hint="eastAsia"/>
        </w:rPr>
        <w:t>傅杰青. 核磁共振——获得诺贝尔奖次数最多的一个科学专题 [J]. 自然杂志, 2003, 25(6): 357-61.</w:t>
      </w:r>
      <w:bookmarkEnd w:id="13"/>
    </w:p>
    <w:p>
      <w:pPr>
        <w:pStyle w:val="197"/>
        <w:ind w:left="360" w:hanging="360"/>
      </w:pPr>
      <w:bookmarkStart w:id="14" w:name="_ENREF_2"/>
      <w:r>
        <w:rPr>
          <w:rFonts w:hint="eastAsia"/>
        </w:rPr>
        <w:t>[2]</w:t>
      </w:r>
      <w:r>
        <w:rPr>
          <w:rFonts w:hint="eastAsia"/>
        </w:rPr>
        <w:tab/>
      </w:r>
      <w:r>
        <w:rPr>
          <w:rFonts w:hint="eastAsia"/>
        </w:rPr>
        <w:t>高家红, 雷皓, 陈群, et al. 磁共振成像发展综述 [J]. 中国科学:生命科学, 2020, 50(11): 1285-95.</w:t>
      </w:r>
      <w:bookmarkEnd w:id="14"/>
    </w:p>
    <w:p>
      <w:pPr>
        <w:pStyle w:val="197"/>
        <w:ind w:left="360" w:hanging="360"/>
      </w:pPr>
      <w:bookmarkStart w:id="15" w:name="_ENREF_3"/>
      <w:r>
        <w:t>[3]</w:t>
      </w:r>
      <w:r>
        <w:tab/>
      </w:r>
      <w:r>
        <w:t>Pruessmann K P, Weiger M, Scheidegger M B, et al. SENSE: sensitivity encoding for fast MRI [J]. Magnetic Resonance in Medicine: An Official Journal of the International Society for Magnetic Resonance in Medicine, 1999, 42(5): 952-62.</w:t>
      </w:r>
      <w:bookmarkEnd w:id="15"/>
    </w:p>
    <w:p>
      <w:pPr>
        <w:pStyle w:val="197"/>
        <w:ind w:left="360" w:hanging="360"/>
      </w:pPr>
      <w:bookmarkStart w:id="16" w:name="_ENREF_4"/>
      <w:r>
        <w:t>[4]</w:t>
      </w:r>
      <w:r>
        <w:tab/>
      </w:r>
      <w:r>
        <w:t>Sodickson D K, Manning W J. Simultaneous acquisition of spatial harmonics (SMASH): fast imaging with radiofrequency coil arrays [J]. Magnetic resonance in medicine, 1997, 38(4): 591-603.</w:t>
      </w:r>
      <w:bookmarkEnd w:id="16"/>
    </w:p>
    <w:p>
      <w:pPr>
        <w:pStyle w:val="197"/>
        <w:ind w:left="360" w:hanging="360"/>
      </w:pPr>
      <w:bookmarkStart w:id="17" w:name="_ENREF_5"/>
      <w:r>
        <w:t>[5]</w:t>
      </w:r>
      <w:r>
        <w:tab/>
      </w:r>
      <w:r>
        <w:t>Griswold M A, Jakob P M, Heidemann R M, et al. Generalized autocalibrating partially parallel acquisitions (GRAPPA) [J]. Magnetic Resonance in Medicine: An Official Journal of the International Society for Magnetic Resonance in Medicine, 2002, 47(6): 1202-10.</w:t>
      </w:r>
      <w:bookmarkEnd w:id="17"/>
    </w:p>
    <w:p>
      <w:pPr>
        <w:pStyle w:val="197"/>
        <w:ind w:left="360" w:hanging="360"/>
      </w:pPr>
      <w:bookmarkStart w:id="18" w:name="_ENREF_6"/>
      <w:r>
        <w:rPr>
          <w:rFonts w:hint="eastAsia"/>
        </w:rPr>
        <w:t>[6]</w:t>
      </w:r>
      <w:r>
        <w:rPr>
          <w:rFonts w:hint="eastAsia"/>
        </w:rPr>
        <w:tab/>
      </w:r>
      <w:r>
        <w:rPr>
          <w:rFonts w:hint="eastAsia"/>
        </w:rPr>
        <w:t>Lustig M, Pauly J M. SPIRiT: iterative self‐consistent parallel imaging reconstruction from arbitrary k‐space [J]. Magnetic resonance in medicine, 2010, 64(2): 457-71.</w:t>
      </w:r>
      <w:bookmarkEnd w:id="18"/>
    </w:p>
    <w:p>
      <w:pPr>
        <w:pStyle w:val="197"/>
        <w:ind w:left="360" w:hanging="360"/>
      </w:pPr>
      <w:bookmarkStart w:id="19" w:name="_ENREF_7"/>
      <w:r>
        <w:t>[7]</w:t>
      </w:r>
      <w:r>
        <w:tab/>
      </w:r>
      <w:r>
        <w:t>Uecker M, Lai P, Murphy M J, et al. ESPIRiT—an eigenvalue approach to autocalibrating parallel MRI: where SENSE meets GRAPPA [J]. Magnetic resonance in medicine, 2014, 71(3): 990-1001.</w:t>
      </w:r>
      <w:bookmarkEnd w:id="19"/>
    </w:p>
    <w:p>
      <w:pPr>
        <w:pStyle w:val="197"/>
        <w:ind w:left="360" w:hanging="360"/>
      </w:pPr>
      <w:bookmarkStart w:id="20" w:name="_ENREF_8"/>
      <w:r>
        <w:t>[8]</w:t>
      </w:r>
      <w:r>
        <w:tab/>
      </w:r>
      <w:r>
        <w:t>Candès E J, Romberg J, Tao T. Robust uncertainty principles: Exact signal reconstruction from highly incomplete frequency information [J]. IEEE Transactions on information theory, 2006, 52(2): 489-509.</w:t>
      </w:r>
      <w:bookmarkEnd w:id="20"/>
    </w:p>
    <w:p>
      <w:pPr>
        <w:pStyle w:val="197"/>
        <w:ind w:left="360" w:hanging="360"/>
      </w:pPr>
      <w:bookmarkStart w:id="21" w:name="_ENREF_9"/>
      <w:r>
        <w:t>[9]</w:t>
      </w:r>
      <w:r>
        <w:tab/>
      </w:r>
      <w:r>
        <w:t>Eksioglu E M. Decoupled algorithm for MRI reconstruction using nonlocal block matching model: BM3D-MRI [J]. Journal of Mathematical Imaging and Vision, 2016, 56(3): 430-40.</w:t>
      </w:r>
      <w:bookmarkEnd w:id="21"/>
    </w:p>
    <w:p>
      <w:pPr>
        <w:pStyle w:val="197"/>
        <w:ind w:left="360" w:hanging="360"/>
      </w:pPr>
      <w:bookmarkStart w:id="22" w:name="_ENREF_10"/>
      <w:r>
        <w:t>[10]</w:t>
      </w:r>
      <w:r>
        <w:tab/>
      </w:r>
      <w:r>
        <w:t>Lustig M, Donoho D, Pauly J M. Sparse MRI: The application of compressed sensing for rapid MR imaging [J]. Magnetic Resonance in Medicine: An Official Journal of the International Society for Magnetic Resonance in Medicine, 2007, 58(6): 1182-95.</w:t>
      </w:r>
      <w:bookmarkEnd w:id="22"/>
    </w:p>
    <w:p>
      <w:pPr>
        <w:pStyle w:val="197"/>
        <w:ind w:left="360" w:hanging="360"/>
      </w:pPr>
      <w:bookmarkStart w:id="23" w:name="_ENREF_11"/>
      <w:r>
        <w:t>[11]</w:t>
      </w:r>
      <w:r>
        <w:tab/>
      </w:r>
      <w:r>
        <w:t>Liang D, Liu B, Wang J, et al. Accelerating SENSE using compressed sensing [J]. Magnetic Resonance in Medicine: An Official Journal of the International Society for Magnetic Resonance in Medicine, 2009, 62(6): 1574-84.</w:t>
      </w:r>
      <w:bookmarkEnd w:id="23"/>
    </w:p>
    <w:p>
      <w:pPr>
        <w:pStyle w:val="197"/>
        <w:ind w:left="360" w:hanging="360"/>
      </w:pPr>
      <w:bookmarkStart w:id="24" w:name="_ENREF_12"/>
      <w:r>
        <w:t>[12]</w:t>
      </w:r>
      <w:r>
        <w:tab/>
      </w:r>
      <w:r>
        <w:t>Wang S, Cao G, Wang Y, et al. Review and Prospect: Artificial Intelligence in Advanced Medical Imaging [J]. Frontiers in Radiology, 2021: 15.</w:t>
      </w:r>
      <w:bookmarkEnd w:id="24"/>
    </w:p>
    <w:p>
      <w:pPr>
        <w:pStyle w:val="197"/>
        <w:ind w:left="360" w:hanging="360"/>
      </w:pPr>
      <w:bookmarkStart w:id="25" w:name="_ENREF_13"/>
      <w:r>
        <w:t>[13]</w:t>
      </w:r>
      <w:r>
        <w:tab/>
      </w:r>
      <w:r>
        <w:t>Sun J, Li H, Xu Z. Deep ADMM-Net for compressive sensing MRI [J]. Advances in neural information processing systems, 2016, 29.</w:t>
      </w:r>
      <w:bookmarkEnd w:id="25"/>
    </w:p>
    <w:p>
      <w:pPr>
        <w:pStyle w:val="197"/>
        <w:ind w:left="360" w:hanging="360"/>
      </w:pPr>
      <w:bookmarkStart w:id="26" w:name="_ENREF_14"/>
      <w:r>
        <w:t>[14]</w:t>
      </w:r>
      <w:r>
        <w:tab/>
      </w:r>
      <w:r>
        <w:t>McCann M T, Jin K H, Unser M. Convolutional neural networks for inverse problems in imaging: A review [J]. IEEE Signal Processing Magazine, 2017, 34(6): 85-95.</w:t>
      </w:r>
      <w:bookmarkEnd w:id="26"/>
    </w:p>
    <w:p>
      <w:pPr>
        <w:pStyle w:val="197"/>
        <w:ind w:left="360" w:hanging="360"/>
      </w:pPr>
      <w:bookmarkStart w:id="27" w:name="_ENREF_15"/>
      <w:r>
        <w:t>[15]</w:t>
      </w:r>
      <w:r>
        <w:tab/>
      </w:r>
      <w:r>
        <w:t>Hyun C M, Kim H P, Lee S M, et al. Deep learning for undersampled MRI reconstruction [J]. Physics in Medicine &amp; Biology, 2018, 63(13): 135007.</w:t>
      </w:r>
      <w:bookmarkEnd w:id="27"/>
    </w:p>
    <w:p>
      <w:pPr>
        <w:pStyle w:val="197"/>
        <w:ind w:left="360" w:hanging="360"/>
      </w:pPr>
      <w:bookmarkStart w:id="28" w:name="_ENREF_16"/>
      <w:r>
        <w:t>[16]</w:t>
      </w:r>
      <w:r>
        <w:tab/>
      </w:r>
      <w:r>
        <w:t>Schlemper J, Caballero J, Hajnal J V, et al. A deep cascade of convolutional neural networks for dynamic MR image reconstruction [J]. IEEE transactions on Medical Imaging, 2017, 37(2): 491-503.</w:t>
      </w:r>
      <w:bookmarkEnd w:id="28"/>
    </w:p>
    <w:p>
      <w:pPr>
        <w:pStyle w:val="197"/>
        <w:ind w:left="360" w:hanging="360"/>
      </w:pPr>
      <w:bookmarkStart w:id="29" w:name="_ENREF_17"/>
      <w:r>
        <w:t>[17]</w:t>
      </w:r>
      <w:r>
        <w:tab/>
      </w:r>
      <w:r>
        <w:t>Han Y, Sunwoo L, Ye J C. ${k} $-space deep learning for accelerated MRI [J]. IEEE transactions on medical imaging, 2019, 39(2): 377-86.</w:t>
      </w:r>
      <w:bookmarkEnd w:id="29"/>
    </w:p>
    <w:p>
      <w:pPr>
        <w:pStyle w:val="197"/>
        <w:ind w:left="360" w:hanging="360"/>
      </w:pPr>
      <w:bookmarkStart w:id="30" w:name="_ENREF_18"/>
      <w:r>
        <w:t>[18]</w:t>
      </w:r>
      <w:r>
        <w:tab/>
      </w:r>
      <w:r>
        <w:t>Sriram A, Zbontar J, Murrell T, et al. GrappaNet: Combining parallel imaging with deep learning for multi-coil MRI reconstruction [C]. Proc. of Proceedings of the IEEE/CVF Conference on Computer Vision and Pattern Recognition. 2020: 14315-22.</w:t>
      </w:r>
      <w:bookmarkEnd w:id="30"/>
    </w:p>
    <w:p>
      <w:pPr>
        <w:pStyle w:val="197"/>
        <w:ind w:left="360" w:hanging="360"/>
      </w:pPr>
      <w:bookmarkStart w:id="31" w:name="_ENREF_19"/>
      <w:r>
        <w:t>[19]</w:t>
      </w:r>
      <w:r>
        <w:tab/>
      </w:r>
      <w:r>
        <w:t>Shannon C E. Communication in the presence of noise [J]. Proceedings of the IRE, 1949, 37(1): 10-21.</w:t>
      </w:r>
      <w:bookmarkEnd w:id="31"/>
    </w:p>
    <w:p>
      <w:pPr>
        <w:pStyle w:val="197"/>
        <w:ind w:left="360" w:hanging="360"/>
      </w:pPr>
      <w:bookmarkStart w:id="32" w:name="_ENREF_20"/>
      <w:r>
        <w:t>[20]</w:t>
      </w:r>
      <w:r>
        <w:tab/>
      </w:r>
      <w:r>
        <w:t>Lustig M, Donoho D L, Santos J M, et al. Compressed sensing MRI [J]. IEEE signal processing magazine, 2008, 25(2): 72-82.</w:t>
      </w:r>
      <w:bookmarkEnd w:id="32"/>
    </w:p>
    <w:p>
      <w:pPr>
        <w:pStyle w:val="197"/>
        <w:ind w:left="360" w:hanging="360"/>
      </w:pPr>
      <w:bookmarkStart w:id="33" w:name="_ENREF_21"/>
      <w:r>
        <w:t>[21]</w:t>
      </w:r>
      <w:r>
        <w:tab/>
      </w:r>
      <w:r>
        <w:t>Goldstein T, Osher S. The split Bregman method for L1-regularized problems [J]. SIAM journal on imaging sciences, 2009, 2(2): 323-43.</w:t>
      </w:r>
      <w:bookmarkEnd w:id="33"/>
    </w:p>
    <w:p>
      <w:pPr>
        <w:pStyle w:val="197"/>
        <w:ind w:left="360" w:hanging="360"/>
      </w:pPr>
      <w:bookmarkStart w:id="34" w:name="_ENREF_22"/>
      <w:r>
        <w:t>[22]</w:t>
      </w:r>
      <w:r>
        <w:tab/>
      </w:r>
      <w:r>
        <w:t>Boyd S, Parikh N, Chu E. Distributed optimization and statistical learning via the alternating direction method of multipliers [M]. Now Publishers Inc, 2011.</w:t>
      </w:r>
      <w:bookmarkEnd w:id="34"/>
    </w:p>
    <w:p>
      <w:pPr>
        <w:pStyle w:val="197"/>
        <w:ind w:left="360" w:hanging="360"/>
      </w:pPr>
      <w:bookmarkStart w:id="35" w:name="_ENREF_23"/>
      <w:r>
        <w:t>[23]</w:t>
      </w:r>
      <w:r>
        <w:tab/>
      </w:r>
      <w:r>
        <w:t>Aharon M, Elad M, Bruckstein A. K-SVD: An algorithm for designing overcomplete dictionaries for sparse representation [J]. IEEE Transactions on signal processing, 2006, 54(11): 4311-22.</w:t>
      </w:r>
      <w:bookmarkEnd w:id="35"/>
    </w:p>
    <w:p>
      <w:pPr>
        <w:pStyle w:val="197"/>
        <w:ind w:left="360" w:hanging="360"/>
      </w:pPr>
      <w:bookmarkStart w:id="36" w:name="_ENREF_24"/>
      <w:r>
        <w:t>[24]</w:t>
      </w:r>
      <w:r>
        <w:tab/>
      </w:r>
      <w:r>
        <w:t>Ruder S. An overview of gradient descent optimization algorithms [J]. arXiv preprint arXiv:160904747, 2016.</w:t>
      </w:r>
      <w:bookmarkEnd w:id="36"/>
    </w:p>
    <w:p>
      <w:pPr>
        <w:pStyle w:val="197"/>
        <w:ind w:left="360" w:hanging="360"/>
      </w:pPr>
      <w:bookmarkStart w:id="37" w:name="_ENREF_25"/>
      <w:r>
        <w:t>[25]</w:t>
      </w:r>
      <w:r>
        <w:tab/>
      </w:r>
      <w:r>
        <w:t>Cireşan D, Meier U, Schmidhuber J. Multi-column Deep Neural Networks for Image Classification [C]. Proc. of Computer Vision &amp; Pattern Recognition. 2012.</w:t>
      </w:r>
      <w:bookmarkEnd w:id="37"/>
    </w:p>
    <w:p>
      <w:pPr>
        <w:pStyle w:val="197"/>
        <w:ind w:left="360" w:hanging="360"/>
      </w:pPr>
      <w:bookmarkStart w:id="38" w:name="_ENREF_26"/>
      <w:r>
        <w:t>[26]</w:t>
      </w:r>
      <w:r>
        <w:tab/>
      </w:r>
      <w:r>
        <w:t>Ji S, Xu W, Yang M, et al. 3D Convolutional Neural Networks for Human Action Recognition [J]. IEEE Transactions on Pattern Analysis &amp; Machine Intelligence, 2013, 35(1): 221-31.</w:t>
      </w:r>
      <w:bookmarkEnd w:id="38"/>
    </w:p>
    <w:p>
      <w:pPr>
        <w:pStyle w:val="197"/>
        <w:ind w:left="360" w:hanging="360"/>
      </w:pPr>
      <w:bookmarkStart w:id="39" w:name="_ENREF_27"/>
      <w:r>
        <w:t>[27]</w:t>
      </w:r>
      <w:r>
        <w:tab/>
      </w:r>
      <w:r>
        <w:t>Chao D, Chen C L, He K, et al. Learning a Deep Convolutional Network for Image Super-Resolution [C]. Proc. of European Conference on Computer Vision. 2014.</w:t>
      </w:r>
      <w:bookmarkEnd w:id="39"/>
    </w:p>
    <w:p>
      <w:pPr>
        <w:pStyle w:val="197"/>
        <w:ind w:left="360" w:hanging="360"/>
      </w:pPr>
      <w:bookmarkStart w:id="40" w:name="_ENREF_28"/>
      <w:r>
        <w:t>[28]</w:t>
      </w:r>
      <w:r>
        <w:tab/>
      </w:r>
      <w:r>
        <w:t>Xie J, Xu L, Chen E. Image denoising and inpainting with deep neural networks [J]. Advances in neural information processing systems, 2012, 1.</w:t>
      </w:r>
      <w:bookmarkEnd w:id="40"/>
    </w:p>
    <w:p>
      <w:pPr>
        <w:pStyle w:val="197"/>
        <w:ind w:left="360" w:hanging="360"/>
      </w:pPr>
      <w:bookmarkStart w:id="41" w:name="_ENREF_29"/>
      <w:r>
        <w:t>[29]</w:t>
      </w:r>
      <w:r>
        <w:tab/>
      </w:r>
      <w:r>
        <w:t>Wang S, Su Z, Ying L, et al. Accelerating magnetic resonance imaging via deep learning [C]. Proc. of 2016 IEEE 13th international symposium on biomedical imaging (ISBI). IEEE, 2016: 514-7.</w:t>
      </w:r>
      <w:bookmarkEnd w:id="41"/>
    </w:p>
    <w:p>
      <w:pPr>
        <w:pStyle w:val="197"/>
        <w:ind w:left="360" w:hanging="360"/>
      </w:pPr>
      <w:bookmarkStart w:id="42" w:name="_ENREF_30"/>
      <w:r>
        <w:t>[30]</w:t>
      </w:r>
      <w:r>
        <w:tab/>
      </w:r>
      <w:r>
        <w:t>Quan T M, Nguyen-Duc T, Jeong W-K. Compressed sensing MRI reconstruction using a generative adversarial network with a cyclic loss [J]. IEEE transactions on medical imaging, 2018, 37(6): 1488-97.</w:t>
      </w:r>
      <w:bookmarkEnd w:id="42"/>
    </w:p>
    <w:p>
      <w:pPr>
        <w:pStyle w:val="197"/>
        <w:ind w:left="360" w:hanging="360"/>
      </w:pPr>
      <w:bookmarkStart w:id="43" w:name="_ENREF_31"/>
      <w:r>
        <w:t>[31]</w:t>
      </w:r>
      <w:r>
        <w:tab/>
      </w:r>
      <w:r>
        <w:t>Sun L, Fan Z, Huang Y, et al. Compressed sensing MRI using a recursive dilated network [C]. Proc. of Proceedings of the AAAI Conference on Artificial Intelligence. 2018.</w:t>
      </w:r>
      <w:bookmarkEnd w:id="43"/>
    </w:p>
    <w:p>
      <w:pPr>
        <w:pStyle w:val="197"/>
        <w:ind w:left="360" w:hanging="360"/>
      </w:pPr>
      <w:bookmarkStart w:id="44" w:name="_ENREF_32"/>
      <w:r>
        <w:rPr>
          <w:rFonts w:hint="eastAsia"/>
        </w:rPr>
        <w:t>[32]</w:t>
      </w:r>
      <w:r>
        <w:rPr>
          <w:rFonts w:hint="eastAsia"/>
        </w:rPr>
        <w:tab/>
      </w:r>
      <w:r>
        <w:rPr>
          <w:rFonts w:hint="eastAsia"/>
        </w:rPr>
        <w:t>Eo T, Jun Y, Kim T, et al. KIKI‐net: cross‐domain convolutiona</w:t>
      </w:r>
      <w:r>
        <w:t>l neural networks for reconstructing undersampled magnetic resonance images [J]. Magnetic resonance in medicine, 2018, 80(5): 2188-201.</w:t>
      </w:r>
      <w:bookmarkEnd w:id="44"/>
    </w:p>
    <w:p>
      <w:pPr>
        <w:pStyle w:val="197"/>
        <w:ind w:left="360" w:hanging="360"/>
      </w:pPr>
      <w:bookmarkStart w:id="45" w:name="_ENREF_33"/>
      <w:r>
        <w:t>[33]</w:t>
      </w:r>
      <w:r>
        <w:tab/>
      </w:r>
      <w:r>
        <w:t>Dar S U, Yurt M, Shahdloo M, et al. Prior-guided image reconstruction for accelerated multi-contrast MRI via generative adversarial networks [J]. IEEE Journal of Selected Topics in Signal Processing, 2020, 14(6): 1072-87.</w:t>
      </w:r>
      <w:bookmarkEnd w:id="45"/>
    </w:p>
    <w:p>
      <w:pPr>
        <w:pStyle w:val="197"/>
        <w:ind w:left="360" w:hanging="360"/>
      </w:pPr>
      <w:bookmarkStart w:id="46" w:name="_ENREF_34"/>
      <w:r>
        <w:t>[34]</w:t>
      </w:r>
      <w:r>
        <w:tab/>
      </w:r>
      <w:r>
        <w:t>Ehrhardt M J. Multi-modality Imaging with Structure-Promoting Regularizers [J]. Handbook of Mathematical Models and Algorithms in Computer Vision and Imaging: Mathematical Imaging and Vision, 2021: 1-38.</w:t>
      </w:r>
      <w:bookmarkEnd w:id="46"/>
    </w:p>
    <w:p>
      <w:pPr>
        <w:pStyle w:val="197"/>
        <w:ind w:left="360" w:hanging="360"/>
      </w:pPr>
      <w:bookmarkStart w:id="47" w:name="_ENREF_35"/>
      <w:r>
        <w:t>[35]</w:t>
      </w:r>
      <w:r>
        <w:tab/>
      </w:r>
      <w:r>
        <w:t>Ronneberger O, Fischer P, Brox T. U-net: Convolutional networks for biomedical image segmentation [C]. Proc. of International Conference on Medical image computing and computer-assisted intervention. Springer, 2015: 234-41.</w:t>
      </w:r>
      <w:bookmarkEnd w:id="47"/>
    </w:p>
    <w:p>
      <w:pPr>
        <w:pStyle w:val="197"/>
        <w:ind w:left="360" w:hanging="360"/>
      </w:pPr>
      <w:bookmarkStart w:id="48" w:name="_ENREF_36"/>
      <w:r>
        <w:t>[36]</w:t>
      </w:r>
      <w:r>
        <w:tab/>
      </w:r>
      <w:r>
        <w:t>Yang G, Yu S, Dong H, et al. DAGAN: deep de-aliasing generative adversarial networks for fast compressed sensing MRI reconstruction [J]. IEEE transactions on medical imaging, 2017, 37(6): 1310-21.</w:t>
      </w:r>
      <w:bookmarkEnd w:id="48"/>
    </w:p>
    <w:p>
      <w:pPr>
        <w:pStyle w:val="197"/>
        <w:ind w:left="360" w:hanging="360"/>
      </w:pPr>
      <w:bookmarkStart w:id="49" w:name="_ENREF_37"/>
      <w:r>
        <w:t>[37]</w:t>
      </w:r>
      <w:r>
        <w:tab/>
      </w:r>
      <w:r>
        <w:t>Bahadir C D, Dalca A V, Sabuncu M R. Learning-based optimization of the under-sampling pattern in MRI [C]. Proc. of International Conference on Information Processing in Medical Imaging. Springer, 2019: 780-92.</w:t>
      </w:r>
      <w:bookmarkEnd w:id="49"/>
    </w:p>
    <w:p>
      <w:pPr>
        <w:pStyle w:val="197"/>
        <w:ind w:left="360" w:hanging="360"/>
      </w:pPr>
      <w:bookmarkStart w:id="50" w:name="_ENREF_38"/>
      <w:r>
        <w:t>[38]</w:t>
      </w:r>
      <w:r>
        <w:tab/>
      </w:r>
      <w:r>
        <w:t>Lyu Q, Shan H, Steber C, et al. Multi-contrast super-resolution MRI through a progressive network [J]. IEEE transactions on medical imaging, 2020, 39(9): 2738-49.</w:t>
      </w:r>
      <w:bookmarkEnd w:id="50"/>
    </w:p>
    <w:p>
      <w:pPr>
        <w:pStyle w:val="197"/>
        <w:ind w:left="360" w:hanging="360"/>
      </w:pPr>
      <w:bookmarkStart w:id="51" w:name="_ENREF_39"/>
      <w:r>
        <w:t>[39]</w:t>
      </w:r>
      <w:r>
        <w:tab/>
      </w:r>
      <w:r>
        <w:t>Xiang L, Chen Y, Chang W, et al. Deep-learning-based multi-modal fusion for fast MR reconstruction [J]. IEEE Transactions on Biomedical Engineering, 2018, 66(7): 2105-14.</w:t>
      </w:r>
      <w:bookmarkEnd w:id="51"/>
    </w:p>
    <w:p>
      <w:pPr>
        <w:pStyle w:val="197"/>
        <w:ind w:left="360" w:hanging="360"/>
      </w:pPr>
      <w:bookmarkStart w:id="52" w:name="_ENREF_40"/>
      <w:r>
        <w:t>[40]</w:t>
      </w:r>
      <w:r>
        <w:tab/>
      </w:r>
      <w:r>
        <w:t>Huang G, Liu Z, Van Der Maaten L, et al. Densely connected convolutional networks [C]. Proc. of Proceedings of the IEEE conference on computer vision and pattern recognition. 2017: 4700-8.</w:t>
      </w:r>
      <w:bookmarkEnd w:id="52"/>
    </w:p>
    <w:p>
      <w:pPr>
        <w:pStyle w:val="197"/>
        <w:ind w:left="360" w:hanging="360"/>
      </w:pPr>
      <w:bookmarkStart w:id="53" w:name="_ENREF_41"/>
      <w:r>
        <w:t>[41]</w:t>
      </w:r>
      <w:r>
        <w:tab/>
      </w:r>
      <w:r>
        <w:t>Rumelhart D E, Hinton G E, Williams R J. Learning representations by back-propagating errors [J]. nature, 1986, 323(6088): 533-6.</w:t>
      </w:r>
      <w:bookmarkEnd w:id="53"/>
    </w:p>
    <w:p>
      <w:pPr>
        <w:pStyle w:val="197"/>
        <w:ind w:left="360" w:hanging="360"/>
      </w:pPr>
      <w:bookmarkStart w:id="54" w:name="_ENREF_42"/>
      <w:r>
        <w:t>[42]</w:t>
      </w:r>
      <w:r>
        <w:tab/>
      </w:r>
      <w:r>
        <w:t>Qin C, Schlemper J, Caballero J, et al. Convolutional recurrent neural networks for dynamic MR image reconstruction [J]. IEEE transactions on medical imaging, 2018, 38(1): 280-90.</w:t>
      </w:r>
      <w:bookmarkEnd w:id="54"/>
    </w:p>
    <w:p>
      <w:pPr>
        <w:pStyle w:val="197"/>
        <w:ind w:left="360" w:hanging="360"/>
      </w:pPr>
      <w:bookmarkStart w:id="55" w:name="_ENREF_43"/>
      <w:r>
        <w:t>[43]</w:t>
      </w:r>
      <w:r>
        <w:tab/>
      </w:r>
      <w:r>
        <w:t>Vaswani A, Shazeer N, Parmar N, et al. Attention is all you need [J]. Advances in neural information processing systems, 2017, 30.</w:t>
      </w:r>
      <w:bookmarkEnd w:id="55"/>
    </w:p>
    <w:p>
      <w:pPr>
        <w:pStyle w:val="197"/>
        <w:ind w:left="360" w:hanging="360"/>
      </w:pPr>
      <w:bookmarkStart w:id="56" w:name="_ENREF_44"/>
      <w:r>
        <w:t>[44]</w:t>
      </w:r>
      <w:r>
        <w:tab/>
      </w:r>
      <w:r>
        <w:t>Feng C-M, Yan Y, Fu H, et al. Task transformer network for joint MRI reconstruction and super-resolution [C]. Proc. of International Conference on Medical Image Computing and Computer-Assisted Intervention. Springer, 2021: 307-17.</w:t>
      </w:r>
      <w:bookmarkEnd w:id="56"/>
    </w:p>
    <w:p>
      <w:pPr>
        <w:pStyle w:val="197"/>
        <w:ind w:left="360" w:hanging="360"/>
      </w:pPr>
      <w:bookmarkStart w:id="57" w:name="_ENREF_45"/>
      <w:r>
        <w:t>[45]</w:t>
      </w:r>
      <w:r>
        <w:tab/>
      </w:r>
      <w:r>
        <w:t>Lee D, Yoo J, Tak S, et al. Deep residual learning for accelerated MRI using magnitude and phase networks [J]. IEEE Transactions on Biomedical Engineering, 2018, 65(9): 1985-95.</w:t>
      </w:r>
      <w:bookmarkEnd w:id="57"/>
    </w:p>
    <w:p>
      <w:pPr>
        <w:pStyle w:val="197"/>
        <w:ind w:left="360" w:hanging="360"/>
      </w:pPr>
      <w:bookmarkStart w:id="58" w:name="_ENREF_46"/>
      <w:r>
        <w:t>[46]</w:t>
      </w:r>
      <w:r>
        <w:tab/>
      </w:r>
      <w:r>
        <w:t>He K, Zhang X, Ren S, et al. Deep residual learning for image recognition [C]. Proc. of Proceedings of the IEEE conference on computer vision and pattern recognition. 2016: 770-8.</w:t>
      </w:r>
      <w:bookmarkEnd w:id="58"/>
    </w:p>
    <w:p>
      <w:pPr>
        <w:pStyle w:val="197"/>
        <w:ind w:left="360" w:hanging="360"/>
      </w:pPr>
      <w:bookmarkStart w:id="59" w:name="_ENREF_47"/>
      <w:r>
        <w:t>[47]</w:t>
      </w:r>
      <w:r>
        <w:tab/>
      </w:r>
      <w:r>
        <w:t>Cheng J, Wang H, Ying L, et al. Model learning: Primal dual networks for fast MR imaging [C]. Proc. of International Conference on Medical Image Computing and Computer-Assisted Intervention. Springer, 2019: 21-9.</w:t>
      </w:r>
      <w:bookmarkEnd w:id="59"/>
    </w:p>
    <w:p>
      <w:pPr>
        <w:pStyle w:val="197"/>
        <w:ind w:left="360" w:hanging="360"/>
      </w:pPr>
      <w:bookmarkStart w:id="60" w:name="_ENREF_48"/>
      <w:r>
        <w:t>[48]</w:t>
      </w:r>
      <w:r>
        <w:tab/>
      </w:r>
      <w:r>
        <w:t>Hammernik K, Klatzer T, Kobler E, et al. Learning a variational network for reconstruction of accelerated MRI data [J]. Magnetic Resonance in Medicine, 2017, 79(6).</w:t>
      </w:r>
      <w:bookmarkEnd w:id="60"/>
    </w:p>
    <w:p>
      <w:pPr>
        <w:pStyle w:val="197"/>
        <w:ind w:left="360" w:hanging="360"/>
      </w:pPr>
      <w:bookmarkStart w:id="61" w:name="_ENREF_49"/>
      <w:r>
        <w:t>[49]</w:t>
      </w:r>
      <w:r>
        <w:tab/>
      </w:r>
      <w:r>
        <w:t>Zhou B, Zhou S K. DuDoRNet: learning a dual-domain recurrent network for fast MRI reconstruction with deep T1 prior [C]. Proc. of Proceedings of the IEEE/CVF Conference on Computer Vision and Pattern Recognition. 2020: 4273-82.</w:t>
      </w:r>
      <w:bookmarkEnd w:id="61"/>
    </w:p>
    <w:p>
      <w:pPr>
        <w:pStyle w:val="197"/>
        <w:ind w:left="360" w:hanging="360"/>
      </w:pPr>
      <w:bookmarkStart w:id="62" w:name="_ENREF_50"/>
      <w:r>
        <w:t>[50]</w:t>
      </w:r>
      <w:r>
        <w:tab/>
      </w:r>
      <w:r>
        <w:t>Souza R, Bento M, Nogovitsyn N, et al. Dual-domain cascade of U-nets for multi-channel magnetic resonance image reconstruction [J]. Magnetic resonance imaging, 2020, 71: 140-53.</w:t>
      </w:r>
      <w:bookmarkEnd w:id="62"/>
    </w:p>
    <w:p>
      <w:pPr>
        <w:pStyle w:val="197"/>
        <w:ind w:left="360" w:hanging="360"/>
      </w:pPr>
      <w:bookmarkStart w:id="63" w:name="_ENREF_51"/>
      <w:r>
        <w:t>[51]</w:t>
      </w:r>
      <w:r>
        <w:tab/>
      </w:r>
      <w:r>
        <w:t>Jin K H, Unser M, Yi K M. Self-supervised deep active accelerated MRI [J]. arXiv preprint arXiv:190104547, 2019.</w:t>
      </w:r>
      <w:bookmarkEnd w:id="63"/>
    </w:p>
    <w:p>
      <w:pPr>
        <w:pStyle w:val="197"/>
        <w:ind w:left="360" w:hanging="360"/>
      </w:pPr>
      <w:bookmarkStart w:id="64" w:name="_ENREF_52"/>
      <w:r>
        <w:t>[52]</w:t>
      </w:r>
      <w:r>
        <w:tab/>
      </w:r>
      <w:r>
        <w:t>Muckley M J, Riemenschneider B, Radmanesh A, et al. Results of the 2020 fastmri challenge for machine learning mr image reconstruction [J]. IEEE transactions on medical imaging, 2021, 40(9): 2306-17.</w:t>
      </w:r>
      <w:bookmarkEnd w:id="64"/>
    </w:p>
    <w:p>
      <w:pPr>
        <w:pStyle w:val="197"/>
        <w:ind w:left="360" w:hanging="360"/>
      </w:pPr>
      <w:bookmarkStart w:id="65" w:name="_ENREF_53"/>
      <w:r>
        <w:t>[53]</w:t>
      </w:r>
      <w:r>
        <w:tab/>
      </w:r>
      <w:r>
        <w:t>Ulyanov D, Vedaldi A, Lempitsky V. Deep image prior [C]. Proc. of Proceedings of the IEEE conference on computer vision and pattern recognition. 2018: 9446-54.</w:t>
      </w:r>
      <w:bookmarkEnd w:id="65"/>
    </w:p>
    <w:p>
      <w:pPr>
        <w:pStyle w:val="197"/>
        <w:ind w:left="360" w:hanging="360"/>
      </w:pPr>
      <w:bookmarkStart w:id="66" w:name="_ENREF_54"/>
      <w:r>
        <w:t>[54]</w:t>
      </w:r>
      <w:r>
        <w:tab/>
      </w:r>
      <w:r>
        <w:t xml:space="preserve">IXI - Information eXtraction from images [Z]. </w:t>
      </w:r>
      <w:bookmarkEnd w:id="66"/>
    </w:p>
    <w:p>
      <w:pPr>
        <w:pStyle w:val="197"/>
        <w:ind w:left="360" w:hanging="360"/>
      </w:pPr>
      <w:bookmarkStart w:id="67" w:name="_ENREF_55"/>
      <w:r>
        <w:t>[55]</w:t>
      </w:r>
      <w:r>
        <w:tab/>
      </w:r>
      <w:r>
        <w:t>Menze B H, Jakab A, Bauer S, et al. The multimodal brain tumor image segmentation benchmark (BRATS) [J]. IEEE transactions on medical imaging, 2014, 34(10): 1993-2024.</w:t>
      </w:r>
      <w:bookmarkEnd w:id="67"/>
    </w:p>
    <w:p>
      <w:pPr>
        <w:pStyle w:val="197"/>
        <w:ind w:left="360" w:hanging="360"/>
      </w:pPr>
      <w:bookmarkStart w:id="68" w:name="_ENREF_56"/>
      <w:r>
        <w:t>[</w:t>
      </w:r>
      <w:r>
        <w:rPr>
          <w:rFonts w:hint="eastAsia"/>
        </w:rPr>
        <w:t>56]</w:t>
      </w:r>
      <w:r>
        <w:rPr>
          <w:rFonts w:hint="eastAsia"/>
        </w:rPr>
        <w:tab/>
      </w:r>
      <w:r>
        <w:rPr>
          <w:rFonts w:hint="eastAsia"/>
        </w:rPr>
        <w:t>Weizman L, Eldar Y C, Ben Bashat D. Reference‐based MRI [J]. Medical Physics, 2016, 43(10): 5357-69.</w:t>
      </w:r>
      <w:bookmarkEnd w:id="68"/>
    </w:p>
    <w:p>
      <w:pPr>
        <w:pStyle w:val="197"/>
        <w:ind w:left="360" w:hanging="360"/>
      </w:pPr>
      <w:bookmarkStart w:id="69" w:name="_ENREF_57"/>
      <w:r>
        <w:t>[57]</w:t>
      </w:r>
      <w:r>
        <w:tab/>
      </w:r>
      <w:r>
        <w:t>Ehrhardt M J, Betcke M M. Multicontrast MRI reconstruction with structure-guided total variation [J]. SIAM Journal on Imaging Sciences, 2016, 9(3): 1084-106.</w:t>
      </w:r>
      <w:bookmarkEnd w:id="69"/>
    </w:p>
    <w:p>
      <w:pPr>
        <w:pStyle w:val="197"/>
        <w:ind w:left="360" w:hanging="360"/>
      </w:pPr>
      <w:bookmarkStart w:id="70" w:name="_ENREF_58"/>
      <w:r>
        <w:t>[58]</w:t>
      </w:r>
      <w:r>
        <w:tab/>
      </w:r>
      <w:r>
        <w:t>Kim K H, Do W J, Park S H. Improving resolution of MR images with an adversarial network incorporating images with different contrast [J]. Medical physics, 2018, 45(7): 3120-31.</w:t>
      </w:r>
      <w:bookmarkEnd w:id="70"/>
    </w:p>
    <w:p>
      <w:pPr>
        <w:pStyle w:val="197"/>
        <w:ind w:left="360" w:hanging="360"/>
      </w:pPr>
      <w:bookmarkStart w:id="71" w:name="_ENREF_59"/>
      <w:r>
        <w:t>[59]</w:t>
      </w:r>
      <w:r>
        <w:tab/>
      </w:r>
      <w:r>
        <w:t>Xiang L, Chen Y, Chang W, et al. Ultra-fast t2-weighted mr reconstruction using complementary t1-weighted information [C]. Proc. of International Conference on Medical Image Computing and Computer-Assisted Intervention. Springer, 2018: 215-23.</w:t>
      </w:r>
      <w:bookmarkEnd w:id="71"/>
    </w:p>
    <w:p>
      <w:pPr>
        <w:pStyle w:val="197"/>
        <w:ind w:left="360" w:hanging="360"/>
      </w:pPr>
      <w:bookmarkStart w:id="72" w:name="_ENREF_60"/>
      <w:r>
        <w:t>[60]</w:t>
      </w:r>
      <w:r>
        <w:tab/>
      </w:r>
      <w:r>
        <w:t>Xiang L, Chen Y, Chang W, et al. Deep-Learning-Based Multi-Modal Fusion for Fast MR Reconstruction [J]. IEEE Transactions on Biomedical Engineering, 2019, 66(7): 2105-14.</w:t>
      </w:r>
      <w:bookmarkEnd w:id="72"/>
    </w:p>
    <w:p>
      <w:pPr>
        <w:pStyle w:val="197"/>
        <w:ind w:left="360" w:hanging="360"/>
      </w:pPr>
      <w:bookmarkStart w:id="73" w:name="_ENREF_61"/>
      <w:r>
        <w:t>[61]</w:t>
      </w:r>
      <w:r>
        <w:tab/>
      </w:r>
      <w:r>
        <w:t>Song P, Weizman L, Mota J F, et al. Coupled dictionary learning for multi-contrast MRI reconstruction [J]. IEEE transactions on medical imaging, 2019, 39(3): 621-33.</w:t>
      </w:r>
      <w:bookmarkEnd w:id="73"/>
    </w:p>
    <w:p>
      <w:pPr>
        <w:pStyle w:val="197"/>
        <w:ind w:left="360" w:hanging="360"/>
      </w:pPr>
      <w:bookmarkStart w:id="74" w:name="_ENREF_62"/>
      <w:r>
        <w:t>[62]</w:t>
      </w:r>
      <w:r>
        <w:tab/>
      </w:r>
      <w:r>
        <w:t>Zhou B, Zhou S K. DuDoRNet: Learning a Dual-Domain Recurrent Network for Fast MRI Reconstruction with Deep T1 Prior [C]. Proc. of IEEE/CVF Conference on Computer Vision and Pattern Recognition. 2020: 4273-82.</w:t>
      </w:r>
      <w:bookmarkEnd w:id="74"/>
    </w:p>
    <w:p>
      <w:pPr>
        <w:pStyle w:val="197"/>
        <w:ind w:left="360" w:hanging="360"/>
      </w:pPr>
      <w:bookmarkStart w:id="75" w:name="_ENREF_63"/>
      <w:r>
        <w:t>[63]</w:t>
      </w:r>
      <w:r>
        <w:tab/>
      </w:r>
      <w:r>
        <w:t>Li X-X, Chen Z, Lou X-J, et al. Multimodal MRI Acceleration via Deep Cascading Networks with Peer-layer-wise Dense Connections [C]. Proc. of International Conference on Medical Image Computing and Computer-Assisted Intervention. Springer, 2021: 329--39.</w:t>
      </w:r>
      <w:bookmarkEnd w:id="75"/>
    </w:p>
    <w:p>
      <w:pPr>
        <w:pStyle w:val="197"/>
        <w:ind w:left="360" w:hanging="360"/>
      </w:pPr>
      <w:bookmarkStart w:id="76" w:name="_ENREF_64"/>
      <w:r>
        <w:t>[64]</w:t>
      </w:r>
      <w:r>
        <w:tab/>
      </w:r>
      <w:r>
        <w:t>Li X-X, Lou X-J, Yang J, et al. Deep Laplacian Pyramid Networks for Fast MRI Reconstruction with Multiscale T1 Priors [C]. Proc. of 29th Annual Meeting of the International Society for Magnetic Resonance in Medicine (ISMRM), Virtually. May 15 to May 20, 2021e, 2021.</w:t>
      </w:r>
      <w:bookmarkEnd w:id="76"/>
    </w:p>
    <w:p>
      <w:pPr>
        <w:pStyle w:val="197"/>
        <w:ind w:left="360" w:hanging="360"/>
      </w:pPr>
      <w:bookmarkStart w:id="77" w:name="_ENREF_65"/>
      <w:r>
        <w:t>[65]</w:t>
      </w:r>
      <w:r>
        <w:tab/>
      </w:r>
      <w:r>
        <w:t>Feng C-M, Yan Y, Fu H, et al. Task Transformer Network for Joint MRI Reconstruction and Super-Resolution [Z]. 2021: 307-17.10.1007/978-3-030-87231-1_30</w:t>
      </w:r>
      <w:bookmarkEnd w:id="77"/>
    </w:p>
    <w:p>
      <w:pPr>
        <w:pStyle w:val="197"/>
        <w:ind w:left="360" w:hanging="360"/>
      </w:pPr>
      <w:bookmarkStart w:id="78" w:name="_ENREF_66"/>
      <w:r>
        <w:t>[66]</w:t>
      </w:r>
      <w:r>
        <w:tab/>
      </w:r>
      <w:r>
        <w:t>Glasner D, Bagon S, Irani M. Super-resolution from a single image [C]. Proc. of 2009 IEEE 12th international conference on computer vision. IEEE, 2009: 349-56.</w:t>
      </w:r>
      <w:bookmarkEnd w:id="78"/>
    </w:p>
    <w:p>
      <w:pPr>
        <w:pStyle w:val="197"/>
        <w:ind w:left="360" w:hanging="360"/>
      </w:pPr>
      <w:bookmarkStart w:id="79" w:name="_ENREF_67"/>
      <w:r>
        <w:t>[67]</w:t>
      </w:r>
      <w:r>
        <w:tab/>
      </w:r>
      <w:r>
        <w:t>Kim J, Lee J K, Lee K M. Accurate Image Super-Resolution Using Very Deep Convolutional Networks [Z]. 2016: 1646-54.10.1109/CVPR.2016.182</w:t>
      </w:r>
      <w:bookmarkEnd w:id="79"/>
    </w:p>
    <w:p>
      <w:pPr>
        <w:pStyle w:val="197"/>
        <w:ind w:left="360" w:hanging="360"/>
      </w:pPr>
      <w:bookmarkStart w:id="80" w:name="_ENREF_68"/>
      <w:r>
        <w:t>[68]</w:t>
      </w:r>
      <w:r>
        <w:tab/>
      </w:r>
      <w:r>
        <w:t>Shocher A, Cohen N, Irani M. “Zero-Shot” Super-Resolution using Deep Internal learning [C]. Proc. of IEEE conference on computer vision and pattern recognition. 2018: 3118-26.</w:t>
      </w:r>
      <w:bookmarkEnd w:id="80"/>
    </w:p>
    <w:p>
      <w:pPr>
        <w:pStyle w:val="197"/>
        <w:ind w:left="360" w:hanging="360"/>
      </w:pPr>
      <w:bookmarkStart w:id="81" w:name="_ENREF_69"/>
      <w:r>
        <w:t>[69]</w:t>
      </w:r>
      <w:r>
        <w:tab/>
      </w:r>
      <w:r>
        <w:t>Burt P, Adelson E. The Laplacian Pyramid as a Compact Image Code [J]. IEEE Transactions on Communications, 1983, 31(4): 532-40.</w:t>
      </w:r>
      <w:bookmarkEnd w:id="81"/>
    </w:p>
    <w:p>
      <w:pPr>
        <w:pStyle w:val="197"/>
        <w:ind w:left="360" w:hanging="360"/>
      </w:pPr>
      <w:bookmarkStart w:id="82" w:name="_ENREF_70"/>
      <w:r>
        <w:t>[70]</w:t>
      </w:r>
      <w:r>
        <w:tab/>
      </w:r>
      <w:r>
        <w:t>Denton E, Chintala S, Szlam A, et al. Deep generative image models using a Laplacian pyramid of adversarial networks [C]. Proc. of Advances in Neural Information Processing Systems. 2015: 1486-94.</w:t>
      </w:r>
      <w:bookmarkEnd w:id="82"/>
    </w:p>
    <w:p>
      <w:pPr>
        <w:pStyle w:val="197"/>
        <w:ind w:left="360" w:hanging="360"/>
      </w:pPr>
      <w:bookmarkStart w:id="83" w:name="_ENREF_71"/>
      <w:r>
        <w:rPr>
          <w:rFonts w:hint="eastAsia"/>
        </w:rPr>
        <w:t>[71]</w:t>
      </w:r>
      <w:r>
        <w:rPr>
          <w:rFonts w:hint="eastAsia"/>
        </w:rPr>
        <w:tab/>
      </w:r>
      <w:r>
        <w:rPr>
          <w:rFonts w:hint="eastAsia"/>
        </w:rPr>
        <w:t>楼鑫杰. 基于深度学习与多模态融合的快速MRI重建研究 [D]; 浙江工业大学, 2021.</w:t>
      </w:r>
      <w:bookmarkEnd w:id="83"/>
    </w:p>
    <w:p>
      <w:pPr>
        <w:pStyle w:val="197"/>
        <w:ind w:left="360" w:hanging="360"/>
      </w:pPr>
      <w:bookmarkStart w:id="84" w:name="_ENREF_72"/>
      <w:r>
        <w:t>[72]</w:t>
      </w:r>
      <w:r>
        <w:tab/>
      </w:r>
      <w:r>
        <w:t>Zbontar J, Knoll F, Sriram A, et al. fastMRI: An open dataset and benchmarks for accelerated MRI [J]. arXiv preprint arXiv:181108839, 2018.</w:t>
      </w:r>
      <w:bookmarkEnd w:id="84"/>
    </w:p>
    <w:p>
      <w:pPr>
        <w:pStyle w:val="197"/>
        <w:ind w:left="360" w:hanging="360"/>
      </w:pPr>
      <w:bookmarkStart w:id="85" w:name="_ENREF_73"/>
      <w:r>
        <w:t>[73]</w:t>
      </w:r>
      <w:r>
        <w:tab/>
      </w:r>
      <w:r>
        <w:t>McCulloch W S, Pitts W. A logical calculus of the ideas immanent in nervous activity [J]. The bulletin of mathematical biophysics, 1943, 5(4): 115-33.</w:t>
      </w:r>
      <w:bookmarkEnd w:id="85"/>
    </w:p>
    <w:p>
      <w:pPr>
        <w:pStyle w:val="197"/>
        <w:ind w:left="360" w:hanging="360"/>
      </w:pPr>
      <w:bookmarkStart w:id="86" w:name="_ENREF_74"/>
      <w:r>
        <w:t>[74]</w:t>
      </w:r>
      <w:r>
        <w:tab/>
      </w:r>
      <w:r>
        <w:t>Rosenblatt F. The perceptron: a probabilistic model for information storage and organization in the brain [J]. Psychological review, 1958, 65(6): 386.</w:t>
      </w:r>
      <w:bookmarkEnd w:id="86"/>
    </w:p>
    <w:p>
      <w:pPr>
        <w:pStyle w:val="197"/>
        <w:ind w:left="360" w:hanging="360"/>
      </w:pPr>
      <w:bookmarkStart w:id="87" w:name="_ENREF_75"/>
      <w:r>
        <w:t>[75]</w:t>
      </w:r>
      <w:r>
        <w:tab/>
      </w:r>
      <w:r>
        <w:t>Hinton G E, Osindero S, Teh Y-W. A fast learning algorithm for deep belief nets [J]. Neural computation, 2006, 18(7): 1527-54.</w:t>
      </w:r>
      <w:bookmarkEnd w:id="87"/>
    </w:p>
    <w:p>
      <w:pPr>
        <w:pStyle w:val="197"/>
        <w:ind w:left="360" w:hanging="360"/>
      </w:pPr>
      <w:bookmarkStart w:id="88" w:name="_ENREF_76"/>
      <w:r>
        <w:t>[76]</w:t>
      </w:r>
      <w:r>
        <w:tab/>
      </w:r>
      <w:r>
        <w:t>Kingma D P, Ba J. Adam: A method for stochastic optimization [J]. arXiv preprint arXiv:14126980, 2014.</w:t>
      </w:r>
      <w:bookmarkEnd w:id="88"/>
    </w:p>
    <w:p>
      <w:pPr>
        <w:pStyle w:val="197"/>
        <w:ind w:left="360" w:hanging="360"/>
      </w:pPr>
      <w:bookmarkStart w:id="89" w:name="_ENREF_77"/>
      <w:r>
        <w:t>[77]</w:t>
      </w:r>
      <w:r>
        <w:tab/>
      </w:r>
      <w:r>
        <w:t>Reddi S J, Kale S, Kumar S. On the convergence of adam and beyond [J]. arXiv preprint arXiv:190409237, 2019.</w:t>
      </w:r>
      <w:bookmarkEnd w:id="89"/>
    </w:p>
    <w:p>
      <w:pPr>
        <w:pStyle w:val="197"/>
        <w:ind w:left="360" w:hanging="360"/>
      </w:pPr>
      <w:bookmarkStart w:id="90" w:name="_ENREF_78"/>
      <w:r>
        <w:t>[78]</w:t>
      </w:r>
      <w:r>
        <w:tab/>
      </w:r>
      <w:r>
        <w:t>Goodfellow I, Pouget-Abadie J, Mirza M, et al. Generative adversarial nets [J]. Advances in neural information processing systems, 2014, 27.</w:t>
      </w:r>
      <w:bookmarkEnd w:id="90"/>
    </w:p>
    <w:p>
      <w:pPr>
        <w:pStyle w:val="197"/>
        <w:ind w:left="360" w:hanging="360"/>
      </w:pPr>
      <w:bookmarkStart w:id="91" w:name="_ENREF_79"/>
      <w:r>
        <w:t>[79]</w:t>
      </w:r>
      <w:r>
        <w:tab/>
      </w:r>
      <w:r>
        <w:t>Likes R S. Moving gradient zeugmatography [Z]. US. 1988</w:t>
      </w:r>
      <w:bookmarkEnd w:id="91"/>
    </w:p>
    <w:p>
      <w:pPr>
        <w:pStyle w:val="197"/>
        <w:ind w:left="360" w:hanging="360"/>
      </w:pPr>
      <w:bookmarkStart w:id="92" w:name="_ENREF_80"/>
      <w:r>
        <w:t>[80]</w:t>
      </w:r>
      <w:r>
        <w:tab/>
      </w:r>
      <w:r>
        <w:t>Bracewell R N, Bracewell R N. The Fourier transform and its applications [M]. McGraw-Hill New York, 1986.</w:t>
      </w:r>
      <w:bookmarkEnd w:id="92"/>
    </w:p>
    <w:p>
      <w:pPr>
        <w:pStyle w:val="197"/>
        <w:ind w:left="360" w:hanging="360"/>
      </w:pPr>
      <w:bookmarkStart w:id="93" w:name="_ENREF_81"/>
      <w:r>
        <w:t>[81]</w:t>
      </w:r>
      <w:r>
        <w:tab/>
      </w:r>
      <w:r>
        <w:t>Zhu B, Liu J Z, Cauley S F, et al. Image reconstruction by domain-transform manifold learning [J]. Nature, 2018, 555(7697): 487-92.</w:t>
      </w:r>
      <w:bookmarkEnd w:id="93"/>
    </w:p>
    <w:p>
      <w:pPr>
        <w:pStyle w:val="197"/>
        <w:ind w:left="360" w:hanging="360"/>
      </w:pPr>
      <w:bookmarkStart w:id="94" w:name="_ENREF_82"/>
      <w:r>
        <w:rPr>
          <w:rFonts w:hint="eastAsia"/>
        </w:rPr>
        <w:t>[82]</w:t>
      </w:r>
      <w:r>
        <w:rPr>
          <w:rFonts w:hint="eastAsia"/>
        </w:rPr>
        <w:tab/>
      </w:r>
      <w:r>
        <w:rPr>
          <w:rFonts w:hint="eastAsia"/>
        </w:rPr>
        <w:t>李树新. 磁共振成像设备的原理及临床优缺点 [J]. 医用放射技术杂志, 2005, (10): 8-9.</w:t>
      </w:r>
      <w:bookmarkEnd w:id="94"/>
    </w:p>
    <w:p>
      <w:pPr>
        <w:pStyle w:val="197"/>
        <w:ind w:left="360" w:hanging="360"/>
      </w:pPr>
      <w:bookmarkStart w:id="95" w:name="_ENREF_83"/>
      <w:r>
        <w:t>[83]</w:t>
      </w:r>
      <w:r>
        <w:tab/>
      </w:r>
      <w:r>
        <w:t>Feng C-M, Yan Y, Chen G, et al. Accelerated multi-modal mr imaging with transformers [J]. arXiv preprint arXiv:210614248, 2021.</w:t>
      </w:r>
      <w:bookmarkEnd w:id="95"/>
    </w:p>
    <w:p>
      <w:pPr>
        <w:pStyle w:val="197"/>
        <w:ind w:left="360" w:hanging="360"/>
      </w:pPr>
      <w:bookmarkStart w:id="96" w:name="_ENREF_84"/>
      <w:r>
        <w:t>[84]</w:t>
      </w:r>
      <w:r>
        <w:tab/>
      </w:r>
      <w:r>
        <w:t>Timofte R, Rothe R, Van Gool L. Seven ways to improve example-based single image super resolution [C]. Proc. of IEEE Conference on Computer Vision and Pattern Recognition. 2016: 1865-73.</w:t>
      </w:r>
      <w:bookmarkEnd w:id="96"/>
    </w:p>
    <w:p>
      <w:pPr>
        <w:pStyle w:val="197"/>
        <w:ind w:left="360" w:hanging="360"/>
      </w:pPr>
      <w:bookmarkStart w:id="97" w:name="_ENREF_85"/>
      <w:r>
        <w:t>[85]</w:t>
      </w:r>
      <w:r>
        <w:tab/>
      </w:r>
      <w:r>
        <w:t>Commowick O, Kain M, Casey R, et al. Multiple sclerosis lesions segmentation from multiple experts: The MICCAI 2016 challenge dataset [J]. NeuroImage, 2021, 244: 118589.</w:t>
      </w:r>
      <w:bookmarkEnd w:id="97"/>
    </w:p>
    <w:p>
      <w:pPr>
        <w:pStyle w:val="197"/>
        <w:ind w:left="360" w:hanging="360"/>
      </w:pPr>
      <w:bookmarkStart w:id="98" w:name="_ENREF_86"/>
      <w:r>
        <w:t>[86]</w:t>
      </w:r>
      <w:r>
        <w:tab/>
      </w:r>
      <w:r>
        <w:t>Coupé P, Yger P, Prima S, et al. An optimized blockwise nonlocal means denoising filter for 3-D magnetic resonance images [J]. IEEE transactions on medical imaging, 2008, 27(4): 425-41.</w:t>
      </w:r>
      <w:bookmarkEnd w:id="98"/>
    </w:p>
    <w:p>
      <w:pPr>
        <w:pStyle w:val="197"/>
        <w:ind w:left="360" w:hanging="360"/>
      </w:pPr>
      <w:bookmarkStart w:id="99" w:name="_ENREF_87"/>
      <w:r>
        <w:t>[87]</w:t>
      </w:r>
      <w:r>
        <w:tab/>
      </w:r>
      <w:r>
        <w:t>Commowick O, Wiest-Daesslé N, Prima S. Block-matching strategies for rigid registration of multimodal medical images [C]. Proc. of 2012 9th IEEE International Symposium on Biomedical Imaging (ISBI). IEEE, 2012: 700-3.</w:t>
      </w:r>
      <w:bookmarkEnd w:id="99"/>
    </w:p>
    <w:p>
      <w:pPr>
        <w:pStyle w:val="197"/>
        <w:ind w:left="360" w:hanging="360"/>
      </w:pPr>
      <w:bookmarkStart w:id="100" w:name="_ENREF_88"/>
      <w:r>
        <w:t>[88]</w:t>
      </w:r>
      <w:r>
        <w:tab/>
      </w:r>
      <w:r>
        <w:t>Manjón J V, Coupé P. volBrain: an online MRI brain volumetry system [J]. Frontiers in neuroinformatics, 2016, 10: 30.</w:t>
      </w:r>
      <w:bookmarkEnd w:id="100"/>
    </w:p>
    <w:p>
      <w:pPr>
        <w:pStyle w:val="197"/>
        <w:ind w:left="360" w:hanging="360"/>
      </w:pPr>
      <w:bookmarkStart w:id="101" w:name="_ENREF_89"/>
      <w:r>
        <w:t>[89]</w:t>
      </w:r>
      <w:r>
        <w:tab/>
      </w:r>
      <w:r>
        <w:t>Tustison N J, Avants B B, Cook P A, et al. N4ITK: improved N3 bias correction [J]. IEEE transactions on medical imaging, 2010, 29(6): 1310-20.</w:t>
      </w:r>
      <w:bookmarkEnd w:id="101"/>
    </w:p>
    <w:p>
      <w:pPr>
        <w:pStyle w:val="197"/>
        <w:ind w:left="360" w:hanging="360"/>
      </w:pPr>
      <w:bookmarkStart w:id="102" w:name="_ENREF_90"/>
      <w:r>
        <w:t>[90]</w:t>
      </w:r>
      <w:r>
        <w:tab/>
      </w:r>
      <w:r>
        <w:t>Horé A, Ziou D. Image quality metrics: PSNR vs. SSIM [C]. Proc. of 20th International Conference on Pattern Recognition, ICPR 2010, Istanbul, Turkey, 23-26 August 2010. 2010.</w:t>
      </w:r>
      <w:bookmarkEnd w:id="102"/>
    </w:p>
    <w:p>
      <w:pPr>
        <w:pStyle w:val="197"/>
        <w:ind w:left="360" w:hanging="360"/>
      </w:pPr>
      <w:bookmarkStart w:id="103" w:name="_ENREF_91"/>
      <w:r>
        <w:t>[91]</w:t>
      </w:r>
      <w:r>
        <w:tab/>
      </w:r>
      <w:r>
        <w:t>Tai Y, Yang J, Liu X, et al. Memnet: A persistent memory network for image restoration [C]. Proc. of Proceedings of the IEEE international conference on computer vision. 2017: 4539-47.</w:t>
      </w:r>
      <w:bookmarkEnd w:id="103"/>
    </w:p>
    <w:p>
      <w:pPr>
        <w:pStyle w:val="197"/>
        <w:ind w:left="360" w:hanging="360"/>
      </w:pPr>
      <w:bookmarkStart w:id="104" w:name="_ENREF_92"/>
      <w:r>
        <w:t>[92]</w:t>
      </w:r>
      <w:r>
        <w:tab/>
      </w:r>
      <w:r>
        <w:t>Tong T, Li G, Liu X, et al. Image super-resolution using dense skip connections [C]. Proc. of Proceedings of the IEEE international conference on computer vision. 2017: 4799-807.</w:t>
      </w:r>
      <w:bookmarkEnd w:id="104"/>
    </w:p>
    <w:p>
      <w:pPr>
        <w:pStyle w:val="197"/>
        <w:ind w:left="360" w:hanging="360"/>
      </w:pPr>
      <w:bookmarkStart w:id="105" w:name="_ENREF_93"/>
      <w:r>
        <w:t>[93]</w:t>
      </w:r>
      <w:r>
        <w:tab/>
      </w:r>
      <w:r>
        <w:t>Zhang Y, Tian Y, Kong Y, et al. Residual dense network for image restoration [J]. IEEE Transactions on Pattern Analysis and Machine Intelligence, 2020, 43(7): 2480-95.</w:t>
      </w:r>
      <w:bookmarkEnd w:id="105"/>
    </w:p>
    <w:p>
      <w:pPr>
        <w:pStyle w:val="197"/>
        <w:ind w:left="360" w:hanging="360"/>
      </w:pPr>
      <w:bookmarkStart w:id="106" w:name="_ENREF_94"/>
      <w:r>
        <w:t>[94]</w:t>
      </w:r>
      <w:r>
        <w:tab/>
      </w:r>
      <w:r>
        <w:t>Kim J, Lee J K, Lee K M. Deeply-Recursive Convolutional Network for Image Super-Resolution [C]. Proc. of 2016 IEEE Conference on Computer Vision and Pattern Recognition (CVPR). 2016.</w:t>
      </w:r>
      <w:bookmarkEnd w:id="106"/>
    </w:p>
    <w:p>
      <w:pPr>
        <w:pStyle w:val="197"/>
        <w:ind w:left="360" w:hanging="360"/>
      </w:pPr>
      <w:bookmarkStart w:id="107" w:name="_ENREF_95"/>
      <w:r>
        <w:t>[95]</w:t>
      </w:r>
      <w:r>
        <w:tab/>
      </w:r>
      <w:r>
        <w:t>Tai Y, Yang J, Liu X, et al. MemNet: A Persistent Memory Network for Image Restoration [C]. Proc. of IEEE Computer Society. 2017.</w:t>
      </w:r>
      <w:bookmarkEnd w:id="107"/>
    </w:p>
    <w:p>
      <w:pPr>
        <w:pStyle w:val="197"/>
        <w:ind w:left="360" w:hanging="360"/>
      </w:pPr>
      <w:bookmarkStart w:id="108" w:name="_ENREF_96"/>
      <w:r>
        <w:t>[96]</w:t>
      </w:r>
      <w:r>
        <w:tab/>
      </w:r>
      <w:r>
        <w:t>Huang, Zehao, Gong, et al. Ensemble based deep networks for image super-resolution [J]. Pattern Recognition: The Journal of the Pattern Recognition Society, 2017.</w:t>
      </w:r>
      <w:bookmarkEnd w:id="108"/>
    </w:p>
    <w:p>
      <w:pPr>
        <w:pStyle w:val="197"/>
        <w:ind w:left="360" w:hanging="360"/>
      </w:pPr>
      <w:bookmarkStart w:id="109" w:name="_ENREF_97"/>
      <w:r>
        <w:t>[97]</w:t>
      </w:r>
      <w:r>
        <w:tab/>
      </w:r>
      <w:r>
        <w:t>Pal A, Rathi Y. A review of deep learning methods for MRI reconstruction [J]. arXiv preprint arXiv:210908618, 2021.</w:t>
      </w:r>
      <w:bookmarkEnd w:id="109"/>
    </w:p>
    <w:p>
      <w:pPr>
        <w:pStyle w:val="206"/>
        <w:ind w:left="420" w:hanging="420"/>
      </w:pPr>
      <w:r>
        <w:fldChar w:fldCharType="end"/>
      </w:r>
    </w:p>
    <w:p>
      <w:pPr>
        <w:jc w:val="center"/>
      </w:pPr>
      <w:r>
        <w:br w:type="page"/>
      </w:r>
    </w:p>
    <w:p/>
    <w:p>
      <w:pPr>
        <w:pStyle w:val="2"/>
      </w:pPr>
      <w:bookmarkStart w:id="110" w:name="_Toc4315"/>
      <w:bookmarkStart w:id="111" w:name="_Toc100145138"/>
      <w:r>
        <w:t>致  谢</w:t>
      </w:r>
      <w:bookmarkEnd w:id="110"/>
      <w:bookmarkEnd w:id="111"/>
    </w:p>
    <w:p>
      <w:pPr>
        <w:autoSpaceDE w:val="0"/>
        <w:autoSpaceDN w:val="0"/>
        <w:adjustRightInd w:val="0"/>
        <w:spacing w:line="360" w:lineRule="auto"/>
        <w:ind w:firstLine="480" w:firstLineChars="200"/>
        <w:rPr>
          <w:rFonts w:hAnsi="宋体"/>
          <w:kern w:val="0"/>
        </w:rPr>
      </w:pPr>
    </w:p>
    <w:p>
      <w:pPr>
        <w:autoSpaceDE w:val="0"/>
        <w:autoSpaceDN w:val="0"/>
        <w:adjustRightInd w:val="0"/>
        <w:spacing w:line="360" w:lineRule="auto"/>
        <w:ind w:firstLine="480" w:firstLineChars="200"/>
        <w:rPr>
          <w:rFonts w:hAnsi="宋体"/>
          <w:kern w:val="0"/>
        </w:rPr>
      </w:pPr>
    </w:p>
    <w:p>
      <w:pPr>
        <w:autoSpaceDE w:val="0"/>
        <w:autoSpaceDN w:val="0"/>
        <w:adjustRightInd w:val="0"/>
        <w:ind w:firstLine="480" w:firstLineChars="200"/>
        <w:rPr>
          <w:rFonts w:hAnsi="宋体"/>
          <w:kern w:val="0"/>
        </w:rPr>
      </w:pPr>
      <w:r>
        <w:rPr>
          <w:rFonts w:hint="eastAsia" w:hAnsi="宋体"/>
          <w:kern w:val="0"/>
        </w:rPr>
        <w:t>2</w:t>
      </w:r>
      <w:r>
        <w:rPr>
          <w:rFonts w:hAnsi="宋体"/>
          <w:kern w:val="0"/>
        </w:rPr>
        <w:t>019</w:t>
      </w:r>
      <w:r>
        <w:rPr>
          <w:rFonts w:hint="eastAsia" w:hAnsi="宋体"/>
          <w:kern w:val="0"/>
        </w:rPr>
        <w:t>年3月2</w:t>
      </w:r>
      <w:r>
        <w:rPr>
          <w:rFonts w:hAnsi="宋体"/>
          <w:kern w:val="0"/>
        </w:rPr>
        <w:t>4</w:t>
      </w:r>
      <w:r>
        <w:rPr>
          <w:rFonts w:hint="eastAsia" w:hAnsi="宋体"/>
          <w:kern w:val="0"/>
        </w:rPr>
        <w:t>日，研究生复试。那天清晨，从寝室下楼推开宿舍的玻璃门，凉凉的风和微暖的阳光都迎面扑来，樱花开得正好，阳光透过花瓣的那一刻我记了整整三年。这一天开始即是我的研究生生涯一个波折的开端，而这以后一个个困难与挑战才接踵而至，能走到今日，我心怀感激也常抱歉意。</w:t>
      </w:r>
    </w:p>
    <w:p>
      <w:pPr>
        <w:autoSpaceDE w:val="0"/>
        <w:autoSpaceDN w:val="0"/>
        <w:adjustRightInd w:val="0"/>
        <w:ind w:firstLine="480" w:firstLineChars="200"/>
        <w:rPr>
          <w:rFonts w:hAnsi="宋体"/>
          <w:kern w:val="0"/>
        </w:rPr>
      </w:pPr>
      <w:r>
        <w:rPr>
          <w:rFonts w:hint="eastAsia" w:hAnsi="宋体"/>
          <w:kern w:val="0"/>
        </w:rPr>
        <w:t>非常感谢浙江工业大学以及美丽的小和山培养了我整整七年，感谢计算机学院、人文学院和经管学院以及所遇到的所有老师、职工和同学。我曾辗转于不同的“社会镜子”，寻找更完整和真实的自己，感谢你们接纳我、引导我，给了我更广阔的世界；也曾在不断迷失中反思人际的关系，试着不再为别人的评价而活，感谢在我身边的温暖着我的你们。</w:t>
      </w:r>
    </w:p>
    <w:p>
      <w:pPr>
        <w:autoSpaceDE w:val="0"/>
        <w:autoSpaceDN w:val="0"/>
        <w:adjustRightInd w:val="0"/>
        <w:ind w:firstLine="480" w:firstLineChars="200"/>
        <w:rPr>
          <w:rFonts w:hAnsi="宋体"/>
          <w:kern w:val="0"/>
        </w:rPr>
      </w:pPr>
      <w:r>
        <w:rPr>
          <w:rFonts w:hint="eastAsia" w:hAnsi="宋体"/>
          <w:kern w:val="0"/>
        </w:rPr>
        <w:t>我的研究生导师李小薪副教授不仅在学业和研究工作中给了我很多指导，从他的身上我学习到了很多处事的道理。他对人生目标的不懈追求、对几乎一切事情认真严谨的态度、不断反思不断改进不断尝试新方法的坚持，都是让我敬佩不已的优秀品质。希望李老师在接下来的日子里身体健康、工作顺利，在学术界大放异彩。同门的师兄和师弟师妹们，也给了我的研究工作很多的帮助，和他们一起工作的日子是开心且难忘的。在这里感谢楼鑫杰、刘银伟、张晟源和张远成师兄们，陈志杰、王珏成、邢添壹师弟们，以及聪明可爱的方怡小师妹，希望大家学业有成、前程似锦。</w:t>
      </w:r>
    </w:p>
    <w:p>
      <w:pPr>
        <w:autoSpaceDE w:val="0"/>
        <w:autoSpaceDN w:val="0"/>
        <w:adjustRightInd w:val="0"/>
        <w:ind w:firstLine="480" w:firstLineChars="200"/>
        <w:rPr>
          <w:rFonts w:hAnsi="宋体"/>
          <w:kern w:val="0"/>
        </w:rPr>
      </w:pPr>
      <w:r>
        <w:rPr>
          <w:rFonts w:hint="eastAsia" w:hAnsi="宋体"/>
          <w:kern w:val="0"/>
        </w:rPr>
        <w:t>想起之前阿姨给我推荐工作，并跟我说，“小雨，我最欣赏的就是你的勇气”，是啊，一路走来是勇气让我不断地挑战自我迎难而上，在接下来人生的新阶段，也要勇敢前进。</w:t>
      </w:r>
    </w:p>
    <w:p>
      <w:pPr>
        <w:autoSpaceDE w:val="0"/>
        <w:autoSpaceDN w:val="0"/>
        <w:adjustRightInd w:val="0"/>
        <w:ind w:firstLine="480" w:firstLineChars="200"/>
        <w:jc w:val="left"/>
        <w:rPr>
          <w:rFonts w:hAnsi="宋体"/>
          <w:kern w:val="0"/>
        </w:rPr>
      </w:pPr>
      <w:r>
        <w:rPr>
          <w:rFonts w:hint="eastAsia" w:hAnsi="宋体"/>
          <w:kern w:val="0"/>
        </w:rPr>
        <w:t>2</w:t>
      </w:r>
      <w:r>
        <w:rPr>
          <w:rFonts w:hAnsi="宋体"/>
          <w:kern w:val="0"/>
        </w:rPr>
        <w:t>022</w:t>
      </w:r>
      <w:r>
        <w:rPr>
          <w:rFonts w:hint="eastAsia" w:hAnsi="宋体"/>
          <w:kern w:val="0"/>
        </w:rPr>
        <w:t>年3月1</w:t>
      </w:r>
      <w:r>
        <w:rPr>
          <w:rFonts w:hAnsi="宋体"/>
          <w:kern w:val="0"/>
        </w:rPr>
        <w:t>8</w:t>
      </w:r>
      <w:r>
        <w:rPr>
          <w:rFonts w:hint="eastAsia" w:hAnsi="宋体"/>
          <w:kern w:val="0"/>
        </w:rPr>
        <w:t>日，大雨过后的阴天，花落。</w:t>
      </w:r>
    </w:p>
    <w:p/>
    <w:p>
      <w:pPr>
        <w:sectPr>
          <w:headerReference r:id="rId3" w:type="default"/>
          <w:footerReference r:id="rId5" w:type="default"/>
          <w:headerReference r:id="rId4" w:type="even"/>
          <w:footerReference r:id="rId6" w:type="even"/>
          <w:pgSz w:w="11906" w:h="16838"/>
          <w:pgMar w:top="1701" w:right="1701" w:bottom="1701" w:left="1701" w:header="1021" w:footer="1021" w:gutter="0"/>
          <w:cols w:space="720" w:num="1"/>
          <w:docGrid w:linePitch="312" w:charSpace="0"/>
        </w:sectPr>
      </w:pPr>
    </w:p>
    <w:p>
      <w:pPr>
        <w:autoSpaceDE w:val="0"/>
        <w:autoSpaceDN w:val="0"/>
        <w:adjustRightInd w:val="0"/>
        <w:spacing w:line="360" w:lineRule="auto"/>
        <w:ind w:firstLine="480" w:firstLineChars="200"/>
      </w:pPr>
    </w:p>
    <w:p>
      <w:pPr>
        <w:pStyle w:val="2"/>
      </w:pPr>
      <w:bookmarkStart w:id="112" w:name="_Toc13186"/>
      <w:bookmarkStart w:id="113" w:name="_Toc100145139"/>
      <w:r>
        <w:rPr>
          <w:rFonts w:hint="eastAsia"/>
        </w:rPr>
        <w:t>作者简介</w:t>
      </w:r>
      <w:bookmarkEnd w:id="112"/>
      <w:bookmarkEnd w:id="113"/>
    </w:p>
    <w:p>
      <w:pPr>
        <w:spacing w:line="360" w:lineRule="auto"/>
        <w:ind w:firstLine="480" w:firstLineChars="200"/>
      </w:pPr>
    </w:p>
    <w:p>
      <w:pPr>
        <w:spacing w:line="360" w:lineRule="auto"/>
        <w:ind w:firstLine="480" w:firstLineChars="200"/>
      </w:pPr>
    </w:p>
    <w:p>
      <w:pPr>
        <w:pStyle w:val="3"/>
      </w:pPr>
      <w:bookmarkStart w:id="114" w:name="_Toc100145140"/>
      <w:bookmarkStart w:id="115" w:name="_Toc528850946"/>
      <w:bookmarkStart w:id="116" w:name="_Toc12022"/>
      <w:r>
        <w:rPr>
          <w:rFonts w:hint="eastAsia"/>
        </w:rPr>
        <w:t>1 作者简历</w:t>
      </w:r>
      <w:bookmarkEnd w:id="114"/>
      <w:bookmarkEnd w:id="115"/>
      <w:bookmarkEnd w:id="116"/>
    </w:p>
    <w:p>
      <w:pPr>
        <w:spacing w:line="360" w:lineRule="auto"/>
        <w:ind w:firstLine="465"/>
      </w:pPr>
      <w:r>
        <w:rPr>
          <w:rFonts w:hint="eastAsia"/>
        </w:rPr>
        <w:t>2</w:t>
      </w:r>
      <w:r>
        <w:t>019</w:t>
      </w:r>
      <w:r>
        <w:rPr>
          <w:rFonts w:hint="eastAsia"/>
        </w:rPr>
        <w:t>年9月——2</w:t>
      </w:r>
      <w:r>
        <w:t>022</w:t>
      </w:r>
      <w:r>
        <w:rPr>
          <w:rFonts w:hint="eastAsia"/>
        </w:rPr>
        <w:t>年</w:t>
      </w:r>
      <w:r>
        <w:t>6</w:t>
      </w:r>
      <w:r>
        <w:rPr>
          <w:rFonts w:hint="eastAsia"/>
        </w:rPr>
        <w:t>月，浙江工业大学大学计算机科学与技术学院软件工程专业学习，攻读专业型学硕士学位。</w:t>
      </w:r>
    </w:p>
    <w:p>
      <w:pPr>
        <w:spacing w:line="360" w:lineRule="auto"/>
        <w:rPr>
          <w:rFonts w:hAnsi="宋体"/>
        </w:rPr>
      </w:pPr>
    </w:p>
    <w:p>
      <w:pPr>
        <w:pStyle w:val="3"/>
      </w:pPr>
      <w:bookmarkStart w:id="117" w:name="_Toc528850948"/>
      <w:bookmarkStart w:id="118" w:name="_Toc27454"/>
      <w:bookmarkStart w:id="119" w:name="_Toc100145141"/>
      <w:r>
        <w:t>2</w:t>
      </w:r>
      <w:r>
        <w:rPr>
          <w:rFonts w:hint="eastAsia"/>
        </w:rPr>
        <w:t xml:space="preserve"> 参与的科研项目</w:t>
      </w:r>
      <w:bookmarkEnd w:id="117"/>
      <w:bookmarkEnd w:id="118"/>
      <w:bookmarkEnd w:id="119"/>
    </w:p>
    <w:p>
      <w:pPr>
        <w:spacing w:line="360" w:lineRule="auto"/>
        <w:ind w:left="480" w:hanging="480" w:hangingChars="200"/>
        <w:rPr>
          <w:rFonts w:hAnsi="宋体"/>
          <w:kern w:val="0"/>
        </w:rPr>
      </w:pPr>
      <w:r>
        <w:rPr>
          <w:rFonts w:hint="eastAsia" w:hAnsi="宋体"/>
          <w:kern w:val="0"/>
        </w:rPr>
        <w:t>[1]</w:t>
      </w:r>
      <w:r>
        <w:rPr>
          <w:rFonts w:hint="eastAsia" w:hAnsi="宋体"/>
          <w:kern w:val="0"/>
        </w:rPr>
        <w:tab/>
      </w:r>
      <w:r>
        <w:rPr>
          <w:rFonts w:hint="eastAsia" w:hAnsi="宋体"/>
          <w:kern w:val="0"/>
        </w:rPr>
        <w:t>2019-10至2020-12: 基于生物特征的人脸识别算法研究, 中国科学院上海微系统与信息技术研究所纵向课题.</w:t>
      </w:r>
    </w:p>
    <w:p>
      <w:pPr>
        <w:spacing w:line="360" w:lineRule="auto"/>
        <w:ind w:left="480" w:hanging="480" w:hangingChars="200"/>
        <w:rPr>
          <w:rFonts w:hAnsi="宋体"/>
          <w:kern w:val="0"/>
        </w:rPr>
      </w:pPr>
    </w:p>
    <w:p>
      <w:pPr>
        <w:pStyle w:val="3"/>
      </w:pPr>
      <w:bookmarkStart w:id="120" w:name="_Toc100145142"/>
      <w:bookmarkStart w:id="121" w:name="_Toc528850949"/>
      <w:bookmarkStart w:id="122" w:name="_Toc9196"/>
      <w:r>
        <w:t>3</w:t>
      </w:r>
      <w:r>
        <w:rPr>
          <w:rFonts w:hint="eastAsia"/>
        </w:rPr>
        <w:t xml:space="preserve"> 发明专利</w:t>
      </w:r>
      <w:bookmarkEnd w:id="120"/>
      <w:bookmarkEnd w:id="121"/>
      <w:bookmarkEnd w:id="122"/>
    </w:p>
    <w:p>
      <w:pPr>
        <w:spacing w:line="360" w:lineRule="auto"/>
        <w:ind w:left="480" w:hanging="480" w:hangingChars="200"/>
      </w:pPr>
      <w:r>
        <w:rPr>
          <w:rFonts w:hint="eastAsia" w:hAnsi="宋体"/>
          <w:kern w:val="0"/>
        </w:rPr>
        <w:t>[1]</w:t>
      </w:r>
      <w:r>
        <w:rPr>
          <w:rFonts w:hint="eastAsia" w:hAnsi="宋体"/>
          <w:kern w:val="0"/>
        </w:rPr>
        <w:tab/>
      </w:r>
      <w:r>
        <w:rPr>
          <w:rFonts w:hint="eastAsia" w:hAnsi="宋体"/>
          <w:kern w:val="0"/>
        </w:rPr>
        <w:t>李小薪,郑希雨,王珏成. 一种基于多个扫描仪数据的M</w:t>
      </w:r>
      <w:r>
        <w:rPr>
          <w:rFonts w:hAnsi="宋体"/>
          <w:kern w:val="0"/>
        </w:rPr>
        <w:t>RI</w:t>
      </w:r>
      <w:r>
        <w:rPr>
          <w:rFonts w:hint="eastAsia" w:hAnsi="宋体"/>
          <w:kern w:val="0"/>
        </w:rPr>
        <w:t>重建网络的训练方法. 专利号:</w:t>
      </w:r>
      <w:r>
        <w:rPr>
          <w:rFonts w:hAnsi="宋体"/>
          <w:kern w:val="0"/>
        </w:rPr>
        <w:t xml:space="preserve"> </w:t>
      </w:r>
      <w:r>
        <w:rPr>
          <w:rFonts w:hint="eastAsia" w:hAnsi="宋体"/>
          <w:kern w:val="0"/>
        </w:rPr>
        <w:t>2</w:t>
      </w:r>
      <w:r>
        <w:rPr>
          <w:rFonts w:hAnsi="宋体"/>
          <w:kern w:val="0"/>
        </w:rPr>
        <w:t>02210124817.4</w:t>
      </w:r>
    </w:p>
    <w:p>
      <w:pPr>
        <w:sectPr>
          <w:pgSz w:w="11906" w:h="16838"/>
          <w:pgMar w:top="1701" w:right="1701" w:bottom="1701" w:left="1701" w:header="1021" w:footer="1021" w:gutter="0"/>
          <w:cols w:space="720" w:num="1"/>
          <w:docGrid w:linePitch="312" w:charSpace="0"/>
        </w:sectPr>
      </w:pPr>
    </w:p>
    <w:p>
      <w:pPr>
        <w:spacing w:line="360" w:lineRule="auto"/>
        <w:ind w:left="360" w:hanging="360" w:hangingChars="200"/>
        <w:rPr>
          <w:rFonts w:ascii="Arial" w:hAnsi="Arial" w:cs="Arial"/>
          <w:color w:val="333333"/>
          <w:sz w:val="18"/>
          <w:szCs w:val="18"/>
          <w:shd w:val="clear" w:color="auto" w:fill="FFFFFF"/>
        </w:rPr>
      </w:pPr>
    </w:p>
    <w:p>
      <w:pPr>
        <w:pStyle w:val="2"/>
      </w:pPr>
      <w:bookmarkStart w:id="123" w:name="_Toc2627"/>
      <w:bookmarkStart w:id="124" w:name="_Toc100145143"/>
      <w:r>
        <w:rPr>
          <w:rFonts w:hint="eastAsia"/>
        </w:rPr>
        <w:t>学位论文数据集</w:t>
      </w:r>
      <w:bookmarkEnd w:id="123"/>
      <w:bookmarkEnd w:id="124"/>
    </w:p>
    <w:tbl>
      <w:tblPr>
        <w:tblStyle w:val="45"/>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828"/>
        <w:gridCol w:w="726"/>
        <w:gridCol w:w="1253"/>
        <w:gridCol w:w="2122"/>
        <w:gridCol w:w="1042"/>
        <w:gridCol w:w="12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密  级*</w:t>
            </w:r>
          </w:p>
        </w:tc>
        <w:tc>
          <w:tcPr>
            <w:tcW w:w="197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中图分类号*</w:t>
            </w:r>
          </w:p>
        </w:tc>
        <w:tc>
          <w:tcPr>
            <w:tcW w:w="2122"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UDC*</w:t>
            </w:r>
          </w:p>
        </w:tc>
        <w:tc>
          <w:tcPr>
            <w:tcW w:w="2258"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论文资助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sz w:val="21"/>
                <w:szCs w:val="21"/>
              </w:rPr>
            </w:pPr>
            <w:r>
              <w:rPr>
                <w:rFonts w:hint="eastAsia"/>
                <w:sz w:val="21"/>
                <w:szCs w:val="21"/>
              </w:rPr>
              <w:t>公开</w:t>
            </w:r>
          </w:p>
        </w:tc>
        <w:tc>
          <w:tcPr>
            <w:tcW w:w="1979" w:type="dxa"/>
            <w:gridSpan w:val="2"/>
            <w:vAlign w:val="center"/>
          </w:tcPr>
          <w:p>
            <w:pPr>
              <w:spacing w:line="360" w:lineRule="auto"/>
              <w:jc w:val="center"/>
              <w:rPr>
                <w:sz w:val="21"/>
                <w:szCs w:val="21"/>
              </w:rPr>
            </w:pPr>
            <w:r>
              <w:rPr>
                <w:rFonts w:hint="eastAsia"/>
                <w:sz w:val="21"/>
                <w:szCs w:val="21"/>
              </w:rPr>
              <w:t>TP391</w:t>
            </w:r>
          </w:p>
        </w:tc>
        <w:tc>
          <w:tcPr>
            <w:tcW w:w="2122" w:type="dxa"/>
            <w:vAlign w:val="center"/>
          </w:tcPr>
          <w:p>
            <w:pPr>
              <w:spacing w:line="360" w:lineRule="auto"/>
              <w:jc w:val="center"/>
              <w:rPr>
                <w:sz w:val="21"/>
                <w:szCs w:val="21"/>
              </w:rPr>
            </w:pPr>
            <w:r>
              <w:rPr>
                <w:rFonts w:hint="eastAsia"/>
                <w:sz w:val="21"/>
                <w:szCs w:val="21"/>
              </w:rPr>
              <w:t>004</w:t>
            </w:r>
          </w:p>
        </w:tc>
        <w:tc>
          <w:tcPr>
            <w:tcW w:w="2258" w:type="dxa"/>
            <w:gridSpan w:val="2"/>
            <w:vAlign w:val="center"/>
          </w:tcPr>
          <w:p>
            <w:pPr>
              <w:spacing w:line="360" w:lineRule="auto"/>
              <w:jc w:val="cente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rPr>
                <w:rFonts w:ascii="仿宋_GB2312" w:eastAsia="仿宋_GB2312"/>
                <w:sz w:val="21"/>
                <w:szCs w:val="21"/>
              </w:rPr>
            </w:pPr>
            <w:r>
              <w:rPr>
                <w:rFonts w:hint="eastAsia" w:ascii="仿宋_GB2312" w:eastAsia="仿宋_GB2312"/>
                <w:sz w:val="21"/>
                <w:szCs w:val="21"/>
              </w:rPr>
              <w:t>学位授予单位名称</w:t>
            </w:r>
          </w:p>
        </w:tc>
        <w:tc>
          <w:tcPr>
            <w:tcW w:w="197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学位授予单位代码</w:t>
            </w:r>
          </w:p>
        </w:tc>
        <w:tc>
          <w:tcPr>
            <w:tcW w:w="2122"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学位类型*</w:t>
            </w:r>
          </w:p>
        </w:tc>
        <w:tc>
          <w:tcPr>
            <w:tcW w:w="2258"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学位级别*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sz w:val="21"/>
                <w:szCs w:val="21"/>
              </w:rPr>
            </w:pPr>
            <w:r>
              <w:rPr>
                <w:sz w:val="21"/>
                <w:szCs w:val="21"/>
              </w:rPr>
              <w:t>浙江工业大学</w:t>
            </w:r>
          </w:p>
        </w:tc>
        <w:tc>
          <w:tcPr>
            <w:tcW w:w="1979" w:type="dxa"/>
            <w:gridSpan w:val="2"/>
            <w:vAlign w:val="center"/>
          </w:tcPr>
          <w:p>
            <w:pPr>
              <w:spacing w:line="360" w:lineRule="auto"/>
              <w:jc w:val="center"/>
              <w:rPr>
                <w:sz w:val="21"/>
                <w:szCs w:val="21"/>
              </w:rPr>
            </w:pPr>
            <w:r>
              <w:rPr>
                <w:rFonts w:hint="eastAsia"/>
                <w:sz w:val="21"/>
                <w:szCs w:val="21"/>
              </w:rPr>
              <w:t>10037</w:t>
            </w:r>
          </w:p>
        </w:tc>
        <w:tc>
          <w:tcPr>
            <w:tcW w:w="2122" w:type="dxa"/>
            <w:vAlign w:val="center"/>
          </w:tcPr>
          <w:p>
            <w:pPr>
              <w:spacing w:line="360" w:lineRule="auto"/>
              <w:jc w:val="center"/>
              <w:rPr>
                <w:sz w:val="21"/>
                <w:szCs w:val="21"/>
              </w:rPr>
            </w:pPr>
            <w:r>
              <w:rPr>
                <w:rFonts w:hint="eastAsia"/>
                <w:sz w:val="21"/>
                <w:szCs w:val="21"/>
              </w:rPr>
              <w:t>工程硕士</w:t>
            </w:r>
          </w:p>
        </w:tc>
        <w:tc>
          <w:tcPr>
            <w:tcW w:w="2258" w:type="dxa"/>
            <w:gridSpan w:val="2"/>
            <w:vAlign w:val="center"/>
          </w:tcPr>
          <w:p>
            <w:pPr>
              <w:spacing w:line="360" w:lineRule="auto"/>
              <w:jc w:val="center"/>
              <w:rPr>
                <w:sz w:val="21"/>
                <w:szCs w:val="21"/>
              </w:rPr>
            </w:pPr>
            <w:r>
              <w:rPr>
                <w:rFonts w:hint="eastAsia"/>
                <w:sz w:val="21"/>
                <w:szCs w:val="21"/>
              </w:rPr>
              <w:t>硕士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1261"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论文题名*</w:t>
            </w:r>
          </w:p>
        </w:tc>
        <w:tc>
          <w:tcPr>
            <w:tcW w:w="7187" w:type="dxa"/>
            <w:gridSpan w:val="6"/>
            <w:vAlign w:val="center"/>
          </w:tcPr>
          <w:p>
            <w:pPr>
              <w:spacing w:line="360" w:lineRule="auto"/>
              <w:rPr>
                <w:rFonts w:eastAsia="仿宋_GB2312"/>
                <w:sz w:val="21"/>
                <w:szCs w:val="21"/>
              </w:rPr>
            </w:pPr>
            <w:r>
              <w:rPr>
                <w:rFonts w:hint="eastAsia" w:eastAsia="仿宋_GB2312"/>
                <w:sz w:val="21"/>
                <w:szCs w:val="21"/>
              </w:rPr>
              <w:t>基于自模态序贯训练与多模态辅助学习的深度MRI重建方法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1261"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关键词*</w:t>
            </w:r>
          </w:p>
        </w:tc>
        <w:tc>
          <w:tcPr>
            <w:tcW w:w="5971" w:type="dxa"/>
            <w:gridSpan w:val="5"/>
            <w:vAlign w:val="center"/>
          </w:tcPr>
          <w:p>
            <w:pPr>
              <w:spacing w:line="360" w:lineRule="auto"/>
              <w:rPr>
                <w:rFonts w:eastAsia="仿宋_GB2312"/>
                <w:sz w:val="21"/>
                <w:szCs w:val="21"/>
              </w:rPr>
            </w:pPr>
            <w:r>
              <w:rPr>
                <w:rFonts w:hint="eastAsia" w:eastAsia="仿宋_GB2312"/>
                <w:sz w:val="21"/>
                <w:szCs w:val="21"/>
              </w:rPr>
              <w:t>快速磁共振成像，深度学习，序贯训练，多模态辅助，深度级联</w:t>
            </w:r>
          </w:p>
        </w:tc>
        <w:tc>
          <w:tcPr>
            <w:tcW w:w="1216" w:type="dxa"/>
            <w:vAlign w:val="center"/>
          </w:tcPr>
          <w:p>
            <w:pPr>
              <w:spacing w:line="360" w:lineRule="auto"/>
              <w:jc w:val="center"/>
              <w:rPr>
                <w:rFonts w:eastAsia="仿宋_GB2312"/>
                <w:sz w:val="21"/>
                <w:szCs w:val="21"/>
              </w:rPr>
            </w:pPr>
            <w:r>
              <w:rPr>
                <w:rFonts w:hint="eastAsia" w:ascii="仿宋_GB2312" w:eastAsia="仿宋_GB2312"/>
                <w:sz w:val="21"/>
                <w:szCs w:val="21"/>
              </w:rPr>
              <w:t>论文语种*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1261"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并列题名*</w:t>
            </w:r>
          </w:p>
        </w:tc>
        <w:tc>
          <w:tcPr>
            <w:tcW w:w="5971" w:type="dxa"/>
            <w:gridSpan w:val="5"/>
            <w:vAlign w:val="center"/>
          </w:tcPr>
          <w:p>
            <w:pPr>
              <w:spacing w:line="360" w:lineRule="auto"/>
              <w:rPr>
                <w:rFonts w:eastAsia="仿宋_GB2312"/>
                <w:sz w:val="21"/>
                <w:szCs w:val="21"/>
              </w:rPr>
            </w:pPr>
            <w:r>
              <w:rPr>
                <w:rFonts w:hint="eastAsia" w:eastAsia="仿宋_GB2312"/>
                <w:sz w:val="21"/>
                <w:szCs w:val="21"/>
              </w:rPr>
              <w:t>无</w:t>
            </w:r>
          </w:p>
        </w:tc>
        <w:tc>
          <w:tcPr>
            <w:tcW w:w="1216" w:type="dxa"/>
            <w:vAlign w:val="center"/>
          </w:tcPr>
          <w:p>
            <w:pPr>
              <w:spacing w:line="360" w:lineRule="auto"/>
              <w:jc w:val="center"/>
              <w:rPr>
                <w:rFonts w:eastAsia="仿宋_GB2312"/>
                <w:sz w:val="21"/>
                <w:szCs w:val="21"/>
              </w:rPr>
            </w:pPr>
            <w:r>
              <w:rPr>
                <w:rFonts w:hint="eastAsia" w:eastAsia="仿宋_GB2312"/>
                <w:sz w:val="21"/>
                <w:szCs w:val="21"/>
              </w:rPr>
              <w:t>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作者姓名*</w:t>
            </w:r>
          </w:p>
        </w:tc>
        <w:tc>
          <w:tcPr>
            <w:tcW w:w="1979" w:type="dxa"/>
            <w:gridSpan w:val="2"/>
            <w:vAlign w:val="center"/>
          </w:tcPr>
          <w:p>
            <w:pPr>
              <w:spacing w:line="360" w:lineRule="auto"/>
              <w:jc w:val="center"/>
              <w:rPr>
                <w:rFonts w:eastAsia="仿宋_GB2312"/>
                <w:sz w:val="21"/>
                <w:szCs w:val="21"/>
              </w:rPr>
            </w:pPr>
            <w:r>
              <w:rPr>
                <w:rFonts w:hint="eastAsia" w:eastAsia="仿宋_GB2312"/>
                <w:sz w:val="21"/>
                <w:szCs w:val="21"/>
              </w:rPr>
              <w:t>郑希雨</w:t>
            </w:r>
          </w:p>
        </w:tc>
        <w:tc>
          <w:tcPr>
            <w:tcW w:w="2122"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学  号*</w:t>
            </w:r>
          </w:p>
        </w:tc>
        <w:tc>
          <w:tcPr>
            <w:tcW w:w="2258" w:type="dxa"/>
            <w:gridSpan w:val="2"/>
            <w:vAlign w:val="center"/>
          </w:tcPr>
          <w:p>
            <w:pPr>
              <w:spacing w:line="360" w:lineRule="auto"/>
              <w:jc w:val="center"/>
              <w:rPr>
                <w:rFonts w:eastAsia="仿宋_GB2312"/>
                <w:sz w:val="21"/>
                <w:szCs w:val="21"/>
              </w:rPr>
            </w:pPr>
            <w:r>
              <w:rPr>
                <w:rFonts w:eastAsia="仿宋_GB2312"/>
                <w:sz w:val="21"/>
                <w:szCs w:val="21"/>
              </w:rPr>
              <w:t>2111912186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培养单位名称*</w:t>
            </w:r>
          </w:p>
        </w:tc>
        <w:tc>
          <w:tcPr>
            <w:tcW w:w="197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培养单位代码*</w:t>
            </w:r>
          </w:p>
        </w:tc>
        <w:tc>
          <w:tcPr>
            <w:tcW w:w="2122"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培养单位地址</w:t>
            </w:r>
          </w:p>
        </w:tc>
        <w:tc>
          <w:tcPr>
            <w:tcW w:w="2258"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邮政编码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eastAsia="仿宋_GB2312"/>
                <w:sz w:val="21"/>
                <w:szCs w:val="21"/>
              </w:rPr>
            </w:pPr>
            <w:r>
              <w:rPr>
                <w:rFonts w:eastAsia="仿宋_GB2312"/>
                <w:sz w:val="21"/>
                <w:szCs w:val="21"/>
              </w:rPr>
              <w:t>浙江工业大学</w:t>
            </w:r>
            <w:r>
              <w:rPr>
                <w:rFonts w:hint="eastAsia" w:eastAsia="仿宋_GB2312"/>
                <w:sz w:val="21"/>
                <w:szCs w:val="21"/>
              </w:rPr>
              <w:t>计算机科学与技术</w:t>
            </w:r>
            <w:r>
              <w:rPr>
                <w:rFonts w:eastAsia="仿宋_GB2312"/>
                <w:sz w:val="21"/>
                <w:szCs w:val="21"/>
              </w:rPr>
              <w:t>学院</w:t>
            </w:r>
          </w:p>
        </w:tc>
        <w:tc>
          <w:tcPr>
            <w:tcW w:w="1979" w:type="dxa"/>
            <w:gridSpan w:val="2"/>
            <w:vAlign w:val="center"/>
          </w:tcPr>
          <w:p>
            <w:pPr>
              <w:spacing w:line="360" w:lineRule="auto"/>
              <w:jc w:val="center"/>
              <w:rPr>
                <w:rFonts w:eastAsia="仿宋_GB2312"/>
                <w:sz w:val="21"/>
                <w:szCs w:val="21"/>
              </w:rPr>
            </w:pPr>
            <w:r>
              <w:rPr>
                <w:rFonts w:hint="eastAsia" w:eastAsia="仿宋_GB2312"/>
                <w:sz w:val="21"/>
                <w:szCs w:val="21"/>
              </w:rPr>
              <w:t>10037</w:t>
            </w:r>
          </w:p>
        </w:tc>
        <w:tc>
          <w:tcPr>
            <w:tcW w:w="2122" w:type="dxa"/>
            <w:vAlign w:val="center"/>
          </w:tcPr>
          <w:p>
            <w:pPr>
              <w:spacing w:line="360" w:lineRule="auto"/>
              <w:jc w:val="center"/>
              <w:rPr>
                <w:rFonts w:eastAsia="仿宋_GB2312"/>
                <w:sz w:val="21"/>
                <w:szCs w:val="21"/>
              </w:rPr>
            </w:pPr>
            <w:r>
              <w:rPr>
                <w:rFonts w:hint="eastAsia" w:eastAsia="仿宋_GB2312"/>
                <w:sz w:val="21"/>
                <w:szCs w:val="21"/>
              </w:rPr>
              <w:t>杭州市潮王路18号</w:t>
            </w:r>
          </w:p>
        </w:tc>
        <w:tc>
          <w:tcPr>
            <w:tcW w:w="2258" w:type="dxa"/>
            <w:gridSpan w:val="2"/>
            <w:vAlign w:val="center"/>
          </w:tcPr>
          <w:p>
            <w:pPr>
              <w:spacing w:line="360" w:lineRule="auto"/>
              <w:jc w:val="center"/>
              <w:rPr>
                <w:rFonts w:eastAsia="仿宋_GB2312"/>
                <w:sz w:val="21"/>
                <w:szCs w:val="21"/>
              </w:rPr>
            </w:pPr>
            <w:r>
              <w:rPr>
                <w:rFonts w:hint="eastAsia" w:eastAsia="仿宋_GB2312"/>
                <w:sz w:val="21"/>
                <w:szCs w:val="21"/>
              </w:rPr>
              <w:t>310032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学科专业*</w:t>
            </w:r>
          </w:p>
        </w:tc>
        <w:tc>
          <w:tcPr>
            <w:tcW w:w="197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研究方向*</w:t>
            </w:r>
          </w:p>
        </w:tc>
        <w:tc>
          <w:tcPr>
            <w:tcW w:w="2122" w:type="dxa"/>
            <w:vAlign w:val="center"/>
          </w:tcPr>
          <w:p>
            <w:pPr>
              <w:spacing w:line="360" w:lineRule="auto"/>
              <w:jc w:val="center"/>
              <w:rPr>
                <w:rFonts w:ascii="仿宋_GB2312" w:eastAsia="仿宋_GB2312"/>
                <w:sz w:val="21"/>
                <w:szCs w:val="21"/>
              </w:rPr>
            </w:pPr>
            <w:r>
              <w:rPr>
                <w:rFonts w:hint="eastAsia" w:ascii="仿宋_GB2312" w:eastAsia="仿宋_GB2312"/>
                <w:sz w:val="21"/>
                <w:szCs w:val="21"/>
              </w:rPr>
              <w:t>学  制*</w:t>
            </w:r>
          </w:p>
        </w:tc>
        <w:tc>
          <w:tcPr>
            <w:tcW w:w="2258"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学位授予年*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eastAsia="仿宋_GB2312"/>
                <w:sz w:val="21"/>
                <w:szCs w:val="21"/>
              </w:rPr>
            </w:pPr>
            <w:r>
              <w:rPr>
                <w:rFonts w:hint="eastAsia" w:eastAsia="仿宋_GB2312"/>
                <w:sz w:val="21"/>
                <w:szCs w:val="21"/>
              </w:rPr>
              <w:t>软件工程</w:t>
            </w:r>
          </w:p>
        </w:tc>
        <w:tc>
          <w:tcPr>
            <w:tcW w:w="1979" w:type="dxa"/>
            <w:gridSpan w:val="2"/>
            <w:vAlign w:val="center"/>
          </w:tcPr>
          <w:p>
            <w:pPr>
              <w:spacing w:line="360" w:lineRule="auto"/>
              <w:jc w:val="center"/>
              <w:rPr>
                <w:rFonts w:eastAsia="仿宋_GB2312"/>
                <w:sz w:val="21"/>
                <w:szCs w:val="21"/>
              </w:rPr>
            </w:pPr>
            <w:r>
              <w:rPr>
                <w:rFonts w:hint="eastAsia" w:eastAsia="仿宋_GB2312"/>
                <w:sz w:val="21"/>
                <w:szCs w:val="21"/>
              </w:rPr>
              <w:t>图像处理</w:t>
            </w:r>
          </w:p>
        </w:tc>
        <w:tc>
          <w:tcPr>
            <w:tcW w:w="2122" w:type="dxa"/>
            <w:vAlign w:val="center"/>
          </w:tcPr>
          <w:p>
            <w:pPr>
              <w:spacing w:line="360" w:lineRule="auto"/>
              <w:jc w:val="center"/>
              <w:rPr>
                <w:rFonts w:eastAsia="仿宋_GB2312"/>
                <w:sz w:val="21"/>
                <w:szCs w:val="21"/>
              </w:rPr>
            </w:pPr>
            <w:r>
              <w:rPr>
                <w:rFonts w:eastAsia="仿宋_GB2312"/>
                <w:sz w:val="21"/>
                <w:szCs w:val="21"/>
              </w:rPr>
              <w:t>3</w:t>
            </w:r>
          </w:p>
        </w:tc>
        <w:tc>
          <w:tcPr>
            <w:tcW w:w="2258" w:type="dxa"/>
            <w:gridSpan w:val="2"/>
            <w:vAlign w:val="center"/>
          </w:tcPr>
          <w:p>
            <w:pPr>
              <w:spacing w:line="360" w:lineRule="auto"/>
              <w:jc w:val="center"/>
              <w:rPr>
                <w:rFonts w:eastAsia="仿宋_GB2312"/>
                <w:sz w:val="21"/>
                <w:szCs w:val="21"/>
              </w:rPr>
            </w:pPr>
            <w:r>
              <w:rPr>
                <w:rFonts w:hint="eastAsia" w:eastAsia="仿宋_GB2312"/>
                <w:sz w:val="21"/>
                <w:szCs w:val="21"/>
              </w:rPr>
              <w:t>20</w:t>
            </w:r>
            <w:r>
              <w:rPr>
                <w:rFonts w:eastAsia="仿宋_GB2312"/>
                <w:sz w:val="21"/>
                <w:szCs w:val="21"/>
              </w:rPr>
              <w:t>22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论文提交日期*</w:t>
            </w:r>
          </w:p>
        </w:tc>
        <w:tc>
          <w:tcPr>
            <w:tcW w:w="6359" w:type="dxa"/>
            <w:gridSpan w:val="5"/>
            <w:vAlign w:val="center"/>
          </w:tcPr>
          <w:p>
            <w:pPr>
              <w:spacing w:line="360" w:lineRule="auto"/>
              <w:jc w:val="center"/>
              <w:rPr>
                <w:rFonts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导师姓名*</w:t>
            </w:r>
          </w:p>
        </w:tc>
        <w:tc>
          <w:tcPr>
            <w:tcW w:w="1979" w:type="dxa"/>
            <w:gridSpan w:val="2"/>
            <w:vAlign w:val="center"/>
          </w:tcPr>
          <w:p>
            <w:pPr>
              <w:spacing w:line="360" w:lineRule="auto"/>
              <w:jc w:val="center"/>
              <w:rPr>
                <w:rFonts w:eastAsia="仿宋_GB2312"/>
                <w:sz w:val="21"/>
                <w:szCs w:val="21"/>
              </w:rPr>
            </w:pPr>
            <w:r>
              <w:rPr>
                <w:rFonts w:hint="eastAsia" w:eastAsia="仿宋_GB2312"/>
                <w:sz w:val="21"/>
                <w:szCs w:val="21"/>
              </w:rPr>
              <w:t>李小薪</w:t>
            </w:r>
          </w:p>
        </w:tc>
        <w:tc>
          <w:tcPr>
            <w:tcW w:w="2122" w:type="dxa"/>
            <w:vAlign w:val="center"/>
          </w:tcPr>
          <w:p>
            <w:pPr>
              <w:spacing w:line="360" w:lineRule="auto"/>
              <w:ind w:left="102"/>
              <w:jc w:val="center"/>
              <w:rPr>
                <w:rFonts w:ascii="仿宋_GB2312" w:eastAsia="仿宋_GB2312"/>
                <w:sz w:val="21"/>
                <w:szCs w:val="21"/>
              </w:rPr>
            </w:pPr>
            <w:r>
              <w:rPr>
                <w:rFonts w:hint="eastAsia" w:ascii="仿宋_GB2312" w:eastAsia="仿宋_GB2312"/>
                <w:sz w:val="21"/>
                <w:szCs w:val="21"/>
              </w:rPr>
              <w:t>职  称*</w:t>
            </w:r>
          </w:p>
        </w:tc>
        <w:tc>
          <w:tcPr>
            <w:tcW w:w="2258" w:type="dxa"/>
            <w:gridSpan w:val="2"/>
            <w:vAlign w:val="center"/>
          </w:tcPr>
          <w:p>
            <w:pPr>
              <w:spacing w:line="360" w:lineRule="auto"/>
              <w:jc w:val="center"/>
              <w:rPr>
                <w:rFonts w:eastAsia="仿宋_GB2312"/>
                <w:sz w:val="21"/>
                <w:szCs w:val="21"/>
              </w:rPr>
            </w:pPr>
            <w:r>
              <w:rPr>
                <w:rFonts w:hint="eastAsia" w:eastAsia="仿宋_GB2312"/>
                <w:sz w:val="21"/>
                <w:szCs w:val="21"/>
              </w:rPr>
              <w:t>副教授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评阅人</w:t>
            </w:r>
          </w:p>
        </w:tc>
        <w:tc>
          <w:tcPr>
            <w:tcW w:w="197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答辩委员会主席*</w:t>
            </w:r>
          </w:p>
        </w:tc>
        <w:tc>
          <w:tcPr>
            <w:tcW w:w="4380" w:type="dxa"/>
            <w:gridSpan w:val="3"/>
            <w:vAlign w:val="center"/>
          </w:tcPr>
          <w:p>
            <w:pPr>
              <w:spacing w:line="360" w:lineRule="auto"/>
              <w:jc w:val="center"/>
              <w:rPr>
                <w:rFonts w:eastAsia="仿宋_GB2312"/>
                <w:sz w:val="21"/>
                <w:szCs w:val="21"/>
              </w:rPr>
            </w:pPr>
            <w:r>
              <w:rPr>
                <w:rFonts w:hint="eastAsia" w:ascii="仿宋_GB2312" w:eastAsia="仿宋_GB2312"/>
                <w:sz w:val="21"/>
                <w:szCs w:val="21"/>
              </w:rPr>
              <w:t>答辩委员会成员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eastAsia="仿宋_GB2312"/>
                <w:sz w:val="21"/>
                <w:szCs w:val="21"/>
              </w:rPr>
            </w:pPr>
          </w:p>
        </w:tc>
        <w:tc>
          <w:tcPr>
            <w:tcW w:w="1979" w:type="dxa"/>
            <w:gridSpan w:val="2"/>
            <w:vAlign w:val="center"/>
          </w:tcPr>
          <w:p>
            <w:pPr>
              <w:spacing w:line="360" w:lineRule="auto"/>
              <w:jc w:val="center"/>
              <w:rPr>
                <w:rFonts w:eastAsia="仿宋_GB2312"/>
                <w:sz w:val="21"/>
                <w:szCs w:val="21"/>
              </w:rPr>
            </w:pPr>
          </w:p>
        </w:tc>
        <w:tc>
          <w:tcPr>
            <w:tcW w:w="4380" w:type="dxa"/>
            <w:gridSpan w:val="3"/>
            <w:vAlign w:val="center"/>
          </w:tcPr>
          <w:p>
            <w:pPr>
              <w:spacing w:line="360" w:lineRule="auto"/>
              <w:jc w:val="center"/>
              <w:rPr>
                <w:rFonts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8448" w:type="dxa"/>
            <w:gridSpan w:val="7"/>
            <w:vAlign w:val="center"/>
          </w:tcPr>
          <w:p>
            <w:pPr>
              <w:spacing w:line="360" w:lineRule="auto"/>
              <w:rPr>
                <w:rFonts w:eastAsia="仿宋_GB2312"/>
                <w:sz w:val="21"/>
                <w:szCs w:val="21"/>
              </w:rPr>
            </w:pPr>
            <w:r>
              <w:rPr>
                <w:rFonts w:hint="eastAsia" w:ascii="仿宋_GB2312" w:eastAsia="仿宋_GB2312"/>
                <w:sz w:val="21"/>
                <w:szCs w:val="21"/>
              </w:rPr>
              <w:t>电子版论文提交格式：</w:t>
            </w:r>
            <w:r>
              <w:rPr>
                <w:rFonts w:hint="eastAsia" w:eastAsia="仿宋_GB2312"/>
                <w:sz w:val="21"/>
                <w:szCs w:val="21"/>
              </w:rPr>
              <w:t>文本（  ）图像（  ）视频（  ）音频（  ）多媒体（  ）其他（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815" w:type="dxa"/>
            <w:gridSpan w:val="3"/>
            <w:vAlign w:val="center"/>
          </w:tcPr>
          <w:p>
            <w:pPr>
              <w:spacing w:line="360" w:lineRule="auto"/>
              <w:jc w:val="center"/>
              <w:rPr>
                <w:rFonts w:ascii="仿宋_GB2312" w:eastAsia="仿宋_GB2312"/>
                <w:sz w:val="21"/>
                <w:szCs w:val="21"/>
              </w:rPr>
            </w:pPr>
            <w:r>
              <w:rPr>
                <w:rFonts w:hint="eastAsia" w:ascii="仿宋_GB2312" w:eastAsia="仿宋_GB2312"/>
                <w:sz w:val="21"/>
                <w:szCs w:val="21"/>
              </w:rPr>
              <w:t>电子版论文出版（发布）者</w:t>
            </w:r>
          </w:p>
        </w:tc>
        <w:tc>
          <w:tcPr>
            <w:tcW w:w="3375" w:type="dxa"/>
            <w:gridSpan w:val="2"/>
            <w:vAlign w:val="center"/>
          </w:tcPr>
          <w:p>
            <w:pPr>
              <w:spacing w:line="360" w:lineRule="auto"/>
              <w:jc w:val="center"/>
              <w:rPr>
                <w:rFonts w:eastAsia="仿宋_GB2312"/>
                <w:sz w:val="21"/>
                <w:szCs w:val="21"/>
              </w:rPr>
            </w:pPr>
            <w:r>
              <w:rPr>
                <w:rFonts w:hint="eastAsia" w:ascii="仿宋_GB2312" w:eastAsia="仿宋_GB2312"/>
                <w:sz w:val="21"/>
                <w:szCs w:val="21"/>
              </w:rPr>
              <w:t>电子版论文出版（发布）地</w:t>
            </w:r>
          </w:p>
        </w:tc>
        <w:tc>
          <w:tcPr>
            <w:tcW w:w="2258"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版权声明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815" w:type="dxa"/>
            <w:gridSpan w:val="3"/>
            <w:vAlign w:val="center"/>
          </w:tcPr>
          <w:p>
            <w:pPr>
              <w:spacing w:line="360" w:lineRule="auto"/>
              <w:jc w:val="center"/>
              <w:rPr>
                <w:rFonts w:eastAsia="仿宋_GB2312"/>
                <w:sz w:val="21"/>
                <w:szCs w:val="21"/>
              </w:rPr>
            </w:pPr>
          </w:p>
        </w:tc>
        <w:tc>
          <w:tcPr>
            <w:tcW w:w="3375" w:type="dxa"/>
            <w:gridSpan w:val="2"/>
            <w:vAlign w:val="center"/>
          </w:tcPr>
          <w:p>
            <w:pPr>
              <w:spacing w:line="360" w:lineRule="auto"/>
              <w:jc w:val="center"/>
              <w:rPr>
                <w:rFonts w:eastAsia="仿宋_GB2312"/>
                <w:sz w:val="21"/>
                <w:szCs w:val="21"/>
              </w:rPr>
            </w:pPr>
          </w:p>
        </w:tc>
        <w:tc>
          <w:tcPr>
            <w:tcW w:w="2258" w:type="dxa"/>
            <w:gridSpan w:val="2"/>
            <w:vAlign w:val="center"/>
          </w:tcPr>
          <w:p>
            <w:pPr>
              <w:spacing w:line="360" w:lineRule="auto"/>
              <w:jc w:val="center"/>
              <w:rPr>
                <w:rFonts w:eastAsia="仿宋_GB2312"/>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2089" w:type="dxa"/>
            <w:gridSpan w:val="2"/>
            <w:vAlign w:val="center"/>
          </w:tcPr>
          <w:p>
            <w:pPr>
              <w:spacing w:line="360" w:lineRule="auto"/>
              <w:jc w:val="center"/>
              <w:rPr>
                <w:rFonts w:ascii="仿宋_GB2312" w:eastAsia="仿宋_GB2312"/>
                <w:sz w:val="21"/>
                <w:szCs w:val="21"/>
              </w:rPr>
            </w:pPr>
            <w:r>
              <w:rPr>
                <w:rFonts w:hint="eastAsia" w:ascii="仿宋_GB2312" w:eastAsia="仿宋_GB2312"/>
                <w:sz w:val="21"/>
                <w:szCs w:val="21"/>
              </w:rPr>
              <w:t>论文总页数*</w:t>
            </w:r>
          </w:p>
        </w:tc>
        <w:tc>
          <w:tcPr>
            <w:tcW w:w="6359" w:type="dxa"/>
            <w:gridSpan w:val="5"/>
            <w:vAlign w:val="center"/>
          </w:tcPr>
          <w:p>
            <w:pPr>
              <w:spacing w:line="360" w:lineRule="auto"/>
              <w:jc w:val="center"/>
              <w:rPr>
                <w:rFonts w:eastAsia="仿宋_GB2312"/>
                <w:sz w:val="21"/>
                <w:szCs w:val="21"/>
              </w:rPr>
            </w:pPr>
            <w:r>
              <w:rPr>
                <w:rFonts w:hint="eastAsia" w:eastAsia="仿宋_GB2312"/>
                <w:sz w:val="21"/>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10" w:hRule="atLeast"/>
          <w:jc w:val="center"/>
        </w:trPr>
        <w:tc>
          <w:tcPr>
            <w:tcW w:w="8448" w:type="dxa"/>
            <w:gridSpan w:val="7"/>
            <w:vAlign w:val="center"/>
          </w:tcPr>
          <w:p>
            <w:pPr>
              <w:spacing w:line="360" w:lineRule="auto"/>
              <w:rPr>
                <w:rFonts w:ascii="仿宋_GB2312" w:eastAsia="仿宋_GB2312"/>
                <w:sz w:val="21"/>
                <w:szCs w:val="21"/>
              </w:rPr>
            </w:pPr>
            <w:r>
              <w:rPr>
                <w:rFonts w:hint="eastAsia" w:ascii="仿宋_GB2312" w:eastAsia="仿宋_GB2312"/>
                <w:sz w:val="21"/>
                <w:szCs w:val="21"/>
              </w:rPr>
              <w:t>注：共33项，其中带*为必填数据，为22项。</w:t>
            </w:r>
          </w:p>
        </w:tc>
      </w:tr>
    </w:tbl>
    <w:p>
      <w:pPr>
        <w:spacing w:line="360" w:lineRule="auto"/>
        <w:rPr>
          <w:rFonts w:ascii="楷体_GB2312" w:eastAsia="楷体_GB2312"/>
          <w:b/>
          <w:i/>
          <w:color w:val="0000CC"/>
        </w:rPr>
      </w:pPr>
    </w:p>
    <w:p>
      <w:pPr>
        <w:ind w:left="480" w:hanging="480" w:hangingChars="200"/>
      </w:pPr>
    </w:p>
    <w:sectPr>
      <w:pgSz w:w="11906" w:h="16838"/>
      <w:pgMar w:top="1701" w:right="1701" w:bottom="1701" w:left="1701" w:header="1021" w:footer="102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MS Mincho">
    <w:altName w:val="Hiragino Sans"/>
    <w:panose1 w:val="02020609040205080304"/>
    <w:charset w:val="80"/>
    <w:family w:val="modern"/>
    <w:pitch w:val="default"/>
    <w:sig w:usb0="00000000" w:usb1="00000000" w:usb2="08000012" w:usb3="00000000" w:csb0="0002009F" w:csb1="00000000"/>
  </w:font>
  <w:font w:name="Minion Pro">
    <w:altName w:val="苹方-简"/>
    <w:panose1 w:val="00000000000000000000"/>
    <w:charset w:val="86"/>
    <w:family w:val="roman"/>
    <w:pitch w:val="default"/>
    <w:sig w:usb0="00000000" w:usb1="00000000" w:usb2="00000010" w:usb3="00000000" w:csb0="00040000" w:csb1="00000000"/>
  </w:font>
  <w:font w:name="Myriad Pro">
    <w:altName w:val="苹方-简"/>
    <w:panose1 w:val="00000000000000000000"/>
    <w:charset w:val="00"/>
    <w:family w:val="swiss"/>
    <w:pitch w:val="default"/>
    <w:sig w:usb0="00000000" w:usb1="00000000" w:usb2="00000000"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Times New Roman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jc w:val="center"/>
    </w:pPr>
    <w:r>
      <w:fldChar w:fldCharType="begin"/>
    </w:r>
    <w:r>
      <w:instrText xml:space="preserve"> PAGE   \* MERGEFORMAT </w:instrText>
    </w:r>
    <w:r>
      <w:fldChar w:fldCharType="separate"/>
    </w:r>
    <w:r>
      <w:rPr>
        <w:lang w:val="zh-CN"/>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jc w:val="center"/>
      <w:rPr>
        <w:lang w:eastAsia="zh-CN"/>
      </w:rPr>
    </w:pPr>
    <w:r>
      <w:rPr>
        <w:lang w:eastAsia="zh-CN"/>
      </w:rPr>
      <w:fldChar w:fldCharType="begin"/>
    </w:r>
    <w:r>
      <w:rPr>
        <w:lang w:eastAsia="zh-CN"/>
      </w:rPr>
      <w:instrText xml:space="preserve">PAGE   \* MERGEFORMAT</w:instrText>
    </w:r>
    <w:r>
      <w:rPr>
        <w:lang w:eastAsia="zh-CN"/>
      </w:rPr>
      <w:fldChar w:fldCharType="separate"/>
    </w:r>
    <w:r>
      <w:rPr>
        <w:lang w:val="zh-CN" w:eastAsia="zh-CN"/>
      </w:rPr>
      <w:t>4</w:t>
    </w:r>
    <w:r>
      <w:rPr>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基于自模态序贯训练与多模态辅助学习的深度MRI重建方法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浙江工业大学硕士学位论文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95896"/>
    <w:multiLevelType w:val="multilevel"/>
    <w:tmpl w:val="59695896"/>
    <w:lvl w:ilvl="0" w:tentative="0">
      <w:start w:val="1"/>
      <w:numFmt w:val="decimal"/>
      <w:suff w:val="nothing"/>
      <w:lvlText w:val="%1"/>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xli">
    <w15:presenceInfo w15:providerId="None" w15:userId="xx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 Copy3(1)&lt;/Style&gt;&lt;LeftDelim&gt;{&lt;/LeftDelim&gt;&lt;RightDelim&gt;}&lt;/RightDelim&gt;&lt;FontName&gt;Times New Roman&lt;/FontName&gt;&lt;FontSize&gt;12&lt;/FontSize&gt;&lt;ReflistTitle&gt;&lt;/ReflistTitle&gt;&lt;StartingRefnum&gt;1&lt;/StartingRefnum&gt;&lt;FirstLineIndent&gt;0&lt;/FirstLineIndent&gt;&lt;HangingIndent&gt;36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22d55wvhfszw7ewwv9500pzdradaete90v2&quot;&gt;MRIRec&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item&gt;23&lt;/item&gt;&lt;item&gt;31&lt;/item&gt;&lt;item&gt;32&lt;/item&gt;&lt;item&gt;33&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9B4CF7"/>
    <w:rsid w:val="000000F9"/>
    <w:rsid w:val="0000022C"/>
    <w:rsid w:val="00000482"/>
    <w:rsid w:val="000004CD"/>
    <w:rsid w:val="00000514"/>
    <w:rsid w:val="00000705"/>
    <w:rsid w:val="000008FC"/>
    <w:rsid w:val="00001533"/>
    <w:rsid w:val="000017F6"/>
    <w:rsid w:val="00001DB3"/>
    <w:rsid w:val="00001DEE"/>
    <w:rsid w:val="00002364"/>
    <w:rsid w:val="00002C1B"/>
    <w:rsid w:val="00002C4B"/>
    <w:rsid w:val="000035DE"/>
    <w:rsid w:val="00003CF0"/>
    <w:rsid w:val="0000447B"/>
    <w:rsid w:val="000045EE"/>
    <w:rsid w:val="00004C99"/>
    <w:rsid w:val="00005160"/>
    <w:rsid w:val="00005758"/>
    <w:rsid w:val="00005DC4"/>
    <w:rsid w:val="00006000"/>
    <w:rsid w:val="000066C1"/>
    <w:rsid w:val="000069F8"/>
    <w:rsid w:val="00006A0E"/>
    <w:rsid w:val="00006A21"/>
    <w:rsid w:val="00006E14"/>
    <w:rsid w:val="00006F55"/>
    <w:rsid w:val="00006F74"/>
    <w:rsid w:val="00007453"/>
    <w:rsid w:val="00007AB8"/>
    <w:rsid w:val="00007BA8"/>
    <w:rsid w:val="00007D2F"/>
    <w:rsid w:val="00010020"/>
    <w:rsid w:val="0001013F"/>
    <w:rsid w:val="0001035F"/>
    <w:rsid w:val="000107DD"/>
    <w:rsid w:val="000111D1"/>
    <w:rsid w:val="0001128E"/>
    <w:rsid w:val="00011B44"/>
    <w:rsid w:val="00011CD2"/>
    <w:rsid w:val="00011D2A"/>
    <w:rsid w:val="00011D90"/>
    <w:rsid w:val="00011FAA"/>
    <w:rsid w:val="0001260B"/>
    <w:rsid w:val="000127D9"/>
    <w:rsid w:val="00012930"/>
    <w:rsid w:val="00012D34"/>
    <w:rsid w:val="00012F59"/>
    <w:rsid w:val="00013397"/>
    <w:rsid w:val="00013515"/>
    <w:rsid w:val="00013582"/>
    <w:rsid w:val="00013624"/>
    <w:rsid w:val="00013898"/>
    <w:rsid w:val="00013A6D"/>
    <w:rsid w:val="00013E3B"/>
    <w:rsid w:val="000147F9"/>
    <w:rsid w:val="00014853"/>
    <w:rsid w:val="00014977"/>
    <w:rsid w:val="00014B38"/>
    <w:rsid w:val="00014F30"/>
    <w:rsid w:val="000155D2"/>
    <w:rsid w:val="00015A12"/>
    <w:rsid w:val="00015A14"/>
    <w:rsid w:val="00015C26"/>
    <w:rsid w:val="00016343"/>
    <w:rsid w:val="00016386"/>
    <w:rsid w:val="000165BB"/>
    <w:rsid w:val="000168A5"/>
    <w:rsid w:val="00016CBE"/>
    <w:rsid w:val="00016D14"/>
    <w:rsid w:val="00016FBE"/>
    <w:rsid w:val="000171F3"/>
    <w:rsid w:val="00017350"/>
    <w:rsid w:val="0001762E"/>
    <w:rsid w:val="000178DA"/>
    <w:rsid w:val="00017EF4"/>
    <w:rsid w:val="00020016"/>
    <w:rsid w:val="000200F8"/>
    <w:rsid w:val="00020783"/>
    <w:rsid w:val="00020A05"/>
    <w:rsid w:val="00020B7A"/>
    <w:rsid w:val="00020D65"/>
    <w:rsid w:val="00020F74"/>
    <w:rsid w:val="00021302"/>
    <w:rsid w:val="00021347"/>
    <w:rsid w:val="000213E1"/>
    <w:rsid w:val="0002143B"/>
    <w:rsid w:val="000214DB"/>
    <w:rsid w:val="00021560"/>
    <w:rsid w:val="00021B79"/>
    <w:rsid w:val="00021D60"/>
    <w:rsid w:val="00021F92"/>
    <w:rsid w:val="0002225E"/>
    <w:rsid w:val="0002228A"/>
    <w:rsid w:val="000223A6"/>
    <w:rsid w:val="000223B3"/>
    <w:rsid w:val="000228B3"/>
    <w:rsid w:val="0002294A"/>
    <w:rsid w:val="00022963"/>
    <w:rsid w:val="000229E3"/>
    <w:rsid w:val="00022A74"/>
    <w:rsid w:val="00022AEE"/>
    <w:rsid w:val="00022C08"/>
    <w:rsid w:val="00022C64"/>
    <w:rsid w:val="00022C94"/>
    <w:rsid w:val="00023CD5"/>
    <w:rsid w:val="00023CF1"/>
    <w:rsid w:val="00023F39"/>
    <w:rsid w:val="000243DE"/>
    <w:rsid w:val="0002440E"/>
    <w:rsid w:val="0002450A"/>
    <w:rsid w:val="000246CC"/>
    <w:rsid w:val="0002489D"/>
    <w:rsid w:val="00024B2B"/>
    <w:rsid w:val="00024B5F"/>
    <w:rsid w:val="00024C8B"/>
    <w:rsid w:val="00024CC0"/>
    <w:rsid w:val="000250C3"/>
    <w:rsid w:val="000251C7"/>
    <w:rsid w:val="000254F5"/>
    <w:rsid w:val="00025695"/>
    <w:rsid w:val="000256CD"/>
    <w:rsid w:val="000258CF"/>
    <w:rsid w:val="00025913"/>
    <w:rsid w:val="000260BC"/>
    <w:rsid w:val="000263E0"/>
    <w:rsid w:val="00026653"/>
    <w:rsid w:val="0002666D"/>
    <w:rsid w:val="00026759"/>
    <w:rsid w:val="00026845"/>
    <w:rsid w:val="00026AB3"/>
    <w:rsid w:val="00026B40"/>
    <w:rsid w:val="00026B50"/>
    <w:rsid w:val="000276ED"/>
    <w:rsid w:val="00027816"/>
    <w:rsid w:val="0002794E"/>
    <w:rsid w:val="00027A61"/>
    <w:rsid w:val="00027E31"/>
    <w:rsid w:val="00027F33"/>
    <w:rsid w:val="00030012"/>
    <w:rsid w:val="000305D9"/>
    <w:rsid w:val="00030BC7"/>
    <w:rsid w:val="00030F55"/>
    <w:rsid w:val="00030F62"/>
    <w:rsid w:val="000311A0"/>
    <w:rsid w:val="00031306"/>
    <w:rsid w:val="00031921"/>
    <w:rsid w:val="00031AED"/>
    <w:rsid w:val="00031CBA"/>
    <w:rsid w:val="00031F8F"/>
    <w:rsid w:val="00032251"/>
    <w:rsid w:val="0003234D"/>
    <w:rsid w:val="00032DF9"/>
    <w:rsid w:val="00032E88"/>
    <w:rsid w:val="00032FE7"/>
    <w:rsid w:val="00032FF3"/>
    <w:rsid w:val="0003302C"/>
    <w:rsid w:val="0003326D"/>
    <w:rsid w:val="00033343"/>
    <w:rsid w:val="000334D5"/>
    <w:rsid w:val="00033530"/>
    <w:rsid w:val="00033681"/>
    <w:rsid w:val="000336F4"/>
    <w:rsid w:val="000337F4"/>
    <w:rsid w:val="000337FD"/>
    <w:rsid w:val="00033C51"/>
    <w:rsid w:val="00034610"/>
    <w:rsid w:val="00034A6D"/>
    <w:rsid w:val="000351ED"/>
    <w:rsid w:val="00035C9F"/>
    <w:rsid w:val="0003652B"/>
    <w:rsid w:val="000368E1"/>
    <w:rsid w:val="00036A29"/>
    <w:rsid w:val="00036CE1"/>
    <w:rsid w:val="00036D78"/>
    <w:rsid w:val="00036E0D"/>
    <w:rsid w:val="00036FD1"/>
    <w:rsid w:val="00036FDF"/>
    <w:rsid w:val="000377B9"/>
    <w:rsid w:val="00037AE0"/>
    <w:rsid w:val="00037D07"/>
    <w:rsid w:val="00037EC7"/>
    <w:rsid w:val="000401A0"/>
    <w:rsid w:val="000401A2"/>
    <w:rsid w:val="000401EF"/>
    <w:rsid w:val="000402DA"/>
    <w:rsid w:val="00040A7A"/>
    <w:rsid w:val="00040C9B"/>
    <w:rsid w:val="00040D03"/>
    <w:rsid w:val="00041490"/>
    <w:rsid w:val="00041561"/>
    <w:rsid w:val="0004166F"/>
    <w:rsid w:val="00041987"/>
    <w:rsid w:val="00041FAA"/>
    <w:rsid w:val="0004247F"/>
    <w:rsid w:val="00042671"/>
    <w:rsid w:val="000427DB"/>
    <w:rsid w:val="00042874"/>
    <w:rsid w:val="00042CCF"/>
    <w:rsid w:val="00042DE3"/>
    <w:rsid w:val="00042E26"/>
    <w:rsid w:val="00043183"/>
    <w:rsid w:val="000434A5"/>
    <w:rsid w:val="000438E8"/>
    <w:rsid w:val="0004396F"/>
    <w:rsid w:val="000439FA"/>
    <w:rsid w:val="00043AB7"/>
    <w:rsid w:val="00043B44"/>
    <w:rsid w:val="00043FE1"/>
    <w:rsid w:val="0004438A"/>
    <w:rsid w:val="000443D7"/>
    <w:rsid w:val="00044950"/>
    <w:rsid w:val="0004497F"/>
    <w:rsid w:val="00044D49"/>
    <w:rsid w:val="00044F1B"/>
    <w:rsid w:val="000450C8"/>
    <w:rsid w:val="000455DF"/>
    <w:rsid w:val="00045ABA"/>
    <w:rsid w:val="00045BCC"/>
    <w:rsid w:val="00045DAF"/>
    <w:rsid w:val="00045EF0"/>
    <w:rsid w:val="000463B2"/>
    <w:rsid w:val="000463BC"/>
    <w:rsid w:val="0004674F"/>
    <w:rsid w:val="000469F9"/>
    <w:rsid w:val="000473BB"/>
    <w:rsid w:val="00047780"/>
    <w:rsid w:val="00047781"/>
    <w:rsid w:val="00047826"/>
    <w:rsid w:val="0004793A"/>
    <w:rsid w:val="000479CC"/>
    <w:rsid w:val="00047B83"/>
    <w:rsid w:val="00047BD1"/>
    <w:rsid w:val="00047D00"/>
    <w:rsid w:val="00047DFF"/>
    <w:rsid w:val="00047EB7"/>
    <w:rsid w:val="00050164"/>
    <w:rsid w:val="000505FC"/>
    <w:rsid w:val="0005070C"/>
    <w:rsid w:val="00050792"/>
    <w:rsid w:val="00050979"/>
    <w:rsid w:val="00050A6C"/>
    <w:rsid w:val="00050AD5"/>
    <w:rsid w:val="00050CBD"/>
    <w:rsid w:val="000512B2"/>
    <w:rsid w:val="000512C4"/>
    <w:rsid w:val="00051390"/>
    <w:rsid w:val="00051466"/>
    <w:rsid w:val="00051647"/>
    <w:rsid w:val="00051A86"/>
    <w:rsid w:val="00051D72"/>
    <w:rsid w:val="0005231D"/>
    <w:rsid w:val="000527DF"/>
    <w:rsid w:val="00052CEE"/>
    <w:rsid w:val="00052F2A"/>
    <w:rsid w:val="00053A80"/>
    <w:rsid w:val="00053B21"/>
    <w:rsid w:val="00053CCE"/>
    <w:rsid w:val="00053DFD"/>
    <w:rsid w:val="00053E46"/>
    <w:rsid w:val="00053F93"/>
    <w:rsid w:val="00054395"/>
    <w:rsid w:val="00054565"/>
    <w:rsid w:val="000545A1"/>
    <w:rsid w:val="0005462E"/>
    <w:rsid w:val="00054693"/>
    <w:rsid w:val="00055023"/>
    <w:rsid w:val="0005512B"/>
    <w:rsid w:val="0005525B"/>
    <w:rsid w:val="0005528C"/>
    <w:rsid w:val="00055338"/>
    <w:rsid w:val="0005545D"/>
    <w:rsid w:val="000556A9"/>
    <w:rsid w:val="00055908"/>
    <w:rsid w:val="00055D1A"/>
    <w:rsid w:val="00055E05"/>
    <w:rsid w:val="000563A6"/>
    <w:rsid w:val="00056560"/>
    <w:rsid w:val="0005687A"/>
    <w:rsid w:val="00056E16"/>
    <w:rsid w:val="00056E93"/>
    <w:rsid w:val="00056ECE"/>
    <w:rsid w:val="000570F1"/>
    <w:rsid w:val="00057408"/>
    <w:rsid w:val="000575D8"/>
    <w:rsid w:val="0005787F"/>
    <w:rsid w:val="000578F2"/>
    <w:rsid w:val="00057C51"/>
    <w:rsid w:val="00057E97"/>
    <w:rsid w:val="00057F4D"/>
    <w:rsid w:val="000600AA"/>
    <w:rsid w:val="0006021A"/>
    <w:rsid w:val="00060C3A"/>
    <w:rsid w:val="00060DB0"/>
    <w:rsid w:val="000612CC"/>
    <w:rsid w:val="0006136B"/>
    <w:rsid w:val="000615A1"/>
    <w:rsid w:val="000616EC"/>
    <w:rsid w:val="00061D6E"/>
    <w:rsid w:val="00061FC0"/>
    <w:rsid w:val="000621EE"/>
    <w:rsid w:val="000622E0"/>
    <w:rsid w:val="00062502"/>
    <w:rsid w:val="000625B9"/>
    <w:rsid w:val="0006267B"/>
    <w:rsid w:val="000626A9"/>
    <w:rsid w:val="00062805"/>
    <w:rsid w:val="000628BF"/>
    <w:rsid w:val="000629FE"/>
    <w:rsid w:val="00062A6F"/>
    <w:rsid w:val="00062B65"/>
    <w:rsid w:val="00062D7D"/>
    <w:rsid w:val="00062DAD"/>
    <w:rsid w:val="00063001"/>
    <w:rsid w:val="0006361A"/>
    <w:rsid w:val="00063BEA"/>
    <w:rsid w:val="000640BE"/>
    <w:rsid w:val="000640FC"/>
    <w:rsid w:val="0006457A"/>
    <w:rsid w:val="00064ADD"/>
    <w:rsid w:val="00064CBF"/>
    <w:rsid w:val="00064EDD"/>
    <w:rsid w:val="000651EF"/>
    <w:rsid w:val="0006521B"/>
    <w:rsid w:val="00065636"/>
    <w:rsid w:val="00065748"/>
    <w:rsid w:val="0006576D"/>
    <w:rsid w:val="00065876"/>
    <w:rsid w:val="00065959"/>
    <w:rsid w:val="00065F16"/>
    <w:rsid w:val="00065FE1"/>
    <w:rsid w:val="000660B4"/>
    <w:rsid w:val="000660E0"/>
    <w:rsid w:val="000660EF"/>
    <w:rsid w:val="000666C6"/>
    <w:rsid w:val="0006683B"/>
    <w:rsid w:val="00066AC5"/>
    <w:rsid w:val="000675D3"/>
    <w:rsid w:val="00067B2F"/>
    <w:rsid w:val="00067E96"/>
    <w:rsid w:val="00067F05"/>
    <w:rsid w:val="00067F58"/>
    <w:rsid w:val="00070002"/>
    <w:rsid w:val="00070236"/>
    <w:rsid w:val="00070321"/>
    <w:rsid w:val="000703D3"/>
    <w:rsid w:val="00070594"/>
    <w:rsid w:val="0007088E"/>
    <w:rsid w:val="00070BEF"/>
    <w:rsid w:val="00070D2C"/>
    <w:rsid w:val="00070D4B"/>
    <w:rsid w:val="00070EB3"/>
    <w:rsid w:val="0007116C"/>
    <w:rsid w:val="0007135A"/>
    <w:rsid w:val="000719F2"/>
    <w:rsid w:val="00071A27"/>
    <w:rsid w:val="00071B6B"/>
    <w:rsid w:val="00071C66"/>
    <w:rsid w:val="00072512"/>
    <w:rsid w:val="0007261D"/>
    <w:rsid w:val="0007284B"/>
    <w:rsid w:val="00072A6E"/>
    <w:rsid w:val="00072AF5"/>
    <w:rsid w:val="00072EAB"/>
    <w:rsid w:val="00073354"/>
    <w:rsid w:val="00073374"/>
    <w:rsid w:val="00073790"/>
    <w:rsid w:val="0007383D"/>
    <w:rsid w:val="00073CC3"/>
    <w:rsid w:val="00074029"/>
    <w:rsid w:val="000741C2"/>
    <w:rsid w:val="000742EB"/>
    <w:rsid w:val="0007478E"/>
    <w:rsid w:val="00074794"/>
    <w:rsid w:val="00074965"/>
    <w:rsid w:val="00074B0A"/>
    <w:rsid w:val="00074C97"/>
    <w:rsid w:val="00074CB7"/>
    <w:rsid w:val="00074FD5"/>
    <w:rsid w:val="00075169"/>
    <w:rsid w:val="00075195"/>
    <w:rsid w:val="000757E2"/>
    <w:rsid w:val="00075AB3"/>
    <w:rsid w:val="00075B55"/>
    <w:rsid w:val="00075D48"/>
    <w:rsid w:val="00075D5F"/>
    <w:rsid w:val="00075F47"/>
    <w:rsid w:val="00076052"/>
    <w:rsid w:val="000766E3"/>
    <w:rsid w:val="000767AF"/>
    <w:rsid w:val="0007681B"/>
    <w:rsid w:val="00076BAF"/>
    <w:rsid w:val="00076E36"/>
    <w:rsid w:val="00077098"/>
    <w:rsid w:val="000775EA"/>
    <w:rsid w:val="000777C3"/>
    <w:rsid w:val="00077826"/>
    <w:rsid w:val="00077878"/>
    <w:rsid w:val="000778A6"/>
    <w:rsid w:val="0008009B"/>
    <w:rsid w:val="000800A8"/>
    <w:rsid w:val="0008019C"/>
    <w:rsid w:val="00080478"/>
    <w:rsid w:val="000805B0"/>
    <w:rsid w:val="00080EFF"/>
    <w:rsid w:val="00080F26"/>
    <w:rsid w:val="00080FE5"/>
    <w:rsid w:val="000814B7"/>
    <w:rsid w:val="00081525"/>
    <w:rsid w:val="00081CF5"/>
    <w:rsid w:val="00081D4D"/>
    <w:rsid w:val="000822BE"/>
    <w:rsid w:val="00082392"/>
    <w:rsid w:val="0008243C"/>
    <w:rsid w:val="00082658"/>
    <w:rsid w:val="00082B19"/>
    <w:rsid w:val="00082B54"/>
    <w:rsid w:val="00082EF2"/>
    <w:rsid w:val="000832A5"/>
    <w:rsid w:val="000832CB"/>
    <w:rsid w:val="000832EC"/>
    <w:rsid w:val="00083A4B"/>
    <w:rsid w:val="00083F17"/>
    <w:rsid w:val="00084022"/>
    <w:rsid w:val="00084069"/>
    <w:rsid w:val="00084106"/>
    <w:rsid w:val="000841A8"/>
    <w:rsid w:val="00084481"/>
    <w:rsid w:val="000847A8"/>
    <w:rsid w:val="000847B0"/>
    <w:rsid w:val="000848FD"/>
    <w:rsid w:val="00084B0D"/>
    <w:rsid w:val="0008502C"/>
    <w:rsid w:val="0008506A"/>
    <w:rsid w:val="000853E8"/>
    <w:rsid w:val="00085519"/>
    <w:rsid w:val="0008552A"/>
    <w:rsid w:val="00085AF2"/>
    <w:rsid w:val="00085B8C"/>
    <w:rsid w:val="0008649A"/>
    <w:rsid w:val="00086534"/>
    <w:rsid w:val="0008657D"/>
    <w:rsid w:val="0008696C"/>
    <w:rsid w:val="000871C1"/>
    <w:rsid w:val="000871C6"/>
    <w:rsid w:val="00087618"/>
    <w:rsid w:val="000877DA"/>
    <w:rsid w:val="000879C5"/>
    <w:rsid w:val="00087C61"/>
    <w:rsid w:val="00087E43"/>
    <w:rsid w:val="00087ECF"/>
    <w:rsid w:val="0009000B"/>
    <w:rsid w:val="00090231"/>
    <w:rsid w:val="00090CC5"/>
    <w:rsid w:val="00091172"/>
    <w:rsid w:val="00091600"/>
    <w:rsid w:val="0009160E"/>
    <w:rsid w:val="00091DB9"/>
    <w:rsid w:val="0009254C"/>
    <w:rsid w:val="00092D96"/>
    <w:rsid w:val="000930D8"/>
    <w:rsid w:val="00093499"/>
    <w:rsid w:val="0009353C"/>
    <w:rsid w:val="0009355E"/>
    <w:rsid w:val="000939A7"/>
    <w:rsid w:val="00093DB6"/>
    <w:rsid w:val="00094034"/>
    <w:rsid w:val="00094181"/>
    <w:rsid w:val="000943B2"/>
    <w:rsid w:val="000945E2"/>
    <w:rsid w:val="0009465C"/>
    <w:rsid w:val="00094D6A"/>
    <w:rsid w:val="00094F33"/>
    <w:rsid w:val="00095168"/>
    <w:rsid w:val="00095289"/>
    <w:rsid w:val="00095634"/>
    <w:rsid w:val="000968DD"/>
    <w:rsid w:val="00096946"/>
    <w:rsid w:val="00096AE3"/>
    <w:rsid w:val="00096C53"/>
    <w:rsid w:val="000970A1"/>
    <w:rsid w:val="000970E8"/>
    <w:rsid w:val="000972B1"/>
    <w:rsid w:val="000972BE"/>
    <w:rsid w:val="00097470"/>
    <w:rsid w:val="00097F18"/>
    <w:rsid w:val="000A0290"/>
    <w:rsid w:val="000A03FA"/>
    <w:rsid w:val="000A05EA"/>
    <w:rsid w:val="000A0A00"/>
    <w:rsid w:val="000A0BD4"/>
    <w:rsid w:val="000A0C1F"/>
    <w:rsid w:val="000A0DF4"/>
    <w:rsid w:val="000A0F28"/>
    <w:rsid w:val="000A12AF"/>
    <w:rsid w:val="000A1343"/>
    <w:rsid w:val="000A1422"/>
    <w:rsid w:val="000A15A8"/>
    <w:rsid w:val="000A19CF"/>
    <w:rsid w:val="000A1A72"/>
    <w:rsid w:val="000A1BF9"/>
    <w:rsid w:val="000A1C7A"/>
    <w:rsid w:val="000A1E2D"/>
    <w:rsid w:val="000A1E87"/>
    <w:rsid w:val="000A21BE"/>
    <w:rsid w:val="000A2404"/>
    <w:rsid w:val="000A286E"/>
    <w:rsid w:val="000A2DEB"/>
    <w:rsid w:val="000A2F76"/>
    <w:rsid w:val="000A34E3"/>
    <w:rsid w:val="000A3553"/>
    <w:rsid w:val="000A3800"/>
    <w:rsid w:val="000A38A9"/>
    <w:rsid w:val="000A3AB8"/>
    <w:rsid w:val="000A3F86"/>
    <w:rsid w:val="000A40A8"/>
    <w:rsid w:val="000A4160"/>
    <w:rsid w:val="000A44C6"/>
    <w:rsid w:val="000A44CD"/>
    <w:rsid w:val="000A44ED"/>
    <w:rsid w:val="000A451C"/>
    <w:rsid w:val="000A4544"/>
    <w:rsid w:val="000A46C6"/>
    <w:rsid w:val="000A4862"/>
    <w:rsid w:val="000A48CE"/>
    <w:rsid w:val="000A48FD"/>
    <w:rsid w:val="000A4C9B"/>
    <w:rsid w:val="000A4F36"/>
    <w:rsid w:val="000A51D0"/>
    <w:rsid w:val="000A52DF"/>
    <w:rsid w:val="000A5685"/>
    <w:rsid w:val="000A58BC"/>
    <w:rsid w:val="000A58E5"/>
    <w:rsid w:val="000A5B10"/>
    <w:rsid w:val="000A5D75"/>
    <w:rsid w:val="000A5DA2"/>
    <w:rsid w:val="000A5F84"/>
    <w:rsid w:val="000A6753"/>
    <w:rsid w:val="000A6C10"/>
    <w:rsid w:val="000A6FCE"/>
    <w:rsid w:val="000A7180"/>
    <w:rsid w:val="000A7258"/>
    <w:rsid w:val="000A7294"/>
    <w:rsid w:val="000A75AD"/>
    <w:rsid w:val="000A76B8"/>
    <w:rsid w:val="000A77E8"/>
    <w:rsid w:val="000A78B3"/>
    <w:rsid w:val="000A7A0D"/>
    <w:rsid w:val="000A7CD2"/>
    <w:rsid w:val="000A7F15"/>
    <w:rsid w:val="000B02C6"/>
    <w:rsid w:val="000B0384"/>
    <w:rsid w:val="000B03D4"/>
    <w:rsid w:val="000B0966"/>
    <w:rsid w:val="000B09C1"/>
    <w:rsid w:val="000B0A6B"/>
    <w:rsid w:val="000B0AD7"/>
    <w:rsid w:val="000B0BB9"/>
    <w:rsid w:val="000B102F"/>
    <w:rsid w:val="000B1AC5"/>
    <w:rsid w:val="000B1B4E"/>
    <w:rsid w:val="000B2053"/>
    <w:rsid w:val="000B21F2"/>
    <w:rsid w:val="000B2422"/>
    <w:rsid w:val="000B2470"/>
    <w:rsid w:val="000B2596"/>
    <w:rsid w:val="000B25C8"/>
    <w:rsid w:val="000B2844"/>
    <w:rsid w:val="000B2C07"/>
    <w:rsid w:val="000B2C0C"/>
    <w:rsid w:val="000B2C40"/>
    <w:rsid w:val="000B2DEC"/>
    <w:rsid w:val="000B2E1B"/>
    <w:rsid w:val="000B2EF0"/>
    <w:rsid w:val="000B2EF9"/>
    <w:rsid w:val="000B324A"/>
    <w:rsid w:val="000B337D"/>
    <w:rsid w:val="000B342F"/>
    <w:rsid w:val="000B3544"/>
    <w:rsid w:val="000B3C36"/>
    <w:rsid w:val="000B3C3F"/>
    <w:rsid w:val="000B3C9C"/>
    <w:rsid w:val="000B3CB0"/>
    <w:rsid w:val="000B3E9F"/>
    <w:rsid w:val="000B401C"/>
    <w:rsid w:val="000B402E"/>
    <w:rsid w:val="000B4459"/>
    <w:rsid w:val="000B48D2"/>
    <w:rsid w:val="000B490A"/>
    <w:rsid w:val="000B4C8C"/>
    <w:rsid w:val="000B4DD5"/>
    <w:rsid w:val="000B53D6"/>
    <w:rsid w:val="000B5891"/>
    <w:rsid w:val="000B589A"/>
    <w:rsid w:val="000B6299"/>
    <w:rsid w:val="000B632B"/>
    <w:rsid w:val="000B6397"/>
    <w:rsid w:val="000B6400"/>
    <w:rsid w:val="000B65BA"/>
    <w:rsid w:val="000B66B0"/>
    <w:rsid w:val="000B6802"/>
    <w:rsid w:val="000B6B38"/>
    <w:rsid w:val="000B6EA1"/>
    <w:rsid w:val="000B7080"/>
    <w:rsid w:val="000B7092"/>
    <w:rsid w:val="000B71CB"/>
    <w:rsid w:val="000B72C7"/>
    <w:rsid w:val="000B7590"/>
    <w:rsid w:val="000B7C88"/>
    <w:rsid w:val="000B7E64"/>
    <w:rsid w:val="000B7F03"/>
    <w:rsid w:val="000B7FF6"/>
    <w:rsid w:val="000C00F1"/>
    <w:rsid w:val="000C0234"/>
    <w:rsid w:val="000C05BD"/>
    <w:rsid w:val="000C05CF"/>
    <w:rsid w:val="000C05D2"/>
    <w:rsid w:val="000C0741"/>
    <w:rsid w:val="000C0750"/>
    <w:rsid w:val="000C115E"/>
    <w:rsid w:val="000C165C"/>
    <w:rsid w:val="000C1795"/>
    <w:rsid w:val="000C1AB0"/>
    <w:rsid w:val="000C1BBC"/>
    <w:rsid w:val="000C2131"/>
    <w:rsid w:val="000C2196"/>
    <w:rsid w:val="000C238F"/>
    <w:rsid w:val="000C31A1"/>
    <w:rsid w:val="000C3221"/>
    <w:rsid w:val="000C3350"/>
    <w:rsid w:val="000C33FF"/>
    <w:rsid w:val="000C3659"/>
    <w:rsid w:val="000C37FA"/>
    <w:rsid w:val="000C383D"/>
    <w:rsid w:val="000C3AAE"/>
    <w:rsid w:val="000C3BC1"/>
    <w:rsid w:val="000C3CFA"/>
    <w:rsid w:val="000C3D7A"/>
    <w:rsid w:val="000C3FF3"/>
    <w:rsid w:val="000C4017"/>
    <w:rsid w:val="000C47F5"/>
    <w:rsid w:val="000C49DB"/>
    <w:rsid w:val="000C4CDE"/>
    <w:rsid w:val="000C4DC7"/>
    <w:rsid w:val="000C5190"/>
    <w:rsid w:val="000C5335"/>
    <w:rsid w:val="000C559C"/>
    <w:rsid w:val="000C56AF"/>
    <w:rsid w:val="000C576C"/>
    <w:rsid w:val="000C59D8"/>
    <w:rsid w:val="000C5A60"/>
    <w:rsid w:val="000C5F1F"/>
    <w:rsid w:val="000C603A"/>
    <w:rsid w:val="000C65AD"/>
    <w:rsid w:val="000C6903"/>
    <w:rsid w:val="000C6984"/>
    <w:rsid w:val="000C69C0"/>
    <w:rsid w:val="000C6B1B"/>
    <w:rsid w:val="000C6BA5"/>
    <w:rsid w:val="000C6C42"/>
    <w:rsid w:val="000C6ECC"/>
    <w:rsid w:val="000C6F00"/>
    <w:rsid w:val="000C71A3"/>
    <w:rsid w:val="000C729D"/>
    <w:rsid w:val="000C73F0"/>
    <w:rsid w:val="000C77B5"/>
    <w:rsid w:val="000C784D"/>
    <w:rsid w:val="000C78AA"/>
    <w:rsid w:val="000C7B33"/>
    <w:rsid w:val="000D040B"/>
    <w:rsid w:val="000D043B"/>
    <w:rsid w:val="000D0562"/>
    <w:rsid w:val="000D05E5"/>
    <w:rsid w:val="000D0D6B"/>
    <w:rsid w:val="000D0DCA"/>
    <w:rsid w:val="000D124B"/>
    <w:rsid w:val="000D1454"/>
    <w:rsid w:val="000D15A4"/>
    <w:rsid w:val="000D15F2"/>
    <w:rsid w:val="000D15F8"/>
    <w:rsid w:val="000D1A60"/>
    <w:rsid w:val="000D1B20"/>
    <w:rsid w:val="000D255D"/>
    <w:rsid w:val="000D2E76"/>
    <w:rsid w:val="000D3347"/>
    <w:rsid w:val="000D3461"/>
    <w:rsid w:val="000D3865"/>
    <w:rsid w:val="000D39A0"/>
    <w:rsid w:val="000D3AE3"/>
    <w:rsid w:val="000D3CED"/>
    <w:rsid w:val="000D3E95"/>
    <w:rsid w:val="000D406A"/>
    <w:rsid w:val="000D41A6"/>
    <w:rsid w:val="000D4247"/>
    <w:rsid w:val="000D4672"/>
    <w:rsid w:val="000D5459"/>
    <w:rsid w:val="000D55B3"/>
    <w:rsid w:val="000D57D1"/>
    <w:rsid w:val="000D5D07"/>
    <w:rsid w:val="000D5DB4"/>
    <w:rsid w:val="000D637C"/>
    <w:rsid w:val="000D6D15"/>
    <w:rsid w:val="000D6D57"/>
    <w:rsid w:val="000D6E0B"/>
    <w:rsid w:val="000D70DA"/>
    <w:rsid w:val="000D7C08"/>
    <w:rsid w:val="000D7E83"/>
    <w:rsid w:val="000D7EDD"/>
    <w:rsid w:val="000E0041"/>
    <w:rsid w:val="000E0330"/>
    <w:rsid w:val="000E0380"/>
    <w:rsid w:val="000E0541"/>
    <w:rsid w:val="000E06BB"/>
    <w:rsid w:val="000E0B35"/>
    <w:rsid w:val="000E0D65"/>
    <w:rsid w:val="000E122F"/>
    <w:rsid w:val="000E19A6"/>
    <w:rsid w:val="000E1CBA"/>
    <w:rsid w:val="000E1D88"/>
    <w:rsid w:val="000E1F64"/>
    <w:rsid w:val="000E2144"/>
    <w:rsid w:val="000E21EA"/>
    <w:rsid w:val="000E225B"/>
    <w:rsid w:val="000E22B6"/>
    <w:rsid w:val="000E250D"/>
    <w:rsid w:val="000E25A9"/>
    <w:rsid w:val="000E330A"/>
    <w:rsid w:val="000E34C9"/>
    <w:rsid w:val="000E3529"/>
    <w:rsid w:val="000E39AC"/>
    <w:rsid w:val="000E3BB0"/>
    <w:rsid w:val="000E430F"/>
    <w:rsid w:val="000E46D3"/>
    <w:rsid w:val="000E48CE"/>
    <w:rsid w:val="000E4D99"/>
    <w:rsid w:val="000E508B"/>
    <w:rsid w:val="000E53ED"/>
    <w:rsid w:val="000E5577"/>
    <w:rsid w:val="000E55EE"/>
    <w:rsid w:val="000E5855"/>
    <w:rsid w:val="000E5A41"/>
    <w:rsid w:val="000E5CA7"/>
    <w:rsid w:val="000E5CCB"/>
    <w:rsid w:val="000E5F5A"/>
    <w:rsid w:val="000E604A"/>
    <w:rsid w:val="000E6573"/>
    <w:rsid w:val="000E65E9"/>
    <w:rsid w:val="000E6798"/>
    <w:rsid w:val="000E69C7"/>
    <w:rsid w:val="000E6C62"/>
    <w:rsid w:val="000E6EBB"/>
    <w:rsid w:val="000E6FD6"/>
    <w:rsid w:val="000E712B"/>
    <w:rsid w:val="000E713D"/>
    <w:rsid w:val="000E713F"/>
    <w:rsid w:val="000E7298"/>
    <w:rsid w:val="000E7539"/>
    <w:rsid w:val="000E7AD7"/>
    <w:rsid w:val="000F0511"/>
    <w:rsid w:val="000F052A"/>
    <w:rsid w:val="000F0639"/>
    <w:rsid w:val="000F07CC"/>
    <w:rsid w:val="000F0BEC"/>
    <w:rsid w:val="000F0DAD"/>
    <w:rsid w:val="000F0DD3"/>
    <w:rsid w:val="000F0EE3"/>
    <w:rsid w:val="000F0F15"/>
    <w:rsid w:val="000F112B"/>
    <w:rsid w:val="000F19A9"/>
    <w:rsid w:val="000F2169"/>
    <w:rsid w:val="000F224C"/>
    <w:rsid w:val="000F2507"/>
    <w:rsid w:val="000F25D1"/>
    <w:rsid w:val="000F262B"/>
    <w:rsid w:val="000F2A55"/>
    <w:rsid w:val="000F2B1D"/>
    <w:rsid w:val="000F2C64"/>
    <w:rsid w:val="000F30D3"/>
    <w:rsid w:val="000F30EA"/>
    <w:rsid w:val="000F346F"/>
    <w:rsid w:val="000F366B"/>
    <w:rsid w:val="000F38D0"/>
    <w:rsid w:val="000F4213"/>
    <w:rsid w:val="000F4523"/>
    <w:rsid w:val="000F4C0B"/>
    <w:rsid w:val="000F4CA6"/>
    <w:rsid w:val="000F4E42"/>
    <w:rsid w:val="000F4E5E"/>
    <w:rsid w:val="000F514C"/>
    <w:rsid w:val="000F528F"/>
    <w:rsid w:val="000F576B"/>
    <w:rsid w:val="000F57F1"/>
    <w:rsid w:val="000F59BC"/>
    <w:rsid w:val="000F5D4C"/>
    <w:rsid w:val="000F5DAC"/>
    <w:rsid w:val="000F6581"/>
    <w:rsid w:val="000F6816"/>
    <w:rsid w:val="000F6ADF"/>
    <w:rsid w:val="000F6F70"/>
    <w:rsid w:val="000F751D"/>
    <w:rsid w:val="000F75B5"/>
    <w:rsid w:val="000F7788"/>
    <w:rsid w:val="000F78D6"/>
    <w:rsid w:val="000F791D"/>
    <w:rsid w:val="000F7A02"/>
    <w:rsid w:val="000F7E42"/>
    <w:rsid w:val="000F7EC2"/>
    <w:rsid w:val="0010030A"/>
    <w:rsid w:val="001004EF"/>
    <w:rsid w:val="00100848"/>
    <w:rsid w:val="00100C8B"/>
    <w:rsid w:val="00100E13"/>
    <w:rsid w:val="00100FA2"/>
    <w:rsid w:val="0010110D"/>
    <w:rsid w:val="001017B3"/>
    <w:rsid w:val="0010183C"/>
    <w:rsid w:val="0010198D"/>
    <w:rsid w:val="00102339"/>
    <w:rsid w:val="001025BA"/>
    <w:rsid w:val="00102653"/>
    <w:rsid w:val="0010298D"/>
    <w:rsid w:val="00102A52"/>
    <w:rsid w:val="00102A5A"/>
    <w:rsid w:val="001032AD"/>
    <w:rsid w:val="00103455"/>
    <w:rsid w:val="00103647"/>
    <w:rsid w:val="00103714"/>
    <w:rsid w:val="00103888"/>
    <w:rsid w:val="00103A91"/>
    <w:rsid w:val="00103C31"/>
    <w:rsid w:val="00103E7F"/>
    <w:rsid w:val="00103FEC"/>
    <w:rsid w:val="00104061"/>
    <w:rsid w:val="00104395"/>
    <w:rsid w:val="001043ED"/>
    <w:rsid w:val="00104832"/>
    <w:rsid w:val="00104912"/>
    <w:rsid w:val="001049BF"/>
    <w:rsid w:val="00104A73"/>
    <w:rsid w:val="00104AFF"/>
    <w:rsid w:val="00104E64"/>
    <w:rsid w:val="0010515E"/>
    <w:rsid w:val="001055FF"/>
    <w:rsid w:val="001057CB"/>
    <w:rsid w:val="00105DC5"/>
    <w:rsid w:val="00105E4C"/>
    <w:rsid w:val="00105F08"/>
    <w:rsid w:val="00105F41"/>
    <w:rsid w:val="0010618B"/>
    <w:rsid w:val="00106640"/>
    <w:rsid w:val="001066B5"/>
    <w:rsid w:val="001069D0"/>
    <w:rsid w:val="00106BE9"/>
    <w:rsid w:val="00106F59"/>
    <w:rsid w:val="00106F6B"/>
    <w:rsid w:val="0010714A"/>
    <w:rsid w:val="00107538"/>
    <w:rsid w:val="00107645"/>
    <w:rsid w:val="001078A1"/>
    <w:rsid w:val="001078CB"/>
    <w:rsid w:val="00107C30"/>
    <w:rsid w:val="00107D44"/>
    <w:rsid w:val="00107E9B"/>
    <w:rsid w:val="0011015C"/>
    <w:rsid w:val="001103AE"/>
    <w:rsid w:val="0011066B"/>
    <w:rsid w:val="00110898"/>
    <w:rsid w:val="0011098D"/>
    <w:rsid w:val="00110B08"/>
    <w:rsid w:val="00110D7F"/>
    <w:rsid w:val="00111159"/>
    <w:rsid w:val="001112E6"/>
    <w:rsid w:val="0011134F"/>
    <w:rsid w:val="0011161A"/>
    <w:rsid w:val="001118D5"/>
    <w:rsid w:val="00111A7F"/>
    <w:rsid w:val="00111FEF"/>
    <w:rsid w:val="00112090"/>
    <w:rsid w:val="001121D7"/>
    <w:rsid w:val="001125A3"/>
    <w:rsid w:val="00112A5A"/>
    <w:rsid w:val="00112CB9"/>
    <w:rsid w:val="00112E25"/>
    <w:rsid w:val="00112E38"/>
    <w:rsid w:val="0011358B"/>
    <w:rsid w:val="00113BDC"/>
    <w:rsid w:val="00114065"/>
    <w:rsid w:val="00114173"/>
    <w:rsid w:val="001143DF"/>
    <w:rsid w:val="00114491"/>
    <w:rsid w:val="001147EE"/>
    <w:rsid w:val="00114A5B"/>
    <w:rsid w:val="00114B90"/>
    <w:rsid w:val="00114E50"/>
    <w:rsid w:val="00115191"/>
    <w:rsid w:val="001153AC"/>
    <w:rsid w:val="001155E9"/>
    <w:rsid w:val="0011588E"/>
    <w:rsid w:val="00115B90"/>
    <w:rsid w:val="00115BC5"/>
    <w:rsid w:val="00115D2D"/>
    <w:rsid w:val="00116110"/>
    <w:rsid w:val="001161C6"/>
    <w:rsid w:val="00116350"/>
    <w:rsid w:val="0011685C"/>
    <w:rsid w:val="001173E3"/>
    <w:rsid w:val="0011767D"/>
    <w:rsid w:val="00117BDF"/>
    <w:rsid w:val="00117DC5"/>
    <w:rsid w:val="00117EEE"/>
    <w:rsid w:val="00120084"/>
    <w:rsid w:val="00120269"/>
    <w:rsid w:val="001204C5"/>
    <w:rsid w:val="00120672"/>
    <w:rsid w:val="00120951"/>
    <w:rsid w:val="001209C2"/>
    <w:rsid w:val="00120A2E"/>
    <w:rsid w:val="00120C25"/>
    <w:rsid w:val="00121023"/>
    <w:rsid w:val="0012105C"/>
    <w:rsid w:val="00121677"/>
    <w:rsid w:val="001216F3"/>
    <w:rsid w:val="00121818"/>
    <w:rsid w:val="00121B37"/>
    <w:rsid w:val="00121B43"/>
    <w:rsid w:val="00121C61"/>
    <w:rsid w:val="00122038"/>
    <w:rsid w:val="001226B4"/>
    <w:rsid w:val="00122BB4"/>
    <w:rsid w:val="001233D0"/>
    <w:rsid w:val="00123665"/>
    <w:rsid w:val="001237B8"/>
    <w:rsid w:val="00123979"/>
    <w:rsid w:val="00123C38"/>
    <w:rsid w:val="00123DFB"/>
    <w:rsid w:val="00123EFF"/>
    <w:rsid w:val="0012438E"/>
    <w:rsid w:val="00124422"/>
    <w:rsid w:val="001248AC"/>
    <w:rsid w:val="001249C9"/>
    <w:rsid w:val="00124ABC"/>
    <w:rsid w:val="00124CDC"/>
    <w:rsid w:val="00124D93"/>
    <w:rsid w:val="00124E0E"/>
    <w:rsid w:val="00125BD0"/>
    <w:rsid w:val="00125C38"/>
    <w:rsid w:val="00125C9A"/>
    <w:rsid w:val="00125D77"/>
    <w:rsid w:val="00125E52"/>
    <w:rsid w:val="00125EF9"/>
    <w:rsid w:val="00125F0B"/>
    <w:rsid w:val="001262FE"/>
    <w:rsid w:val="00126416"/>
    <w:rsid w:val="00126606"/>
    <w:rsid w:val="001267D0"/>
    <w:rsid w:val="0012682C"/>
    <w:rsid w:val="001269FA"/>
    <w:rsid w:val="00126A08"/>
    <w:rsid w:val="00126C16"/>
    <w:rsid w:val="00126C84"/>
    <w:rsid w:val="00126CDE"/>
    <w:rsid w:val="0012709C"/>
    <w:rsid w:val="00127422"/>
    <w:rsid w:val="00127AEC"/>
    <w:rsid w:val="00127FBA"/>
    <w:rsid w:val="00130647"/>
    <w:rsid w:val="00130BC2"/>
    <w:rsid w:val="00130F05"/>
    <w:rsid w:val="00131491"/>
    <w:rsid w:val="001315C8"/>
    <w:rsid w:val="001318F4"/>
    <w:rsid w:val="0013197B"/>
    <w:rsid w:val="00131BDE"/>
    <w:rsid w:val="0013209F"/>
    <w:rsid w:val="0013221D"/>
    <w:rsid w:val="001323B4"/>
    <w:rsid w:val="00132D1D"/>
    <w:rsid w:val="00132F9B"/>
    <w:rsid w:val="0013306E"/>
    <w:rsid w:val="001331F8"/>
    <w:rsid w:val="001333AE"/>
    <w:rsid w:val="0013349C"/>
    <w:rsid w:val="001339C6"/>
    <w:rsid w:val="00133A48"/>
    <w:rsid w:val="00134005"/>
    <w:rsid w:val="0013400A"/>
    <w:rsid w:val="00134423"/>
    <w:rsid w:val="001345C8"/>
    <w:rsid w:val="00134868"/>
    <w:rsid w:val="00134888"/>
    <w:rsid w:val="001349B4"/>
    <w:rsid w:val="00134FB7"/>
    <w:rsid w:val="00135175"/>
    <w:rsid w:val="001351A0"/>
    <w:rsid w:val="00135414"/>
    <w:rsid w:val="001356D4"/>
    <w:rsid w:val="00135BE2"/>
    <w:rsid w:val="001363A1"/>
    <w:rsid w:val="00136782"/>
    <w:rsid w:val="00136CC9"/>
    <w:rsid w:val="00136DD6"/>
    <w:rsid w:val="0013716A"/>
    <w:rsid w:val="00137262"/>
    <w:rsid w:val="0013731E"/>
    <w:rsid w:val="00137467"/>
    <w:rsid w:val="0013748C"/>
    <w:rsid w:val="00137496"/>
    <w:rsid w:val="001374A0"/>
    <w:rsid w:val="0013760A"/>
    <w:rsid w:val="00137654"/>
    <w:rsid w:val="001377E1"/>
    <w:rsid w:val="00137A81"/>
    <w:rsid w:val="00137BA7"/>
    <w:rsid w:val="00137D40"/>
    <w:rsid w:val="00137ED2"/>
    <w:rsid w:val="00137F6B"/>
    <w:rsid w:val="00140479"/>
    <w:rsid w:val="001404AA"/>
    <w:rsid w:val="00140729"/>
    <w:rsid w:val="00140882"/>
    <w:rsid w:val="00140A3C"/>
    <w:rsid w:val="00141153"/>
    <w:rsid w:val="00141279"/>
    <w:rsid w:val="001413A6"/>
    <w:rsid w:val="00141431"/>
    <w:rsid w:val="001414E4"/>
    <w:rsid w:val="0014167A"/>
    <w:rsid w:val="001416CB"/>
    <w:rsid w:val="00141B93"/>
    <w:rsid w:val="00141BA8"/>
    <w:rsid w:val="00141C50"/>
    <w:rsid w:val="001423FB"/>
    <w:rsid w:val="00142B64"/>
    <w:rsid w:val="00142D54"/>
    <w:rsid w:val="00142DED"/>
    <w:rsid w:val="00142E60"/>
    <w:rsid w:val="00142F98"/>
    <w:rsid w:val="001430E7"/>
    <w:rsid w:val="00143516"/>
    <w:rsid w:val="0014378A"/>
    <w:rsid w:val="00143793"/>
    <w:rsid w:val="0014383B"/>
    <w:rsid w:val="0014387C"/>
    <w:rsid w:val="00143949"/>
    <w:rsid w:val="001439E0"/>
    <w:rsid w:val="00143C5A"/>
    <w:rsid w:val="00143CDD"/>
    <w:rsid w:val="00143DEB"/>
    <w:rsid w:val="00143EB5"/>
    <w:rsid w:val="00144006"/>
    <w:rsid w:val="0014401D"/>
    <w:rsid w:val="0014411D"/>
    <w:rsid w:val="00144235"/>
    <w:rsid w:val="00144B5E"/>
    <w:rsid w:val="0014517E"/>
    <w:rsid w:val="00145183"/>
    <w:rsid w:val="0014526E"/>
    <w:rsid w:val="0014540C"/>
    <w:rsid w:val="00145BD5"/>
    <w:rsid w:val="00145F6A"/>
    <w:rsid w:val="0014636E"/>
    <w:rsid w:val="001463B7"/>
    <w:rsid w:val="00146425"/>
    <w:rsid w:val="00146446"/>
    <w:rsid w:val="00146893"/>
    <w:rsid w:val="001469FD"/>
    <w:rsid w:val="00146AC2"/>
    <w:rsid w:val="00146C25"/>
    <w:rsid w:val="001478E7"/>
    <w:rsid w:val="00147A60"/>
    <w:rsid w:val="00147E37"/>
    <w:rsid w:val="00147E80"/>
    <w:rsid w:val="001500D8"/>
    <w:rsid w:val="001500DE"/>
    <w:rsid w:val="0015018E"/>
    <w:rsid w:val="00150AF6"/>
    <w:rsid w:val="00150C49"/>
    <w:rsid w:val="0015131A"/>
    <w:rsid w:val="00151371"/>
    <w:rsid w:val="001515D5"/>
    <w:rsid w:val="001518C8"/>
    <w:rsid w:val="00151B69"/>
    <w:rsid w:val="00151D23"/>
    <w:rsid w:val="00151F27"/>
    <w:rsid w:val="0015210D"/>
    <w:rsid w:val="001522C0"/>
    <w:rsid w:val="001526CE"/>
    <w:rsid w:val="00152826"/>
    <w:rsid w:val="00152910"/>
    <w:rsid w:val="00152EBF"/>
    <w:rsid w:val="00152EDB"/>
    <w:rsid w:val="001533C8"/>
    <w:rsid w:val="00153432"/>
    <w:rsid w:val="0015385C"/>
    <w:rsid w:val="00153C48"/>
    <w:rsid w:val="00153E2B"/>
    <w:rsid w:val="00154113"/>
    <w:rsid w:val="00154139"/>
    <w:rsid w:val="0015418E"/>
    <w:rsid w:val="0015443F"/>
    <w:rsid w:val="001547F2"/>
    <w:rsid w:val="0015486B"/>
    <w:rsid w:val="00154E42"/>
    <w:rsid w:val="001550D2"/>
    <w:rsid w:val="00155274"/>
    <w:rsid w:val="001553B0"/>
    <w:rsid w:val="001553CF"/>
    <w:rsid w:val="001553E0"/>
    <w:rsid w:val="00155491"/>
    <w:rsid w:val="00155916"/>
    <w:rsid w:val="00155994"/>
    <w:rsid w:val="001559F4"/>
    <w:rsid w:val="00155F7F"/>
    <w:rsid w:val="00155FE4"/>
    <w:rsid w:val="00156345"/>
    <w:rsid w:val="0015657F"/>
    <w:rsid w:val="001565D3"/>
    <w:rsid w:val="001568C1"/>
    <w:rsid w:val="00156CC6"/>
    <w:rsid w:val="00156E96"/>
    <w:rsid w:val="001573A0"/>
    <w:rsid w:val="00157A84"/>
    <w:rsid w:val="00157C60"/>
    <w:rsid w:val="00157F65"/>
    <w:rsid w:val="001601D2"/>
    <w:rsid w:val="0016023D"/>
    <w:rsid w:val="00160641"/>
    <w:rsid w:val="00160C78"/>
    <w:rsid w:val="00160D2C"/>
    <w:rsid w:val="00160E1D"/>
    <w:rsid w:val="00160ED1"/>
    <w:rsid w:val="00160F4D"/>
    <w:rsid w:val="00161305"/>
    <w:rsid w:val="00161312"/>
    <w:rsid w:val="001615DC"/>
    <w:rsid w:val="001615E9"/>
    <w:rsid w:val="00161A2D"/>
    <w:rsid w:val="00161AF2"/>
    <w:rsid w:val="00161B01"/>
    <w:rsid w:val="00161E5A"/>
    <w:rsid w:val="00161E9C"/>
    <w:rsid w:val="001620B7"/>
    <w:rsid w:val="0016217A"/>
    <w:rsid w:val="001621C7"/>
    <w:rsid w:val="00162774"/>
    <w:rsid w:val="00162B4D"/>
    <w:rsid w:val="00162CDA"/>
    <w:rsid w:val="00162D50"/>
    <w:rsid w:val="00162DE2"/>
    <w:rsid w:val="00162F5A"/>
    <w:rsid w:val="00163202"/>
    <w:rsid w:val="00163299"/>
    <w:rsid w:val="001637A2"/>
    <w:rsid w:val="00163CB0"/>
    <w:rsid w:val="00163FDA"/>
    <w:rsid w:val="0016405D"/>
    <w:rsid w:val="00164131"/>
    <w:rsid w:val="00164232"/>
    <w:rsid w:val="001642A1"/>
    <w:rsid w:val="001647F7"/>
    <w:rsid w:val="00164A09"/>
    <w:rsid w:val="00164BCE"/>
    <w:rsid w:val="00164C5E"/>
    <w:rsid w:val="001652D4"/>
    <w:rsid w:val="001654FD"/>
    <w:rsid w:val="00165541"/>
    <w:rsid w:val="00165925"/>
    <w:rsid w:val="00165D14"/>
    <w:rsid w:val="00165F5E"/>
    <w:rsid w:val="00166396"/>
    <w:rsid w:val="0016659F"/>
    <w:rsid w:val="0016671D"/>
    <w:rsid w:val="00166A02"/>
    <w:rsid w:val="00166A7F"/>
    <w:rsid w:val="00166C47"/>
    <w:rsid w:val="00166E1B"/>
    <w:rsid w:val="00167176"/>
    <w:rsid w:val="0016740C"/>
    <w:rsid w:val="00167F2B"/>
    <w:rsid w:val="00167F8E"/>
    <w:rsid w:val="00167FD5"/>
    <w:rsid w:val="0017015D"/>
    <w:rsid w:val="00170241"/>
    <w:rsid w:val="001703BF"/>
    <w:rsid w:val="00170491"/>
    <w:rsid w:val="00170DDF"/>
    <w:rsid w:val="00171817"/>
    <w:rsid w:val="00171820"/>
    <w:rsid w:val="00171ACB"/>
    <w:rsid w:val="0017203A"/>
    <w:rsid w:val="001720ED"/>
    <w:rsid w:val="00172338"/>
    <w:rsid w:val="00172391"/>
    <w:rsid w:val="0017251F"/>
    <w:rsid w:val="001725B1"/>
    <w:rsid w:val="001727DF"/>
    <w:rsid w:val="001728A0"/>
    <w:rsid w:val="00172A6E"/>
    <w:rsid w:val="00172B75"/>
    <w:rsid w:val="00172CBF"/>
    <w:rsid w:val="00173079"/>
    <w:rsid w:val="00173130"/>
    <w:rsid w:val="00173165"/>
    <w:rsid w:val="001732FA"/>
    <w:rsid w:val="001733D2"/>
    <w:rsid w:val="001733E1"/>
    <w:rsid w:val="00173475"/>
    <w:rsid w:val="00173AED"/>
    <w:rsid w:val="00173D29"/>
    <w:rsid w:val="00173D4D"/>
    <w:rsid w:val="00173FE6"/>
    <w:rsid w:val="001740D1"/>
    <w:rsid w:val="0017429A"/>
    <w:rsid w:val="001745A7"/>
    <w:rsid w:val="00174EBF"/>
    <w:rsid w:val="0017543A"/>
    <w:rsid w:val="0017543D"/>
    <w:rsid w:val="001761A5"/>
    <w:rsid w:val="0017628D"/>
    <w:rsid w:val="00176356"/>
    <w:rsid w:val="001763FF"/>
    <w:rsid w:val="00176477"/>
    <w:rsid w:val="0017674B"/>
    <w:rsid w:val="001767B6"/>
    <w:rsid w:val="00176BDB"/>
    <w:rsid w:val="00176EA5"/>
    <w:rsid w:val="00176EE0"/>
    <w:rsid w:val="00177043"/>
    <w:rsid w:val="001770D5"/>
    <w:rsid w:val="00177138"/>
    <w:rsid w:val="001771E9"/>
    <w:rsid w:val="001771FD"/>
    <w:rsid w:val="0017720C"/>
    <w:rsid w:val="001774FA"/>
    <w:rsid w:val="0017753F"/>
    <w:rsid w:val="001776B0"/>
    <w:rsid w:val="001776D4"/>
    <w:rsid w:val="001777AC"/>
    <w:rsid w:val="00177B08"/>
    <w:rsid w:val="00177B9A"/>
    <w:rsid w:val="00177FAC"/>
    <w:rsid w:val="00177FFB"/>
    <w:rsid w:val="0018073C"/>
    <w:rsid w:val="0018074A"/>
    <w:rsid w:val="001807AE"/>
    <w:rsid w:val="00180E1F"/>
    <w:rsid w:val="0018114D"/>
    <w:rsid w:val="001811FC"/>
    <w:rsid w:val="001813D8"/>
    <w:rsid w:val="00181A1A"/>
    <w:rsid w:val="00181A50"/>
    <w:rsid w:val="00181CA0"/>
    <w:rsid w:val="00182048"/>
    <w:rsid w:val="0018212E"/>
    <w:rsid w:val="00182616"/>
    <w:rsid w:val="001826BA"/>
    <w:rsid w:val="0018270E"/>
    <w:rsid w:val="00182748"/>
    <w:rsid w:val="00182875"/>
    <w:rsid w:val="001828BE"/>
    <w:rsid w:val="001829A6"/>
    <w:rsid w:val="00182D3B"/>
    <w:rsid w:val="001830B5"/>
    <w:rsid w:val="00183984"/>
    <w:rsid w:val="00183FF0"/>
    <w:rsid w:val="001840B7"/>
    <w:rsid w:val="00184801"/>
    <w:rsid w:val="00184924"/>
    <w:rsid w:val="00184A39"/>
    <w:rsid w:val="001854A6"/>
    <w:rsid w:val="00185E3B"/>
    <w:rsid w:val="00185F70"/>
    <w:rsid w:val="0018618F"/>
    <w:rsid w:val="00186439"/>
    <w:rsid w:val="001868FA"/>
    <w:rsid w:val="001869C1"/>
    <w:rsid w:val="00186AEF"/>
    <w:rsid w:val="00186B3D"/>
    <w:rsid w:val="00186D16"/>
    <w:rsid w:val="001871B7"/>
    <w:rsid w:val="001871E7"/>
    <w:rsid w:val="001873FD"/>
    <w:rsid w:val="0018794A"/>
    <w:rsid w:val="00187CEC"/>
    <w:rsid w:val="00187FC1"/>
    <w:rsid w:val="0019013F"/>
    <w:rsid w:val="00190213"/>
    <w:rsid w:val="00190490"/>
    <w:rsid w:val="00191442"/>
    <w:rsid w:val="001914FB"/>
    <w:rsid w:val="001916EF"/>
    <w:rsid w:val="0019192C"/>
    <w:rsid w:val="00191AF8"/>
    <w:rsid w:val="00191BDF"/>
    <w:rsid w:val="00191E36"/>
    <w:rsid w:val="00192341"/>
    <w:rsid w:val="00192362"/>
    <w:rsid w:val="001926EA"/>
    <w:rsid w:val="00192FC6"/>
    <w:rsid w:val="0019319D"/>
    <w:rsid w:val="001935F5"/>
    <w:rsid w:val="001939E4"/>
    <w:rsid w:val="00193A56"/>
    <w:rsid w:val="00193F46"/>
    <w:rsid w:val="0019426D"/>
    <w:rsid w:val="00194272"/>
    <w:rsid w:val="0019429F"/>
    <w:rsid w:val="001943BB"/>
    <w:rsid w:val="001945E5"/>
    <w:rsid w:val="0019462A"/>
    <w:rsid w:val="001948BE"/>
    <w:rsid w:val="00194CE8"/>
    <w:rsid w:val="00195543"/>
    <w:rsid w:val="00195990"/>
    <w:rsid w:val="00195D1D"/>
    <w:rsid w:val="00195D74"/>
    <w:rsid w:val="00195DCC"/>
    <w:rsid w:val="001960E0"/>
    <w:rsid w:val="00196218"/>
    <w:rsid w:val="0019680E"/>
    <w:rsid w:val="00196BF5"/>
    <w:rsid w:val="00196DE1"/>
    <w:rsid w:val="00196F49"/>
    <w:rsid w:val="001970FA"/>
    <w:rsid w:val="00197287"/>
    <w:rsid w:val="00197516"/>
    <w:rsid w:val="001975AB"/>
    <w:rsid w:val="00197718"/>
    <w:rsid w:val="00197BDF"/>
    <w:rsid w:val="00197BF0"/>
    <w:rsid w:val="00197C05"/>
    <w:rsid w:val="00197D3C"/>
    <w:rsid w:val="001A005E"/>
    <w:rsid w:val="001A0081"/>
    <w:rsid w:val="001A0486"/>
    <w:rsid w:val="001A0543"/>
    <w:rsid w:val="001A069F"/>
    <w:rsid w:val="001A0A44"/>
    <w:rsid w:val="001A0B8B"/>
    <w:rsid w:val="001A0F42"/>
    <w:rsid w:val="001A12E9"/>
    <w:rsid w:val="001A1436"/>
    <w:rsid w:val="001A1584"/>
    <w:rsid w:val="001A162E"/>
    <w:rsid w:val="001A19F3"/>
    <w:rsid w:val="001A1A12"/>
    <w:rsid w:val="001A1FE5"/>
    <w:rsid w:val="001A210F"/>
    <w:rsid w:val="001A2168"/>
    <w:rsid w:val="001A241E"/>
    <w:rsid w:val="001A252F"/>
    <w:rsid w:val="001A2669"/>
    <w:rsid w:val="001A2691"/>
    <w:rsid w:val="001A27E3"/>
    <w:rsid w:val="001A2BBB"/>
    <w:rsid w:val="001A2D40"/>
    <w:rsid w:val="001A2DA1"/>
    <w:rsid w:val="001A33D7"/>
    <w:rsid w:val="001A3461"/>
    <w:rsid w:val="001A34FE"/>
    <w:rsid w:val="001A35E2"/>
    <w:rsid w:val="001A3C33"/>
    <w:rsid w:val="001A3CF9"/>
    <w:rsid w:val="001A3DF0"/>
    <w:rsid w:val="001A4147"/>
    <w:rsid w:val="001A4281"/>
    <w:rsid w:val="001A4483"/>
    <w:rsid w:val="001A4608"/>
    <w:rsid w:val="001A46D9"/>
    <w:rsid w:val="001A4995"/>
    <w:rsid w:val="001A4C84"/>
    <w:rsid w:val="001A4D03"/>
    <w:rsid w:val="001A4D24"/>
    <w:rsid w:val="001A4ED7"/>
    <w:rsid w:val="001A5014"/>
    <w:rsid w:val="001A5293"/>
    <w:rsid w:val="001A552F"/>
    <w:rsid w:val="001A56E4"/>
    <w:rsid w:val="001A588C"/>
    <w:rsid w:val="001A5E3D"/>
    <w:rsid w:val="001A61EB"/>
    <w:rsid w:val="001A653A"/>
    <w:rsid w:val="001A67DB"/>
    <w:rsid w:val="001A6854"/>
    <w:rsid w:val="001A693B"/>
    <w:rsid w:val="001A6AFA"/>
    <w:rsid w:val="001A6B4D"/>
    <w:rsid w:val="001A6C63"/>
    <w:rsid w:val="001A6CBC"/>
    <w:rsid w:val="001A6E43"/>
    <w:rsid w:val="001A76C4"/>
    <w:rsid w:val="001A78E3"/>
    <w:rsid w:val="001A7C77"/>
    <w:rsid w:val="001A7E54"/>
    <w:rsid w:val="001B03C0"/>
    <w:rsid w:val="001B05DC"/>
    <w:rsid w:val="001B05F6"/>
    <w:rsid w:val="001B06B4"/>
    <w:rsid w:val="001B0775"/>
    <w:rsid w:val="001B099E"/>
    <w:rsid w:val="001B0AC4"/>
    <w:rsid w:val="001B0C1A"/>
    <w:rsid w:val="001B0C83"/>
    <w:rsid w:val="001B0D0A"/>
    <w:rsid w:val="001B0DE4"/>
    <w:rsid w:val="001B0EE8"/>
    <w:rsid w:val="001B0F4F"/>
    <w:rsid w:val="001B1157"/>
    <w:rsid w:val="001B19B7"/>
    <w:rsid w:val="001B19BC"/>
    <w:rsid w:val="001B1BD1"/>
    <w:rsid w:val="001B1BE8"/>
    <w:rsid w:val="001B1E67"/>
    <w:rsid w:val="001B20CC"/>
    <w:rsid w:val="001B2149"/>
    <w:rsid w:val="001B2181"/>
    <w:rsid w:val="001B2276"/>
    <w:rsid w:val="001B25A8"/>
    <w:rsid w:val="001B2877"/>
    <w:rsid w:val="001B2AF3"/>
    <w:rsid w:val="001B2C2D"/>
    <w:rsid w:val="001B2F7F"/>
    <w:rsid w:val="001B3207"/>
    <w:rsid w:val="001B36E7"/>
    <w:rsid w:val="001B3F48"/>
    <w:rsid w:val="001B3FBE"/>
    <w:rsid w:val="001B406C"/>
    <w:rsid w:val="001B40CB"/>
    <w:rsid w:val="001B417C"/>
    <w:rsid w:val="001B42AE"/>
    <w:rsid w:val="001B4335"/>
    <w:rsid w:val="001B44B2"/>
    <w:rsid w:val="001B45E3"/>
    <w:rsid w:val="001B464D"/>
    <w:rsid w:val="001B4819"/>
    <w:rsid w:val="001B49E8"/>
    <w:rsid w:val="001B4BBC"/>
    <w:rsid w:val="001B4C1E"/>
    <w:rsid w:val="001B4C4C"/>
    <w:rsid w:val="001B4D7D"/>
    <w:rsid w:val="001B4E07"/>
    <w:rsid w:val="001B528A"/>
    <w:rsid w:val="001B52FD"/>
    <w:rsid w:val="001B5558"/>
    <w:rsid w:val="001B61BD"/>
    <w:rsid w:val="001B626F"/>
    <w:rsid w:val="001B6410"/>
    <w:rsid w:val="001B6525"/>
    <w:rsid w:val="001B6585"/>
    <w:rsid w:val="001B6B2F"/>
    <w:rsid w:val="001B6E85"/>
    <w:rsid w:val="001B6FE0"/>
    <w:rsid w:val="001B7106"/>
    <w:rsid w:val="001B7500"/>
    <w:rsid w:val="001B7AA8"/>
    <w:rsid w:val="001B7C07"/>
    <w:rsid w:val="001C014C"/>
    <w:rsid w:val="001C0435"/>
    <w:rsid w:val="001C05B5"/>
    <w:rsid w:val="001C0B1A"/>
    <w:rsid w:val="001C0B59"/>
    <w:rsid w:val="001C0EE5"/>
    <w:rsid w:val="001C0F7F"/>
    <w:rsid w:val="001C1232"/>
    <w:rsid w:val="001C1294"/>
    <w:rsid w:val="001C1295"/>
    <w:rsid w:val="001C12E1"/>
    <w:rsid w:val="001C15EF"/>
    <w:rsid w:val="001C1634"/>
    <w:rsid w:val="001C1774"/>
    <w:rsid w:val="001C1AD8"/>
    <w:rsid w:val="001C1DDD"/>
    <w:rsid w:val="001C2482"/>
    <w:rsid w:val="001C24DF"/>
    <w:rsid w:val="001C2C36"/>
    <w:rsid w:val="001C2EA3"/>
    <w:rsid w:val="001C3012"/>
    <w:rsid w:val="001C34A7"/>
    <w:rsid w:val="001C3551"/>
    <w:rsid w:val="001C3F04"/>
    <w:rsid w:val="001C3FD5"/>
    <w:rsid w:val="001C4738"/>
    <w:rsid w:val="001C497B"/>
    <w:rsid w:val="001C49F8"/>
    <w:rsid w:val="001C4A6A"/>
    <w:rsid w:val="001C4D62"/>
    <w:rsid w:val="001C502C"/>
    <w:rsid w:val="001C53AD"/>
    <w:rsid w:val="001C54E8"/>
    <w:rsid w:val="001C5604"/>
    <w:rsid w:val="001C5935"/>
    <w:rsid w:val="001C5F11"/>
    <w:rsid w:val="001C5F5E"/>
    <w:rsid w:val="001C5FE9"/>
    <w:rsid w:val="001C6191"/>
    <w:rsid w:val="001C61E0"/>
    <w:rsid w:val="001C6241"/>
    <w:rsid w:val="001C6274"/>
    <w:rsid w:val="001C6C6E"/>
    <w:rsid w:val="001C6D17"/>
    <w:rsid w:val="001C6D70"/>
    <w:rsid w:val="001C6E04"/>
    <w:rsid w:val="001C736D"/>
    <w:rsid w:val="001C746B"/>
    <w:rsid w:val="001C7574"/>
    <w:rsid w:val="001C7785"/>
    <w:rsid w:val="001C79F6"/>
    <w:rsid w:val="001C7E5A"/>
    <w:rsid w:val="001D0340"/>
    <w:rsid w:val="001D04E3"/>
    <w:rsid w:val="001D0697"/>
    <w:rsid w:val="001D0942"/>
    <w:rsid w:val="001D0F86"/>
    <w:rsid w:val="001D13B0"/>
    <w:rsid w:val="001D154B"/>
    <w:rsid w:val="001D15D3"/>
    <w:rsid w:val="001D1BBC"/>
    <w:rsid w:val="001D1DA8"/>
    <w:rsid w:val="001D22A4"/>
    <w:rsid w:val="001D239A"/>
    <w:rsid w:val="001D23F6"/>
    <w:rsid w:val="001D2461"/>
    <w:rsid w:val="001D2D83"/>
    <w:rsid w:val="001D2E63"/>
    <w:rsid w:val="001D2EC2"/>
    <w:rsid w:val="001D3124"/>
    <w:rsid w:val="001D3195"/>
    <w:rsid w:val="001D3384"/>
    <w:rsid w:val="001D3470"/>
    <w:rsid w:val="001D3556"/>
    <w:rsid w:val="001D3557"/>
    <w:rsid w:val="001D4315"/>
    <w:rsid w:val="001D4DC9"/>
    <w:rsid w:val="001D511B"/>
    <w:rsid w:val="001D517F"/>
    <w:rsid w:val="001D523B"/>
    <w:rsid w:val="001D5325"/>
    <w:rsid w:val="001D5435"/>
    <w:rsid w:val="001D5830"/>
    <w:rsid w:val="001D6097"/>
    <w:rsid w:val="001D6468"/>
    <w:rsid w:val="001D6541"/>
    <w:rsid w:val="001D6821"/>
    <w:rsid w:val="001D68E7"/>
    <w:rsid w:val="001D6C85"/>
    <w:rsid w:val="001D6E67"/>
    <w:rsid w:val="001D6F99"/>
    <w:rsid w:val="001D76DE"/>
    <w:rsid w:val="001E0394"/>
    <w:rsid w:val="001E0506"/>
    <w:rsid w:val="001E0657"/>
    <w:rsid w:val="001E08DE"/>
    <w:rsid w:val="001E095C"/>
    <w:rsid w:val="001E0CC3"/>
    <w:rsid w:val="001E0D19"/>
    <w:rsid w:val="001E0D58"/>
    <w:rsid w:val="001E0F77"/>
    <w:rsid w:val="001E1068"/>
    <w:rsid w:val="001E118D"/>
    <w:rsid w:val="001E13B9"/>
    <w:rsid w:val="001E13BD"/>
    <w:rsid w:val="001E159C"/>
    <w:rsid w:val="001E15A5"/>
    <w:rsid w:val="001E176F"/>
    <w:rsid w:val="001E1C19"/>
    <w:rsid w:val="001E1F3C"/>
    <w:rsid w:val="001E2464"/>
    <w:rsid w:val="001E2A12"/>
    <w:rsid w:val="001E2ED0"/>
    <w:rsid w:val="001E35D8"/>
    <w:rsid w:val="001E3607"/>
    <w:rsid w:val="001E3667"/>
    <w:rsid w:val="001E374E"/>
    <w:rsid w:val="001E38E7"/>
    <w:rsid w:val="001E3918"/>
    <w:rsid w:val="001E3C01"/>
    <w:rsid w:val="001E3E31"/>
    <w:rsid w:val="001E3E7D"/>
    <w:rsid w:val="001E3FDF"/>
    <w:rsid w:val="001E4080"/>
    <w:rsid w:val="001E46D0"/>
    <w:rsid w:val="001E488D"/>
    <w:rsid w:val="001E48B5"/>
    <w:rsid w:val="001E4CD3"/>
    <w:rsid w:val="001E4D12"/>
    <w:rsid w:val="001E4F5F"/>
    <w:rsid w:val="001E57B7"/>
    <w:rsid w:val="001E58FD"/>
    <w:rsid w:val="001E5ACB"/>
    <w:rsid w:val="001E5CE2"/>
    <w:rsid w:val="001E64C9"/>
    <w:rsid w:val="001E6755"/>
    <w:rsid w:val="001E68D1"/>
    <w:rsid w:val="001E697F"/>
    <w:rsid w:val="001E6BCA"/>
    <w:rsid w:val="001E7059"/>
    <w:rsid w:val="001E727A"/>
    <w:rsid w:val="001E7293"/>
    <w:rsid w:val="001E77CF"/>
    <w:rsid w:val="001E77EA"/>
    <w:rsid w:val="001E7937"/>
    <w:rsid w:val="001E7A86"/>
    <w:rsid w:val="001E7BB3"/>
    <w:rsid w:val="001F014B"/>
    <w:rsid w:val="001F0598"/>
    <w:rsid w:val="001F0657"/>
    <w:rsid w:val="001F0978"/>
    <w:rsid w:val="001F0A7C"/>
    <w:rsid w:val="001F0B8D"/>
    <w:rsid w:val="001F1066"/>
    <w:rsid w:val="001F195A"/>
    <w:rsid w:val="001F1966"/>
    <w:rsid w:val="001F1C7E"/>
    <w:rsid w:val="001F1EB6"/>
    <w:rsid w:val="001F1F6D"/>
    <w:rsid w:val="001F2347"/>
    <w:rsid w:val="001F258E"/>
    <w:rsid w:val="001F27DB"/>
    <w:rsid w:val="001F3599"/>
    <w:rsid w:val="001F37D0"/>
    <w:rsid w:val="001F381C"/>
    <w:rsid w:val="001F39EE"/>
    <w:rsid w:val="001F3E93"/>
    <w:rsid w:val="001F3EFA"/>
    <w:rsid w:val="001F453E"/>
    <w:rsid w:val="001F47BD"/>
    <w:rsid w:val="001F490D"/>
    <w:rsid w:val="001F4978"/>
    <w:rsid w:val="001F541F"/>
    <w:rsid w:val="001F5569"/>
    <w:rsid w:val="001F5A5D"/>
    <w:rsid w:val="001F5D1F"/>
    <w:rsid w:val="001F62AD"/>
    <w:rsid w:val="001F62F0"/>
    <w:rsid w:val="001F64CE"/>
    <w:rsid w:val="001F68A5"/>
    <w:rsid w:val="001F6DB1"/>
    <w:rsid w:val="001F6DDA"/>
    <w:rsid w:val="001F6DEE"/>
    <w:rsid w:val="001F71E5"/>
    <w:rsid w:val="001F7254"/>
    <w:rsid w:val="001F76DB"/>
    <w:rsid w:val="001F77B0"/>
    <w:rsid w:val="001F7A43"/>
    <w:rsid w:val="001F7AEB"/>
    <w:rsid w:val="00200A81"/>
    <w:rsid w:val="00200D60"/>
    <w:rsid w:val="002013E4"/>
    <w:rsid w:val="00201895"/>
    <w:rsid w:val="002018AB"/>
    <w:rsid w:val="00201C3D"/>
    <w:rsid w:val="00201DC5"/>
    <w:rsid w:val="00202302"/>
    <w:rsid w:val="00202570"/>
    <w:rsid w:val="0020266A"/>
    <w:rsid w:val="00202A61"/>
    <w:rsid w:val="00202ABA"/>
    <w:rsid w:val="00202BCA"/>
    <w:rsid w:val="00202CF0"/>
    <w:rsid w:val="00202ED8"/>
    <w:rsid w:val="0020310C"/>
    <w:rsid w:val="002032C9"/>
    <w:rsid w:val="00203347"/>
    <w:rsid w:val="00203387"/>
    <w:rsid w:val="00203E1E"/>
    <w:rsid w:val="00203ECD"/>
    <w:rsid w:val="002043E2"/>
    <w:rsid w:val="002044DB"/>
    <w:rsid w:val="0020459D"/>
    <w:rsid w:val="002046B8"/>
    <w:rsid w:val="002047FB"/>
    <w:rsid w:val="00204BC6"/>
    <w:rsid w:val="00204D8D"/>
    <w:rsid w:val="00204DD4"/>
    <w:rsid w:val="00204E79"/>
    <w:rsid w:val="0020500F"/>
    <w:rsid w:val="00205334"/>
    <w:rsid w:val="0020536E"/>
    <w:rsid w:val="002058E6"/>
    <w:rsid w:val="00205985"/>
    <w:rsid w:val="00205D89"/>
    <w:rsid w:val="00205EA1"/>
    <w:rsid w:val="00205FB6"/>
    <w:rsid w:val="002060E5"/>
    <w:rsid w:val="002063DA"/>
    <w:rsid w:val="00206483"/>
    <w:rsid w:val="002064C0"/>
    <w:rsid w:val="0020688A"/>
    <w:rsid w:val="00206902"/>
    <w:rsid w:val="00206B1E"/>
    <w:rsid w:val="00206C23"/>
    <w:rsid w:val="00206E1C"/>
    <w:rsid w:val="00207166"/>
    <w:rsid w:val="00207304"/>
    <w:rsid w:val="0020736E"/>
    <w:rsid w:val="002073AE"/>
    <w:rsid w:val="002073B7"/>
    <w:rsid w:val="00207A12"/>
    <w:rsid w:val="00207B6C"/>
    <w:rsid w:val="00207BB3"/>
    <w:rsid w:val="00207BB6"/>
    <w:rsid w:val="00207E50"/>
    <w:rsid w:val="0021014F"/>
    <w:rsid w:val="002102AE"/>
    <w:rsid w:val="00210334"/>
    <w:rsid w:val="00210455"/>
    <w:rsid w:val="00210B36"/>
    <w:rsid w:val="00210C29"/>
    <w:rsid w:val="0021120A"/>
    <w:rsid w:val="0021137C"/>
    <w:rsid w:val="002114D9"/>
    <w:rsid w:val="00211986"/>
    <w:rsid w:val="00211C52"/>
    <w:rsid w:val="00211E0D"/>
    <w:rsid w:val="00211FFD"/>
    <w:rsid w:val="002122A0"/>
    <w:rsid w:val="0021264F"/>
    <w:rsid w:val="002130CA"/>
    <w:rsid w:val="00213549"/>
    <w:rsid w:val="002136BD"/>
    <w:rsid w:val="002137F7"/>
    <w:rsid w:val="00213806"/>
    <w:rsid w:val="00213817"/>
    <w:rsid w:val="00213887"/>
    <w:rsid w:val="002138A2"/>
    <w:rsid w:val="00213B58"/>
    <w:rsid w:val="00213B7E"/>
    <w:rsid w:val="00213C38"/>
    <w:rsid w:val="00213E58"/>
    <w:rsid w:val="00213FD1"/>
    <w:rsid w:val="0021452C"/>
    <w:rsid w:val="00214532"/>
    <w:rsid w:val="002147F0"/>
    <w:rsid w:val="00214A2D"/>
    <w:rsid w:val="00214AB0"/>
    <w:rsid w:val="00214EC8"/>
    <w:rsid w:val="002150D7"/>
    <w:rsid w:val="002151CD"/>
    <w:rsid w:val="002155C1"/>
    <w:rsid w:val="002155E0"/>
    <w:rsid w:val="00215658"/>
    <w:rsid w:val="00215790"/>
    <w:rsid w:val="002158AC"/>
    <w:rsid w:val="00215B43"/>
    <w:rsid w:val="00215DE6"/>
    <w:rsid w:val="00216236"/>
    <w:rsid w:val="00216BC4"/>
    <w:rsid w:val="00216F2B"/>
    <w:rsid w:val="00217663"/>
    <w:rsid w:val="002176BD"/>
    <w:rsid w:val="00217D3A"/>
    <w:rsid w:val="00217DF4"/>
    <w:rsid w:val="00220040"/>
    <w:rsid w:val="00220231"/>
    <w:rsid w:val="002205F1"/>
    <w:rsid w:val="00220694"/>
    <w:rsid w:val="0022081D"/>
    <w:rsid w:val="00220971"/>
    <w:rsid w:val="00220A5E"/>
    <w:rsid w:val="00220A61"/>
    <w:rsid w:val="00220F8A"/>
    <w:rsid w:val="00221383"/>
    <w:rsid w:val="002213E6"/>
    <w:rsid w:val="00221415"/>
    <w:rsid w:val="00221435"/>
    <w:rsid w:val="00221479"/>
    <w:rsid w:val="002214D3"/>
    <w:rsid w:val="002215C5"/>
    <w:rsid w:val="002215FF"/>
    <w:rsid w:val="0022187D"/>
    <w:rsid w:val="00221AA1"/>
    <w:rsid w:val="00221D29"/>
    <w:rsid w:val="00221E3C"/>
    <w:rsid w:val="00221FBF"/>
    <w:rsid w:val="00222987"/>
    <w:rsid w:val="00222AC3"/>
    <w:rsid w:val="00222BEE"/>
    <w:rsid w:val="00222F1A"/>
    <w:rsid w:val="00223455"/>
    <w:rsid w:val="002236E5"/>
    <w:rsid w:val="002237CB"/>
    <w:rsid w:val="00223EDD"/>
    <w:rsid w:val="00223EE3"/>
    <w:rsid w:val="002243B1"/>
    <w:rsid w:val="00224814"/>
    <w:rsid w:val="00224C29"/>
    <w:rsid w:val="00224C85"/>
    <w:rsid w:val="00224CFC"/>
    <w:rsid w:val="00224D29"/>
    <w:rsid w:val="00224FCE"/>
    <w:rsid w:val="00225560"/>
    <w:rsid w:val="00225577"/>
    <w:rsid w:val="00225597"/>
    <w:rsid w:val="00226122"/>
    <w:rsid w:val="002262C2"/>
    <w:rsid w:val="00226366"/>
    <w:rsid w:val="00226B3C"/>
    <w:rsid w:val="00226B8E"/>
    <w:rsid w:val="00226C2A"/>
    <w:rsid w:val="00226EB4"/>
    <w:rsid w:val="002270BE"/>
    <w:rsid w:val="002270CE"/>
    <w:rsid w:val="002272AF"/>
    <w:rsid w:val="00227304"/>
    <w:rsid w:val="002275D8"/>
    <w:rsid w:val="0022770D"/>
    <w:rsid w:val="002277C1"/>
    <w:rsid w:val="00227D93"/>
    <w:rsid w:val="00227DE7"/>
    <w:rsid w:val="00227F72"/>
    <w:rsid w:val="00227FA5"/>
    <w:rsid w:val="002300A6"/>
    <w:rsid w:val="002300B8"/>
    <w:rsid w:val="00230293"/>
    <w:rsid w:val="002302D3"/>
    <w:rsid w:val="00230561"/>
    <w:rsid w:val="00230B6D"/>
    <w:rsid w:val="00230CD2"/>
    <w:rsid w:val="00230E53"/>
    <w:rsid w:val="0023105E"/>
    <w:rsid w:val="00231145"/>
    <w:rsid w:val="0023119C"/>
    <w:rsid w:val="00231342"/>
    <w:rsid w:val="00231BFF"/>
    <w:rsid w:val="00231EC7"/>
    <w:rsid w:val="00231F8E"/>
    <w:rsid w:val="0023244D"/>
    <w:rsid w:val="00232836"/>
    <w:rsid w:val="00232853"/>
    <w:rsid w:val="002329CF"/>
    <w:rsid w:val="00232ECC"/>
    <w:rsid w:val="002330C7"/>
    <w:rsid w:val="002330E5"/>
    <w:rsid w:val="0023318B"/>
    <w:rsid w:val="00233E79"/>
    <w:rsid w:val="00233F9D"/>
    <w:rsid w:val="002340D8"/>
    <w:rsid w:val="00234186"/>
    <w:rsid w:val="00234237"/>
    <w:rsid w:val="00234469"/>
    <w:rsid w:val="00234525"/>
    <w:rsid w:val="00234608"/>
    <w:rsid w:val="00234784"/>
    <w:rsid w:val="002349EB"/>
    <w:rsid w:val="00234BE3"/>
    <w:rsid w:val="00234D1E"/>
    <w:rsid w:val="00234F47"/>
    <w:rsid w:val="00235A95"/>
    <w:rsid w:val="00235C14"/>
    <w:rsid w:val="00235E11"/>
    <w:rsid w:val="0023612A"/>
    <w:rsid w:val="0023622B"/>
    <w:rsid w:val="00236310"/>
    <w:rsid w:val="002363EF"/>
    <w:rsid w:val="0023657C"/>
    <w:rsid w:val="002366A4"/>
    <w:rsid w:val="002367E7"/>
    <w:rsid w:val="00236CFB"/>
    <w:rsid w:val="00236D01"/>
    <w:rsid w:val="00236D0A"/>
    <w:rsid w:val="00236E31"/>
    <w:rsid w:val="00236F65"/>
    <w:rsid w:val="00237467"/>
    <w:rsid w:val="002376A6"/>
    <w:rsid w:val="0023785D"/>
    <w:rsid w:val="00237A03"/>
    <w:rsid w:val="00237BAE"/>
    <w:rsid w:val="00237CF1"/>
    <w:rsid w:val="00237EB4"/>
    <w:rsid w:val="00237EFC"/>
    <w:rsid w:val="0024010B"/>
    <w:rsid w:val="002407CB"/>
    <w:rsid w:val="0024088E"/>
    <w:rsid w:val="00240CA9"/>
    <w:rsid w:val="00240E5C"/>
    <w:rsid w:val="00240F94"/>
    <w:rsid w:val="00241387"/>
    <w:rsid w:val="002416A5"/>
    <w:rsid w:val="00241759"/>
    <w:rsid w:val="002417B2"/>
    <w:rsid w:val="0024183A"/>
    <w:rsid w:val="00241958"/>
    <w:rsid w:val="00241AEC"/>
    <w:rsid w:val="00241AFC"/>
    <w:rsid w:val="00241B6E"/>
    <w:rsid w:val="00241BDA"/>
    <w:rsid w:val="00241BDE"/>
    <w:rsid w:val="00241F8E"/>
    <w:rsid w:val="00241FC5"/>
    <w:rsid w:val="0024207A"/>
    <w:rsid w:val="002422C1"/>
    <w:rsid w:val="002424AA"/>
    <w:rsid w:val="00242779"/>
    <w:rsid w:val="00242B39"/>
    <w:rsid w:val="00242D04"/>
    <w:rsid w:val="00242EBA"/>
    <w:rsid w:val="00242FA3"/>
    <w:rsid w:val="002434D0"/>
    <w:rsid w:val="00244031"/>
    <w:rsid w:val="0024428C"/>
    <w:rsid w:val="00244478"/>
    <w:rsid w:val="002444E0"/>
    <w:rsid w:val="0024463F"/>
    <w:rsid w:val="0024494F"/>
    <w:rsid w:val="00244995"/>
    <w:rsid w:val="00244D7A"/>
    <w:rsid w:val="00244E09"/>
    <w:rsid w:val="00245026"/>
    <w:rsid w:val="00245846"/>
    <w:rsid w:val="00245A7D"/>
    <w:rsid w:val="00245B92"/>
    <w:rsid w:val="00245DAE"/>
    <w:rsid w:val="00245EE4"/>
    <w:rsid w:val="0024606D"/>
    <w:rsid w:val="00246611"/>
    <w:rsid w:val="00246C38"/>
    <w:rsid w:val="00246CA5"/>
    <w:rsid w:val="00246E89"/>
    <w:rsid w:val="00246F2D"/>
    <w:rsid w:val="00247073"/>
    <w:rsid w:val="002470E8"/>
    <w:rsid w:val="00247209"/>
    <w:rsid w:val="002472F1"/>
    <w:rsid w:val="002475CE"/>
    <w:rsid w:val="002476C4"/>
    <w:rsid w:val="00247952"/>
    <w:rsid w:val="00247FBE"/>
    <w:rsid w:val="00250026"/>
    <w:rsid w:val="002504A1"/>
    <w:rsid w:val="002504F2"/>
    <w:rsid w:val="00250B7F"/>
    <w:rsid w:val="00250BB5"/>
    <w:rsid w:val="002512C2"/>
    <w:rsid w:val="002513B9"/>
    <w:rsid w:val="00251982"/>
    <w:rsid w:val="00251B1D"/>
    <w:rsid w:val="00251B24"/>
    <w:rsid w:val="00251F95"/>
    <w:rsid w:val="00252316"/>
    <w:rsid w:val="0025235B"/>
    <w:rsid w:val="002525AE"/>
    <w:rsid w:val="002526C4"/>
    <w:rsid w:val="002528C5"/>
    <w:rsid w:val="00252AE0"/>
    <w:rsid w:val="00252D9B"/>
    <w:rsid w:val="00253053"/>
    <w:rsid w:val="002530B1"/>
    <w:rsid w:val="002532B1"/>
    <w:rsid w:val="002532D7"/>
    <w:rsid w:val="00253390"/>
    <w:rsid w:val="002537A7"/>
    <w:rsid w:val="00253A42"/>
    <w:rsid w:val="00253B65"/>
    <w:rsid w:val="00253B7C"/>
    <w:rsid w:val="00254082"/>
    <w:rsid w:val="00254170"/>
    <w:rsid w:val="002545A6"/>
    <w:rsid w:val="002545DD"/>
    <w:rsid w:val="0025463D"/>
    <w:rsid w:val="00254882"/>
    <w:rsid w:val="00254AB6"/>
    <w:rsid w:val="00254AF9"/>
    <w:rsid w:val="00254D35"/>
    <w:rsid w:val="00254DEC"/>
    <w:rsid w:val="00254E12"/>
    <w:rsid w:val="00254E13"/>
    <w:rsid w:val="00254F3E"/>
    <w:rsid w:val="00254FA7"/>
    <w:rsid w:val="002550D4"/>
    <w:rsid w:val="0025564F"/>
    <w:rsid w:val="002556C5"/>
    <w:rsid w:val="00255808"/>
    <w:rsid w:val="0025580E"/>
    <w:rsid w:val="0025586C"/>
    <w:rsid w:val="0025594A"/>
    <w:rsid w:val="00255B71"/>
    <w:rsid w:val="002560D5"/>
    <w:rsid w:val="002565F2"/>
    <w:rsid w:val="00256603"/>
    <w:rsid w:val="00256717"/>
    <w:rsid w:val="0025685C"/>
    <w:rsid w:val="0025693E"/>
    <w:rsid w:val="002569F4"/>
    <w:rsid w:val="00256C56"/>
    <w:rsid w:val="00256DF2"/>
    <w:rsid w:val="00256F06"/>
    <w:rsid w:val="002572D5"/>
    <w:rsid w:val="002573BF"/>
    <w:rsid w:val="002573C1"/>
    <w:rsid w:val="00257576"/>
    <w:rsid w:val="002579E4"/>
    <w:rsid w:val="00257A14"/>
    <w:rsid w:val="00257BE7"/>
    <w:rsid w:val="00260136"/>
    <w:rsid w:val="00260425"/>
    <w:rsid w:val="0026073F"/>
    <w:rsid w:val="00260B4B"/>
    <w:rsid w:val="00260BD7"/>
    <w:rsid w:val="00260DB2"/>
    <w:rsid w:val="00260E5A"/>
    <w:rsid w:val="002611AF"/>
    <w:rsid w:val="00261440"/>
    <w:rsid w:val="002617BD"/>
    <w:rsid w:val="002619AB"/>
    <w:rsid w:val="002626F9"/>
    <w:rsid w:val="0026288A"/>
    <w:rsid w:val="00262AF0"/>
    <w:rsid w:val="00262DEC"/>
    <w:rsid w:val="002631BE"/>
    <w:rsid w:val="002633DD"/>
    <w:rsid w:val="002633F1"/>
    <w:rsid w:val="002637DA"/>
    <w:rsid w:val="00263801"/>
    <w:rsid w:val="002638D1"/>
    <w:rsid w:val="0026462F"/>
    <w:rsid w:val="0026469B"/>
    <w:rsid w:val="00264E01"/>
    <w:rsid w:val="00264E7A"/>
    <w:rsid w:val="00264EEA"/>
    <w:rsid w:val="00264FB1"/>
    <w:rsid w:val="00265264"/>
    <w:rsid w:val="002655FF"/>
    <w:rsid w:val="00265669"/>
    <w:rsid w:val="00265D92"/>
    <w:rsid w:val="00265FED"/>
    <w:rsid w:val="0026606F"/>
    <w:rsid w:val="002661E9"/>
    <w:rsid w:val="00266388"/>
    <w:rsid w:val="002669FC"/>
    <w:rsid w:val="00266A06"/>
    <w:rsid w:val="00266A8F"/>
    <w:rsid w:val="00266C1B"/>
    <w:rsid w:val="00266CD9"/>
    <w:rsid w:val="00266E18"/>
    <w:rsid w:val="0026715E"/>
    <w:rsid w:val="0026718B"/>
    <w:rsid w:val="002672FB"/>
    <w:rsid w:val="00267AE8"/>
    <w:rsid w:val="00267F55"/>
    <w:rsid w:val="00267F84"/>
    <w:rsid w:val="0027018A"/>
    <w:rsid w:val="002703C5"/>
    <w:rsid w:val="00270745"/>
    <w:rsid w:val="0027075A"/>
    <w:rsid w:val="00270D33"/>
    <w:rsid w:val="00271097"/>
    <w:rsid w:val="0027110A"/>
    <w:rsid w:val="0027136F"/>
    <w:rsid w:val="00271583"/>
    <w:rsid w:val="002718CC"/>
    <w:rsid w:val="002719C1"/>
    <w:rsid w:val="00271C6D"/>
    <w:rsid w:val="00271CB6"/>
    <w:rsid w:val="00272357"/>
    <w:rsid w:val="0027259B"/>
    <w:rsid w:val="0027286F"/>
    <w:rsid w:val="002730A4"/>
    <w:rsid w:val="00273136"/>
    <w:rsid w:val="002731BA"/>
    <w:rsid w:val="0027369E"/>
    <w:rsid w:val="0027380F"/>
    <w:rsid w:val="00273B7B"/>
    <w:rsid w:val="00274384"/>
    <w:rsid w:val="0027438A"/>
    <w:rsid w:val="0027465F"/>
    <w:rsid w:val="002747B7"/>
    <w:rsid w:val="0027488E"/>
    <w:rsid w:val="00274A66"/>
    <w:rsid w:val="00274C56"/>
    <w:rsid w:val="00274D06"/>
    <w:rsid w:val="00274DFA"/>
    <w:rsid w:val="002752E6"/>
    <w:rsid w:val="00275415"/>
    <w:rsid w:val="002755DF"/>
    <w:rsid w:val="0027568B"/>
    <w:rsid w:val="002757D9"/>
    <w:rsid w:val="00275FA4"/>
    <w:rsid w:val="00275FE9"/>
    <w:rsid w:val="0027630D"/>
    <w:rsid w:val="00276801"/>
    <w:rsid w:val="00277200"/>
    <w:rsid w:val="002773C3"/>
    <w:rsid w:val="00277B7B"/>
    <w:rsid w:val="00277E50"/>
    <w:rsid w:val="0028014B"/>
    <w:rsid w:val="00280167"/>
    <w:rsid w:val="00280534"/>
    <w:rsid w:val="00280677"/>
    <w:rsid w:val="0028096F"/>
    <w:rsid w:val="00280AF5"/>
    <w:rsid w:val="00280D63"/>
    <w:rsid w:val="00281029"/>
    <w:rsid w:val="0028103E"/>
    <w:rsid w:val="002810E7"/>
    <w:rsid w:val="0028113F"/>
    <w:rsid w:val="002811E6"/>
    <w:rsid w:val="00281415"/>
    <w:rsid w:val="00281427"/>
    <w:rsid w:val="0028158C"/>
    <w:rsid w:val="00281900"/>
    <w:rsid w:val="00281AF1"/>
    <w:rsid w:val="00281BF2"/>
    <w:rsid w:val="00281CCE"/>
    <w:rsid w:val="00281D21"/>
    <w:rsid w:val="00281D66"/>
    <w:rsid w:val="00282A2F"/>
    <w:rsid w:val="00282BBC"/>
    <w:rsid w:val="00282D16"/>
    <w:rsid w:val="00283046"/>
    <w:rsid w:val="0028306A"/>
    <w:rsid w:val="002832A6"/>
    <w:rsid w:val="0028342E"/>
    <w:rsid w:val="0028344A"/>
    <w:rsid w:val="0028348D"/>
    <w:rsid w:val="0028369E"/>
    <w:rsid w:val="00283E9B"/>
    <w:rsid w:val="00283F46"/>
    <w:rsid w:val="00283F72"/>
    <w:rsid w:val="00283FFE"/>
    <w:rsid w:val="002841C3"/>
    <w:rsid w:val="002846D7"/>
    <w:rsid w:val="00284A64"/>
    <w:rsid w:val="00284E03"/>
    <w:rsid w:val="00284E61"/>
    <w:rsid w:val="00284E9A"/>
    <w:rsid w:val="00285847"/>
    <w:rsid w:val="00285C6C"/>
    <w:rsid w:val="00286137"/>
    <w:rsid w:val="0028636C"/>
    <w:rsid w:val="002868E4"/>
    <w:rsid w:val="00286AC2"/>
    <w:rsid w:val="00286D68"/>
    <w:rsid w:val="00286F45"/>
    <w:rsid w:val="00286F99"/>
    <w:rsid w:val="00287119"/>
    <w:rsid w:val="0028729F"/>
    <w:rsid w:val="00287E57"/>
    <w:rsid w:val="00287EA2"/>
    <w:rsid w:val="00290056"/>
    <w:rsid w:val="00290125"/>
    <w:rsid w:val="0029023E"/>
    <w:rsid w:val="0029038E"/>
    <w:rsid w:val="00290AB9"/>
    <w:rsid w:val="00291704"/>
    <w:rsid w:val="00291792"/>
    <w:rsid w:val="00291895"/>
    <w:rsid w:val="00291A45"/>
    <w:rsid w:val="00291ADD"/>
    <w:rsid w:val="00291C3E"/>
    <w:rsid w:val="00291CD3"/>
    <w:rsid w:val="00291D1E"/>
    <w:rsid w:val="00291E15"/>
    <w:rsid w:val="00291E27"/>
    <w:rsid w:val="002921CF"/>
    <w:rsid w:val="00292795"/>
    <w:rsid w:val="00292801"/>
    <w:rsid w:val="0029320F"/>
    <w:rsid w:val="0029322B"/>
    <w:rsid w:val="0029367B"/>
    <w:rsid w:val="00293701"/>
    <w:rsid w:val="002937DE"/>
    <w:rsid w:val="0029392A"/>
    <w:rsid w:val="002939F8"/>
    <w:rsid w:val="00293C40"/>
    <w:rsid w:val="00293D35"/>
    <w:rsid w:val="00293D95"/>
    <w:rsid w:val="00293E85"/>
    <w:rsid w:val="0029404D"/>
    <w:rsid w:val="002940A5"/>
    <w:rsid w:val="002940E2"/>
    <w:rsid w:val="00294783"/>
    <w:rsid w:val="00294810"/>
    <w:rsid w:val="0029498F"/>
    <w:rsid w:val="00295369"/>
    <w:rsid w:val="002954D8"/>
    <w:rsid w:val="00295583"/>
    <w:rsid w:val="002956F7"/>
    <w:rsid w:val="002957B2"/>
    <w:rsid w:val="00295964"/>
    <w:rsid w:val="0029599F"/>
    <w:rsid w:val="00295A50"/>
    <w:rsid w:val="00295C85"/>
    <w:rsid w:val="002964A5"/>
    <w:rsid w:val="00296524"/>
    <w:rsid w:val="002965C8"/>
    <w:rsid w:val="00296706"/>
    <w:rsid w:val="002969F7"/>
    <w:rsid w:val="00296AFE"/>
    <w:rsid w:val="00296C80"/>
    <w:rsid w:val="00296E90"/>
    <w:rsid w:val="00297351"/>
    <w:rsid w:val="0029739A"/>
    <w:rsid w:val="00297572"/>
    <w:rsid w:val="0029757F"/>
    <w:rsid w:val="002975B6"/>
    <w:rsid w:val="002976F1"/>
    <w:rsid w:val="00297B1A"/>
    <w:rsid w:val="002A042D"/>
    <w:rsid w:val="002A055A"/>
    <w:rsid w:val="002A0670"/>
    <w:rsid w:val="002A07E4"/>
    <w:rsid w:val="002A082A"/>
    <w:rsid w:val="002A08A7"/>
    <w:rsid w:val="002A0922"/>
    <w:rsid w:val="002A09C2"/>
    <w:rsid w:val="002A0E06"/>
    <w:rsid w:val="002A0F79"/>
    <w:rsid w:val="002A122F"/>
    <w:rsid w:val="002A13F7"/>
    <w:rsid w:val="002A1562"/>
    <w:rsid w:val="002A199C"/>
    <w:rsid w:val="002A1B2A"/>
    <w:rsid w:val="002A1C40"/>
    <w:rsid w:val="002A2745"/>
    <w:rsid w:val="002A29BF"/>
    <w:rsid w:val="002A2B69"/>
    <w:rsid w:val="002A2DB9"/>
    <w:rsid w:val="002A2DF6"/>
    <w:rsid w:val="002A2F69"/>
    <w:rsid w:val="002A329C"/>
    <w:rsid w:val="002A32C7"/>
    <w:rsid w:val="002A3483"/>
    <w:rsid w:val="002A35CA"/>
    <w:rsid w:val="002A365C"/>
    <w:rsid w:val="002A3843"/>
    <w:rsid w:val="002A395F"/>
    <w:rsid w:val="002A3BF7"/>
    <w:rsid w:val="002A424A"/>
    <w:rsid w:val="002A4A03"/>
    <w:rsid w:val="002A4AC8"/>
    <w:rsid w:val="002A4D41"/>
    <w:rsid w:val="002A4F60"/>
    <w:rsid w:val="002A552F"/>
    <w:rsid w:val="002A579C"/>
    <w:rsid w:val="002A5820"/>
    <w:rsid w:val="002A59FF"/>
    <w:rsid w:val="002A61A0"/>
    <w:rsid w:val="002A6288"/>
    <w:rsid w:val="002A64AC"/>
    <w:rsid w:val="002A6659"/>
    <w:rsid w:val="002A6B64"/>
    <w:rsid w:val="002A6C93"/>
    <w:rsid w:val="002A6FF6"/>
    <w:rsid w:val="002A7766"/>
    <w:rsid w:val="002A7849"/>
    <w:rsid w:val="002A7B07"/>
    <w:rsid w:val="002A7B10"/>
    <w:rsid w:val="002A7BD6"/>
    <w:rsid w:val="002A7BDD"/>
    <w:rsid w:val="002A7CF7"/>
    <w:rsid w:val="002A7F8D"/>
    <w:rsid w:val="002B0171"/>
    <w:rsid w:val="002B0426"/>
    <w:rsid w:val="002B05DE"/>
    <w:rsid w:val="002B0792"/>
    <w:rsid w:val="002B0B86"/>
    <w:rsid w:val="002B0FD4"/>
    <w:rsid w:val="002B1694"/>
    <w:rsid w:val="002B1C00"/>
    <w:rsid w:val="002B1E2F"/>
    <w:rsid w:val="002B2134"/>
    <w:rsid w:val="002B231E"/>
    <w:rsid w:val="002B242B"/>
    <w:rsid w:val="002B2767"/>
    <w:rsid w:val="002B282E"/>
    <w:rsid w:val="002B28A0"/>
    <w:rsid w:val="002B28E0"/>
    <w:rsid w:val="002B297A"/>
    <w:rsid w:val="002B29DF"/>
    <w:rsid w:val="002B2AAA"/>
    <w:rsid w:val="002B2E84"/>
    <w:rsid w:val="002B3248"/>
    <w:rsid w:val="002B333B"/>
    <w:rsid w:val="002B345D"/>
    <w:rsid w:val="002B3893"/>
    <w:rsid w:val="002B3B48"/>
    <w:rsid w:val="002B4008"/>
    <w:rsid w:val="002B4094"/>
    <w:rsid w:val="002B4262"/>
    <w:rsid w:val="002B4B3F"/>
    <w:rsid w:val="002B4C1F"/>
    <w:rsid w:val="002B4C94"/>
    <w:rsid w:val="002B4FEF"/>
    <w:rsid w:val="002B4FFF"/>
    <w:rsid w:val="002B5268"/>
    <w:rsid w:val="002B52DD"/>
    <w:rsid w:val="002B53C9"/>
    <w:rsid w:val="002B5560"/>
    <w:rsid w:val="002B601B"/>
    <w:rsid w:val="002B60A3"/>
    <w:rsid w:val="002B615E"/>
    <w:rsid w:val="002B657B"/>
    <w:rsid w:val="002B68E9"/>
    <w:rsid w:val="002B6E81"/>
    <w:rsid w:val="002B710A"/>
    <w:rsid w:val="002B72EC"/>
    <w:rsid w:val="002B7512"/>
    <w:rsid w:val="002B7AD4"/>
    <w:rsid w:val="002B7BFD"/>
    <w:rsid w:val="002C037C"/>
    <w:rsid w:val="002C07BB"/>
    <w:rsid w:val="002C07EF"/>
    <w:rsid w:val="002C08BD"/>
    <w:rsid w:val="002C0AB7"/>
    <w:rsid w:val="002C0B39"/>
    <w:rsid w:val="002C0C8E"/>
    <w:rsid w:val="002C0DA2"/>
    <w:rsid w:val="002C11CD"/>
    <w:rsid w:val="002C14AD"/>
    <w:rsid w:val="002C15ED"/>
    <w:rsid w:val="002C1709"/>
    <w:rsid w:val="002C1EDC"/>
    <w:rsid w:val="002C2087"/>
    <w:rsid w:val="002C217C"/>
    <w:rsid w:val="002C2454"/>
    <w:rsid w:val="002C2C30"/>
    <w:rsid w:val="002C2D08"/>
    <w:rsid w:val="002C2E14"/>
    <w:rsid w:val="002C2EB1"/>
    <w:rsid w:val="002C2F9A"/>
    <w:rsid w:val="002C2FA8"/>
    <w:rsid w:val="002C3325"/>
    <w:rsid w:val="002C3676"/>
    <w:rsid w:val="002C36AC"/>
    <w:rsid w:val="002C386F"/>
    <w:rsid w:val="002C3A18"/>
    <w:rsid w:val="002C483A"/>
    <w:rsid w:val="002C48BA"/>
    <w:rsid w:val="002C4A96"/>
    <w:rsid w:val="002C4B92"/>
    <w:rsid w:val="002C4BB2"/>
    <w:rsid w:val="002C4D57"/>
    <w:rsid w:val="002C4DA5"/>
    <w:rsid w:val="002C5019"/>
    <w:rsid w:val="002C53EC"/>
    <w:rsid w:val="002C54A3"/>
    <w:rsid w:val="002C55CA"/>
    <w:rsid w:val="002C562A"/>
    <w:rsid w:val="002C5681"/>
    <w:rsid w:val="002C584D"/>
    <w:rsid w:val="002C5968"/>
    <w:rsid w:val="002C5ADB"/>
    <w:rsid w:val="002C5CE1"/>
    <w:rsid w:val="002C5D9E"/>
    <w:rsid w:val="002C5E43"/>
    <w:rsid w:val="002C5EE1"/>
    <w:rsid w:val="002C6139"/>
    <w:rsid w:val="002C616A"/>
    <w:rsid w:val="002C63E5"/>
    <w:rsid w:val="002C6404"/>
    <w:rsid w:val="002C64DA"/>
    <w:rsid w:val="002C6780"/>
    <w:rsid w:val="002C6866"/>
    <w:rsid w:val="002C71CB"/>
    <w:rsid w:val="002C7204"/>
    <w:rsid w:val="002C7386"/>
    <w:rsid w:val="002C762A"/>
    <w:rsid w:val="002C79D9"/>
    <w:rsid w:val="002C7A0D"/>
    <w:rsid w:val="002C7A4A"/>
    <w:rsid w:val="002D03A6"/>
    <w:rsid w:val="002D0422"/>
    <w:rsid w:val="002D0495"/>
    <w:rsid w:val="002D04D5"/>
    <w:rsid w:val="002D0775"/>
    <w:rsid w:val="002D07AA"/>
    <w:rsid w:val="002D0BF3"/>
    <w:rsid w:val="002D1109"/>
    <w:rsid w:val="002D1851"/>
    <w:rsid w:val="002D2307"/>
    <w:rsid w:val="002D26B3"/>
    <w:rsid w:val="002D2857"/>
    <w:rsid w:val="002D2A55"/>
    <w:rsid w:val="002D38F4"/>
    <w:rsid w:val="002D3C31"/>
    <w:rsid w:val="002D3D4E"/>
    <w:rsid w:val="002D3D99"/>
    <w:rsid w:val="002D4041"/>
    <w:rsid w:val="002D4093"/>
    <w:rsid w:val="002D40F0"/>
    <w:rsid w:val="002D4178"/>
    <w:rsid w:val="002D42F8"/>
    <w:rsid w:val="002D4348"/>
    <w:rsid w:val="002D438D"/>
    <w:rsid w:val="002D4C91"/>
    <w:rsid w:val="002D4DB1"/>
    <w:rsid w:val="002D4DD0"/>
    <w:rsid w:val="002D50DD"/>
    <w:rsid w:val="002D5A64"/>
    <w:rsid w:val="002D5C2F"/>
    <w:rsid w:val="002D5DC9"/>
    <w:rsid w:val="002D64F3"/>
    <w:rsid w:val="002D6637"/>
    <w:rsid w:val="002D6913"/>
    <w:rsid w:val="002D6990"/>
    <w:rsid w:val="002D6998"/>
    <w:rsid w:val="002D6DD9"/>
    <w:rsid w:val="002D6EEB"/>
    <w:rsid w:val="002D7E30"/>
    <w:rsid w:val="002D7EF3"/>
    <w:rsid w:val="002E0045"/>
    <w:rsid w:val="002E044A"/>
    <w:rsid w:val="002E0700"/>
    <w:rsid w:val="002E072B"/>
    <w:rsid w:val="002E08F3"/>
    <w:rsid w:val="002E0903"/>
    <w:rsid w:val="002E0A76"/>
    <w:rsid w:val="002E0BAC"/>
    <w:rsid w:val="002E0CCB"/>
    <w:rsid w:val="002E0D53"/>
    <w:rsid w:val="002E0FE0"/>
    <w:rsid w:val="002E10AE"/>
    <w:rsid w:val="002E11CB"/>
    <w:rsid w:val="002E12D5"/>
    <w:rsid w:val="002E13FE"/>
    <w:rsid w:val="002E1603"/>
    <w:rsid w:val="002E1605"/>
    <w:rsid w:val="002E1625"/>
    <w:rsid w:val="002E1909"/>
    <w:rsid w:val="002E1CB1"/>
    <w:rsid w:val="002E1EC2"/>
    <w:rsid w:val="002E1FA9"/>
    <w:rsid w:val="002E20D5"/>
    <w:rsid w:val="002E2107"/>
    <w:rsid w:val="002E219B"/>
    <w:rsid w:val="002E21AB"/>
    <w:rsid w:val="002E2FC0"/>
    <w:rsid w:val="002E331F"/>
    <w:rsid w:val="002E34EA"/>
    <w:rsid w:val="002E36F4"/>
    <w:rsid w:val="002E3D0F"/>
    <w:rsid w:val="002E3D94"/>
    <w:rsid w:val="002E3F19"/>
    <w:rsid w:val="002E3F5C"/>
    <w:rsid w:val="002E440D"/>
    <w:rsid w:val="002E46AD"/>
    <w:rsid w:val="002E46E7"/>
    <w:rsid w:val="002E4888"/>
    <w:rsid w:val="002E4AC1"/>
    <w:rsid w:val="002E4B34"/>
    <w:rsid w:val="002E5085"/>
    <w:rsid w:val="002E5AF0"/>
    <w:rsid w:val="002E5BD3"/>
    <w:rsid w:val="002E5D27"/>
    <w:rsid w:val="002E5F8B"/>
    <w:rsid w:val="002E6000"/>
    <w:rsid w:val="002E610B"/>
    <w:rsid w:val="002E6453"/>
    <w:rsid w:val="002E654A"/>
    <w:rsid w:val="002E6911"/>
    <w:rsid w:val="002E6925"/>
    <w:rsid w:val="002E6D8F"/>
    <w:rsid w:val="002E6FE4"/>
    <w:rsid w:val="002E705E"/>
    <w:rsid w:val="002E7067"/>
    <w:rsid w:val="002E7095"/>
    <w:rsid w:val="002E7763"/>
    <w:rsid w:val="002E7803"/>
    <w:rsid w:val="002E7B90"/>
    <w:rsid w:val="002E7D68"/>
    <w:rsid w:val="002E7D7E"/>
    <w:rsid w:val="002E7DE1"/>
    <w:rsid w:val="002E7FE7"/>
    <w:rsid w:val="002F0185"/>
    <w:rsid w:val="002F019D"/>
    <w:rsid w:val="002F01D1"/>
    <w:rsid w:val="002F03F0"/>
    <w:rsid w:val="002F0455"/>
    <w:rsid w:val="002F0825"/>
    <w:rsid w:val="002F09A9"/>
    <w:rsid w:val="002F0B18"/>
    <w:rsid w:val="002F0D8E"/>
    <w:rsid w:val="002F1357"/>
    <w:rsid w:val="002F13CC"/>
    <w:rsid w:val="002F18FB"/>
    <w:rsid w:val="002F1D8E"/>
    <w:rsid w:val="002F1DDB"/>
    <w:rsid w:val="002F1E93"/>
    <w:rsid w:val="002F1F72"/>
    <w:rsid w:val="002F2DC3"/>
    <w:rsid w:val="002F2F0B"/>
    <w:rsid w:val="002F31E8"/>
    <w:rsid w:val="002F335B"/>
    <w:rsid w:val="002F36D3"/>
    <w:rsid w:val="002F38A3"/>
    <w:rsid w:val="002F3B3F"/>
    <w:rsid w:val="002F3F87"/>
    <w:rsid w:val="002F4118"/>
    <w:rsid w:val="002F45D6"/>
    <w:rsid w:val="002F4699"/>
    <w:rsid w:val="002F4B65"/>
    <w:rsid w:val="002F4C07"/>
    <w:rsid w:val="002F4E42"/>
    <w:rsid w:val="002F4FF5"/>
    <w:rsid w:val="002F53AC"/>
    <w:rsid w:val="002F53D9"/>
    <w:rsid w:val="002F54A9"/>
    <w:rsid w:val="002F5804"/>
    <w:rsid w:val="002F5BCF"/>
    <w:rsid w:val="002F61B6"/>
    <w:rsid w:val="002F646C"/>
    <w:rsid w:val="002F64A4"/>
    <w:rsid w:val="002F692B"/>
    <w:rsid w:val="002F6AEE"/>
    <w:rsid w:val="002F7100"/>
    <w:rsid w:val="002F7684"/>
    <w:rsid w:val="002F7B2F"/>
    <w:rsid w:val="002F7D65"/>
    <w:rsid w:val="00300171"/>
    <w:rsid w:val="0030057B"/>
    <w:rsid w:val="0030060A"/>
    <w:rsid w:val="00300766"/>
    <w:rsid w:val="00300A78"/>
    <w:rsid w:val="00300AF0"/>
    <w:rsid w:val="00301038"/>
    <w:rsid w:val="00301426"/>
    <w:rsid w:val="003014A1"/>
    <w:rsid w:val="00301530"/>
    <w:rsid w:val="00301733"/>
    <w:rsid w:val="003017DD"/>
    <w:rsid w:val="00301B1D"/>
    <w:rsid w:val="00301CA1"/>
    <w:rsid w:val="00301F51"/>
    <w:rsid w:val="00301F5E"/>
    <w:rsid w:val="0030202E"/>
    <w:rsid w:val="003022DB"/>
    <w:rsid w:val="00302350"/>
    <w:rsid w:val="00302582"/>
    <w:rsid w:val="003026B5"/>
    <w:rsid w:val="0030274F"/>
    <w:rsid w:val="0030278A"/>
    <w:rsid w:val="0030292E"/>
    <w:rsid w:val="0030295B"/>
    <w:rsid w:val="0030298A"/>
    <w:rsid w:val="00302D04"/>
    <w:rsid w:val="00303085"/>
    <w:rsid w:val="003030E0"/>
    <w:rsid w:val="00303496"/>
    <w:rsid w:val="00303C70"/>
    <w:rsid w:val="00304432"/>
    <w:rsid w:val="00304960"/>
    <w:rsid w:val="00304981"/>
    <w:rsid w:val="00304A27"/>
    <w:rsid w:val="00304BAE"/>
    <w:rsid w:val="00304D93"/>
    <w:rsid w:val="00304FBA"/>
    <w:rsid w:val="00305040"/>
    <w:rsid w:val="0030538D"/>
    <w:rsid w:val="003054AC"/>
    <w:rsid w:val="00305652"/>
    <w:rsid w:val="003057D3"/>
    <w:rsid w:val="00305B49"/>
    <w:rsid w:val="00305B50"/>
    <w:rsid w:val="00305D0B"/>
    <w:rsid w:val="0030600B"/>
    <w:rsid w:val="00306343"/>
    <w:rsid w:val="003063B7"/>
    <w:rsid w:val="003064E7"/>
    <w:rsid w:val="00306500"/>
    <w:rsid w:val="00306520"/>
    <w:rsid w:val="003065B9"/>
    <w:rsid w:val="0030670D"/>
    <w:rsid w:val="00306CC9"/>
    <w:rsid w:val="00306E48"/>
    <w:rsid w:val="0030704B"/>
    <w:rsid w:val="0030764F"/>
    <w:rsid w:val="00307CB2"/>
    <w:rsid w:val="00307E97"/>
    <w:rsid w:val="0031010A"/>
    <w:rsid w:val="00310207"/>
    <w:rsid w:val="0031025E"/>
    <w:rsid w:val="00310593"/>
    <w:rsid w:val="00310BE3"/>
    <w:rsid w:val="003110C1"/>
    <w:rsid w:val="00311129"/>
    <w:rsid w:val="0031120E"/>
    <w:rsid w:val="0031123B"/>
    <w:rsid w:val="003113B8"/>
    <w:rsid w:val="00311B05"/>
    <w:rsid w:val="00311DED"/>
    <w:rsid w:val="00311F9D"/>
    <w:rsid w:val="00311FD1"/>
    <w:rsid w:val="00312102"/>
    <w:rsid w:val="00312148"/>
    <w:rsid w:val="003122DF"/>
    <w:rsid w:val="00312455"/>
    <w:rsid w:val="003125F7"/>
    <w:rsid w:val="00312887"/>
    <w:rsid w:val="003128AD"/>
    <w:rsid w:val="003129EA"/>
    <w:rsid w:val="00312AE2"/>
    <w:rsid w:val="00312D42"/>
    <w:rsid w:val="003131F6"/>
    <w:rsid w:val="003134F7"/>
    <w:rsid w:val="003135B1"/>
    <w:rsid w:val="0031383F"/>
    <w:rsid w:val="00313A6C"/>
    <w:rsid w:val="00313BF6"/>
    <w:rsid w:val="003143DF"/>
    <w:rsid w:val="003146EC"/>
    <w:rsid w:val="00314817"/>
    <w:rsid w:val="0031499A"/>
    <w:rsid w:val="00314A04"/>
    <w:rsid w:val="00315236"/>
    <w:rsid w:val="00315326"/>
    <w:rsid w:val="003157FD"/>
    <w:rsid w:val="00315960"/>
    <w:rsid w:val="003159E5"/>
    <w:rsid w:val="00315AA8"/>
    <w:rsid w:val="00315D51"/>
    <w:rsid w:val="0031601F"/>
    <w:rsid w:val="003165DC"/>
    <w:rsid w:val="00316648"/>
    <w:rsid w:val="003171D2"/>
    <w:rsid w:val="00317410"/>
    <w:rsid w:val="00317502"/>
    <w:rsid w:val="003175FD"/>
    <w:rsid w:val="0031768B"/>
    <w:rsid w:val="003177F4"/>
    <w:rsid w:val="0031780C"/>
    <w:rsid w:val="00317A76"/>
    <w:rsid w:val="00317B34"/>
    <w:rsid w:val="00317B72"/>
    <w:rsid w:val="00317F46"/>
    <w:rsid w:val="00317F4A"/>
    <w:rsid w:val="00320389"/>
    <w:rsid w:val="0032095C"/>
    <w:rsid w:val="00320A1A"/>
    <w:rsid w:val="00320B10"/>
    <w:rsid w:val="00320BCB"/>
    <w:rsid w:val="00320EB0"/>
    <w:rsid w:val="0032106E"/>
    <w:rsid w:val="0032121E"/>
    <w:rsid w:val="0032136D"/>
    <w:rsid w:val="00321601"/>
    <w:rsid w:val="0032171D"/>
    <w:rsid w:val="00321A0B"/>
    <w:rsid w:val="00321CAA"/>
    <w:rsid w:val="00321D02"/>
    <w:rsid w:val="00322142"/>
    <w:rsid w:val="003224CE"/>
    <w:rsid w:val="003228BC"/>
    <w:rsid w:val="00322A4C"/>
    <w:rsid w:val="00322E88"/>
    <w:rsid w:val="00322EA1"/>
    <w:rsid w:val="003234B1"/>
    <w:rsid w:val="00323C00"/>
    <w:rsid w:val="00323E1D"/>
    <w:rsid w:val="00323F58"/>
    <w:rsid w:val="003241BF"/>
    <w:rsid w:val="003245F7"/>
    <w:rsid w:val="003247C7"/>
    <w:rsid w:val="00324839"/>
    <w:rsid w:val="00324C58"/>
    <w:rsid w:val="00324FDE"/>
    <w:rsid w:val="003250CA"/>
    <w:rsid w:val="00325405"/>
    <w:rsid w:val="00325558"/>
    <w:rsid w:val="00325813"/>
    <w:rsid w:val="00325895"/>
    <w:rsid w:val="00325B39"/>
    <w:rsid w:val="00325CC5"/>
    <w:rsid w:val="00326168"/>
    <w:rsid w:val="0032636C"/>
    <w:rsid w:val="003268BA"/>
    <w:rsid w:val="003269A8"/>
    <w:rsid w:val="00326A08"/>
    <w:rsid w:val="00326A75"/>
    <w:rsid w:val="00326AAA"/>
    <w:rsid w:val="00326AB4"/>
    <w:rsid w:val="00326C74"/>
    <w:rsid w:val="00326D2F"/>
    <w:rsid w:val="00326D3E"/>
    <w:rsid w:val="003272AF"/>
    <w:rsid w:val="00327407"/>
    <w:rsid w:val="00327517"/>
    <w:rsid w:val="0032760D"/>
    <w:rsid w:val="003277CF"/>
    <w:rsid w:val="00327CA0"/>
    <w:rsid w:val="00327F83"/>
    <w:rsid w:val="00327F93"/>
    <w:rsid w:val="00330078"/>
    <w:rsid w:val="0033075B"/>
    <w:rsid w:val="00330A88"/>
    <w:rsid w:val="00330CC8"/>
    <w:rsid w:val="00330D6E"/>
    <w:rsid w:val="00331035"/>
    <w:rsid w:val="0033144D"/>
    <w:rsid w:val="00331504"/>
    <w:rsid w:val="003315F0"/>
    <w:rsid w:val="00331977"/>
    <w:rsid w:val="00331C6D"/>
    <w:rsid w:val="003320A3"/>
    <w:rsid w:val="00332261"/>
    <w:rsid w:val="0033244B"/>
    <w:rsid w:val="00332581"/>
    <w:rsid w:val="003326AB"/>
    <w:rsid w:val="00333521"/>
    <w:rsid w:val="003335A3"/>
    <w:rsid w:val="00333844"/>
    <w:rsid w:val="00333C1C"/>
    <w:rsid w:val="00333F28"/>
    <w:rsid w:val="00333FF9"/>
    <w:rsid w:val="00334066"/>
    <w:rsid w:val="003342CB"/>
    <w:rsid w:val="003342CE"/>
    <w:rsid w:val="003344FC"/>
    <w:rsid w:val="003346B1"/>
    <w:rsid w:val="0033478D"/>
    <w:rsid w:val="0033509D"/>
    <w:rsid w:val="003359CD"/>
    <w:rsid w:val="00335F44"/>
    <w:rsid w:val="00335FC3"/>
    <w:rsid w:val="0033616E"/>
    <w:rsid w:val="003365D2"/>
    <w:rsid w:val="00336782"/>
    <w:rsid w:val="003369A6"/>
    <w:rsid w:val="00336B95"/>
    <w:rsid w:val="0033704B"/>
    <w:rsid w:val="003370E1"/>
    <w:rsid w:val="0033714B"/>
    <w:rsid w:val="003374FE"/>
    <w:rsid w:val="003376DF"/>
    <w:rsid w:val="003377B0"/>
    <w:rsid w:val="00337B66"/>
    <w:rsid w:val="00337D20"/>
    <w:rsid w:val="00337E82"/>
    <w:rsid w:val="00340059"/>
    <w:rsid w:val="0034094B"/>
    <w:rsid w:val="00340E2C"/>
    <w:rsid w:val="00340F0C"/>
    <w:rsid w:val="00340F97"/>
    <w:rsid w:val="00340FD0"/>
    <w:rsid w:val="0034110C"/>
    <w:rsid w:val="0034138D"/>
    <w:rsid w:val="0034169F"/>
    <w:rsid w:val="003416F0"/>
    <w:rsid w:val="00341768"/>
    <w:rsid w:val="003419E2"/>
    <w:rsid w:val="00341D85"/>
    <w:rsid w:val="00341F09"/>
    <w:rsid w:val="00342116"/>
    <w:rsid w:val="003425D0"/>
    <w:rsid w:val="0034263B"/>
    <w:rsid w:val="003426D3"/>
    <w:rsid w:val="003427CA"/>
    <w:rsid w:val="00342962"/>
    <w:rsid w:val="00342981"/>
    <w:rsid w:val="00342BBF"/>
    <w:rsid w:val="00342FBE"/>
    <w:rsid w:val="003435F2"/>
    <w:rsid w:val="00343808"/>
    <w:rsid w:val="00343917"/>
    <w:rsid w:val="003440B7"/>
    <w:rsid w:val="003445C8"/>
    <w:rsid w:val="0034479D"/>
    <w:rsid w:val="00344818"/>
    <w:rsid w:val="0034484C"/>
    <w:rsid w:val="00344C26"/>
    <w:rsid w:val="00344F2C"/>
    <w:rsid w:val="0034530A"/>
    <w:rsid w:val="0034545D"/>
    <w:rsid w:val="00345828"/>
    <w:rsid w:val="0034584F"/>
    <w:rsid w:val="00345D18"/>
    <w:rsid w:val="00345E98"/>
    <w:rsid w:val="00345F51"/>
    <w:rsid w:val="00346100"/>
    <w:rsid w:val="003466CA"/>
    <w:rsid w:val="003469ED"/>
    <w:rsid w:val="00346BD5"/>
    <w:rsid w:val="00346D1F"/>
    <w:rsid w:val="00346D6A"/>
    <w:rsid w:val="0034702E"/>
    <w:rsid w:val="00347349"/>
    <w:rsid w:val="00347371"/>
    <w:rsid w:val="003473A5"/>
    <w:rsid w:val="003474BF"/>
    <w:rsid w:val="003474C3"/>
    <w:rsid w:val="003475CF"/>
    <w:rsid w:val="003478BD"/>
    <w:rsid w:val="00347B6B"/>
    <w:rsid w:val="00347C18"/>
    <w:rsid w:val="00347F90"/>
    <w:rsid w:val="003504D4"/>
    <w:rsid w:val="003507AA"/>
    <w:rsid w:val="00350822"/>
    <w:rsid w:val="00350A9F"/>
    <w:rsid w:val="00350B01"/>
    <w:rsid w:val="00350DF7"/>
    <w:rsid w:val="00350EDC"/>
    <w:rsid w:val="00350FA1"/>
    <w:rsid w:val="00351312"/>
    <w:rsid w:val="003513D8"/>
    <w:rsid w:val="0035144C"/>
    <w:rsid w:val="00351755"/>
    <w:rsid w:val="00351887"/>
    <w:rsid w:val="00352011"/>
    <w:rsid w:val="003525BE"/>
    <w:rsid w:val="0035263F"/>
    <w:rsid w:val="003527B8"/>
    <w:rsid w:val="00352889"/>
    <w:rsid w:val="00352C71"/>
    <w:rsid w:val="003539C0"/>
    <w:rsid w:val="00353C2D"/>
    <w:rsid w:val="003542A8"/>
    <w:rsid w:val="003542F7"/>
    <w:rsid w:val="00354363"/>
    <w:rsid w:val="00354366"/>
    <w:rsid w:val="003543C2"/>
    <w:rsid w:val="00354420"/>
    <w:rsid w:val="00354D56"/>
    <w:rsid w:val="00354E3E"/>
    <w:rsid w:val="00354EE0"/>
    <w:rsid w:val="00355252"/>
    <w:rsid w:val="003553F3"/>
    <w:rsid w:val="003553F6"/>
    <w:rsid w:val="003556EA"/>
    <w:rsid w:val="0035580A"/>
    <w:rsid w:val="003564E4"/>
    <w:rsid w:val="003564EC"/>
    <w:rsid w:val="003564F7"/>
    <w:rsid w:val="00356566"/>
    <w:rsid w:val="00356710"/>
    <w:rsid w:val="00356812"/>
    <w:rsid w:val="00356947"/>
    <w:rsid w:val="00356ED0"/>
    <w:rsid w:val="003571BA"/>
    <w:rsid w:val="0035737F"/>
    <w:rsid w:val="00357694"/>
    <w:rsid w:val="0036016C"/>
    <w:rsid w:val="00360234"/>
    <w:rsid w:val="003603A4"/>
    <w:rsid w:val="0036061E"/>
    <w:rsid w:val="00360778"/>
    <w:rsid w:val="00360972"/>
    <w:rsid w:val="00360B1E"/>
    <w:rsid w:val="00360C51"/>
    <w:rsid w:val="00360CFA"/>
    <w:rsid w:val="003610FE"/>
    <w:rsid w:val="00361184"/>
    <w:rsid w:val="0036139A"/>
    <w:rsid w:val="00361498"/>
    <w:rsid w:val="00361A35"/>
    <w:rsid w:val="00361BAA"/>
    <w:rsid w:val="00362090"/>
    <w:rsid w:val="0036233E"/>
    <w:rsid w:val="003623EA"/>
    <w:rsid w:val="0036248F"/>
    <w:rsid w:val="003624D5"/>
    <w:rsid w:val="00362F7A"/>
    <w:rsid w:val="00363065"/>
    <w:rsid w:val="0036321A"/>
    <w:rsid w:val="00363382"/>
    <w:rsid w:val="00363552"/>
    <w:rsid w:val="00363817"/>
    <w:rsid w:val="00363821"/>
    <w:rsid w:val="00363890"/>
    <w:rsid w:val="00363A48"/>
    <w:rsid w:val="00363A9D"/>
    <w:rsid w:val="00363BF1"/>
    <w:rsid w:val="00363C6D"/>
    <w:rsid w:val="00363CAF"/>
    <w:rsid w:val="00363D28"/>
    <w:rsid w:val="00363E20"/>
    <w:rsid w:val="00364125"/>
    <w:rsid w:val="00364324"/>
    <w:rsid w:val="0036436F"/>
    <w:rsid w:val="00364740"/>
    <w:rsid w:val="00364858"/>
    <w:rsid w:val="003648D3"/>
    <w:rsid w:val="00364B97"/>
    <w:rsid w:val="00364ED9"/>
    <w:rsid w:val="0036560D"/>
    <w:rsid w:val="00365D2C"/>
    <w:rsid w:val="00365D4C"/>
    <w:rsid w:val="00365F9C"/>
    <w:rsid w:val="0036631F"/>
    <w:rsid w:val="00366369"/>
    <w:rsid w:val="003664FA"/>
    <w:rsid w:val="003665A0"/>
    <w:rsid w:val="0036683E"/>
    <w:rsid w:val="00366A00"/>
    <w:rsid w:val="00366B62"/>
    <w:rsid w:val="00366CD3"/>
    <w:rsid w:val="00366D8A"/>
    <w:rsid w:val="00366DA6"/>
    <w:rsid w:val="00366E37"/>
    <w:rsid w:val="00366FBA"/>
    <w:rsid w:val="003670ED"/>
    <w:rsid w:val="003676A4"/>
    <w:rsid w:val="003676D7"/>
    <w:rsid w:val="0036787A"/>
    <w:rsid w:val="003701F2"/>
    <w:rsid w:val="00370218"/>
    <w:rsid w:val="00370471"/>
    <w:rsid w:val="003704E5"/>
    <w:rsid w:val="0037060C"/>
    <w:rsid w:val="00370618"/>
    <w:rsid w:val="0037094D"/>
    <w:rsid w:val="00370B15"/>
    <w:rsid w:val="00370B72"/>
    <w:rsid w:val="00370CD0"/>
    <w:rsid w:val="00371734"/>
    <w:rsid w:val="00371851"/>
    <w:rsid w:val="00371885"/>
    <w:rsid w:val="00371AF3"/>
    <w:rsid w:val="00371F0E"/>
    <w:rsid w:val="003724DE"/>
    <w:rsid w:val="00372521"/>
    <w:rsid w:val="003725FA"/>
    <w:rsid w:val="00372893"/>
    <w:rsid w:val="0037297E"/>
    <w:rsid w:val="00372A62"/>
    <w:rsid w:val="00372AF9"/>
    <w:rsid w:val="003730D4"/>
    <w:rsid w:val="003730DF"/>
    <w:rsid w:val="003732A1"/>
    <w:rsid w:val="0037344D"/>
    <w:rsid w:val="003734D7"/>
    <w:rsid w:val="00373667"/>
    <w:rsid w:val="00373718"/>
    <w:rsid w:val="00373854"/>
    <w:rsid w:val="003739A6"/>
    <w:rsid w:val="00373A16"/>
    <w:rsid w:val="00373B0B"/>
    <w:rsid w:val="00373EB8"/>
    <w:rsid w:val="0037409B"/>
    <w:rsid w:val="003742C5"/>
    <w:rsid w:val="003744DF"/>
    <w:rsid w:val="003748BB"/>
    <w:rsid w:val="00374974"/>
    <w:rsid w:val="00374A71"/>
    <w:rsid w:val="00374D3E"/>
    <w:rsid w:val="00374E46"/>
    <w:rsid w:val="003750A2"/>
    <w:rsid w:val="003750E5"/>
    <w:rsid w:val="003750E9"/>
    <w:rsid w:val="003753B8"/>
    <w:rsid w:val="00375459"/>
    <w:rsid w:val="00375498"/>
    <w:rsid w:val="00375814"/>
    <w:rsid w:val="0037597D"/>
    <w:rsid w:val="0037598A"/>
    <w:rsid w:val="00375AF2"/>
    <w:rsid w:val="00375AF4"/>
    <w:rsid w:val="00375CB6"/>
    <w:rsid w:val="00375D48"/>
    <w:rsid w:val="00375F70"/>
    <w:rsid w:val="003764DD"/>
    <w:rsid w:val="003766A8"/>
    <w:rsid w:val="003766BF"/>
    <w:rsid w:val="0037681F"/>
    <w:rsid w:val="003768E1"/>
    <w:rsid w:val="003769BA"/>
    <w:rsid w:val="00376A1A"/>
    <w:rsid w:val="00376E29"/>
    <w:rsid w:val="0037756C"/>
    <w:rsid w:val="003779CB"/>
    <w:rsid w:val="003779F2"/>
    <w:rsid w:val="00377D5E"/>
    <w:rsid w:val="00377EE9"/>
    <w:rsid w:val="00380592"/>
    <w:rsid w:val="003806AC"/>
    <w:rsid w:val="003807DB"/>
    <w:rsid w:val="003808BB"/>
    <w:rsid w:val="0038092B"/>
    <w:rsid w:val="0038097C"/>
    <w:rsid w:val="00380EE7"/>
    <w:rsid w:val="00380F48"/>
    <w:rsid w:val="00381093"/>
    <w:rsid w:val="003811C0"/>
    <w:rsid w:val="0038127F"/>
    <w:rsid w:val="00381315"/>
    <w:rsid w:val="0038159F"/>
    <w:rsid w:val="00381671"/>
    <w:rsid w:val="00381682"/>
    <w:rsid w:val="00381861"/>
    <w:rsid w:val="00381C55"/>
    <w:rsid w:val="00382055"/>
    <w:rsid w:val="003821A1"/>
    <w:rsid w:val="00382443"/>
    <w:rsid w:val="003826DF"/>
    <w:rsid w:val="0038289C"/>
    <w:rsid w:val="00382A72"/>
    <w:rsid w:val="00382BE6"/>
    <w:rsid w:val="00382D56"/>
    <w:rsid w:val="00382EBA"/>
    <w:rsid w:val="00382FF0"/>
    <w:rsid w:val="0038310E"/>
    <w:rsid w:val="00383456"/>
    <w:rsid w:val="003835BA"/>
    <w:rsid w:val="00383758"/>
    <w:rsid w:val="00383948"/>
    <w:rsid w:val="003839FF"/>
    <w:rsid w:val="00383ABF"/>
    <w:rsid w:val="00383B7A"/>
    <w:rsid w:val="0038439E"/>
    <w:rsid w:val="00384486"/>
    <w:rsid w:val="00384CDB"/>
    <w:rsid w:val="00385115"/>
    <w:rsid w:val="003855A1"/>
    <w:rsid w:val="0038570F"/>
    <w:rsid w:val="00385842"/>
    <w:rsid w:val="00385918"/>
    <w:rsid w:val="00385AE2"/>
    <w:rsid w:val="00385B6C"/>
    <w:rsid w:val="00385C15"/>
    <w:rsid w:val="00385C77"/>
    <w:rsid w:val="00385DE7"/>
    <w:rsid w:val="00385FC8"/>
    <w:rsid w:val="00386043"/>
    <w:rsid w:val="003863C0"/>
    <w:rsid w:val="003865E6"/>
    <w:rsid w:val="00386763"/>
    <w:rsid w:val="00386863"/>
    <w:rsid w:val="0038688C"/>
    <w:rsid w:val="003868C2"/>
    <w:rsid w:val="00386962"/>
    <w:rsid w:val="0038698D"/>
    <w:rsid w:val="00386C6B"/>
    <w:rsid w:val="00386C98"/>
    <w:rsid w:val="003873DD"/>
    <w:rsid w:val="00387436"/>
    <w:rsid w:val="003874B5"/>
    <w:rsid w:val="0038763C"/>
    <w:rsid w:val="0038765A"/>
    <w:rsid w:val="003876F6"/>
    <w:rsid w:val="0038770F"/>
    <w:rsid w:val="00387A50"/>
    <w:rsid w:val="00387E16"/>
    <w:rsid w:val="00387F2F"/>
    <w:rsid w:val="00387F32"/>
    <w:rsid w:val="0039082B"/>
    <w:rsid w:val="0039089E"/>
    <w:rsid w:val="00390AE6"/>
    <w:rsid w:val="00390B6C"/>
    <w:rsid w:val="0039103F"/>
    <w:rsid w:val="00391201"/>
    <w:rsid w:val="00391228"/>
    <w:rsid w:val="00391415"/>
    <w:rsid w:val="003916C6"/>
    <w:rsid w:val="00391AE6"/>
    <w:rsid w:val="00391B9C"/>
    <w:rsid w:val="00391C8F"/>
    <w:rsid w:val="00391D94"/>
    <w:rsid w:val="00391F0B"/>
    <w:rsid w:val="00392753"/>
    <w:rsid w:val="00392AAF"/>
    <w:rsid w:val="00392B56"/>
    <w:rsid w:val="00392BA8"/>
    <w:rsid w:val="0039341C"/>
    <w:rsid w:val="00393605"/>
    <w:rsid w:val="00393829"/>
    <w:rsid w:val="003938EA"/>
    <w:rsid w:val="00393A4D"/>
    <w:rsid w:val="00393B28"/>
    <w:rsid w:val="00393B71"/>
    <w:rsid w:val="0039403C"/>
    <w:rsid w:val="00394218"/>
    <w:rsid w:val="0039453D"/>
    <w:rsid w:val="003948DE"/>
    <w:rsid w:val="0039497D"/>
    <w:rsid w:val="00394F67"/>
    <w:rsid w:val="0039505A"/>
    <w:rsid w:val="00395718"/>
    <w:rsid w:val="00395758"/>
    <w:rsid w:val="003957C2"/>
    <w:rsid w:val="00395A00"/>
    <w:rsid w:val="00396139"/>
    <w:rsid w:val="003962F1"/>
    <w:rsid w:val="0039689C"/>
    <w:rsid w:val="00396925"/>
    <w:rsid w:val="00396AFB"/>
    <w:rsid w:val="00397147"/>
    <w:rsid w:val="003973A6"/>
    <w:rsid w:val="003974DB"/>
    <w:rsid w:val="0039753E"/>
    <w:rsid w:val="00397848"/>
    <w:rsid w:val="0039798B"/>
    <w:rsid w:val="00397BB0"/>
    <w:rsid w:val="00397D93"/>
    <w:rsid w:val="003A01EB"/>
    <w:rsid w:val="003A0359"/>
    <w:rsid w:val="003A0D18"/>
    <w:rsid w:val="003A0D8F"/>
    <w:rsid w:val="003A0EE8"/>
    <w:rsid w:val="003A0F71"/>
    <w:rsid w:val="003A14DE"/>
    <w:rsid w:val="003A1591"/>
    <w:rsid w:val="003A171C"/>
    <w:rsid w:val="003A1D21"/>
    <w:rsid w:val="003A1E8C"/>
    <w:rsid w:val="003A2133"/>
    <w:rsid w:val="003A2471"/>
    <w:rsid w:val="003A29AA"/>
    <w:rsid w:val="003A3012"/>
    <w:rsid w:val="003A3526"/>
    <w:rsid w:val="003A38D8"/>
    <w:rsid w:val="003A43B6"/>
    <w:rsid w:val="003A4447"/>
    <w:rsid w:val="003A4AA1"/>
    <w:rsid w:val="003A4EB3"/>
    <w:rsid w:val="003A532F"/>
    <w:rsid w:val="003A54EB"/>
    <w:rsid w:val="003A56AE"/>
    <w:rsid w:val="003A5A29"/>
    <w:rsid w:val="003A5AAC"/>
    <w:rsid w:val="003A5E17"/>
    <w:rsid w:val="003A6476"/>
    <w:rsid w:val="003A6586"/>
    <w:rsid w:val="003A6780"/>
    <w:rsid w:val="003A6CA0"/>
    <w:rsid w:val="003A6F74"/>
    <w:rsid w:val="003A6FF2"/>
    <w:rsid w:val="003A7040"/>
    <w:rsid w:val="003A712E"/>
    <w:rsid w:val="003A766F"/>
    <w:rsid w:val="003A7699"/>
    <w:rsid w:val="003A781A"/>
    <w:rsid w:val="003A7F1B"/>
    <w:rsid w:val="003B01AB"/>
    <w:rsid w:val="003B040C"/>
    <w:rsid w:val="003B0769"/>
    <w:rsid w:val="003B07EB"/>
    <w:rsid w:val="003B0B11"/>
    <w:rsid w:val="003B0B61"/>
    <w:rsid w:val="003B0B97"/>
    <w:rsid w:val="003B108B"/>
    <w:rsid w:val="003B133A"/>
    <w:rsid w:val="003B1402"/>
    <w:rsid w:val="003B1594"/>
    <w:rsid w:val="003B15D8"/>
    <w:rsid w:val="003B19CA"/>
    <w:rsid w:val="003B1ADC"/>
    <w:rsid w:val="003B1CB4"/>
    <w:rsid w:val="003B1D60"/>
    <w:rsid w:val="003B1D84"/>
    <w:rsid w:val="003B20E3"/>
    <w:rsid w:val="003B22A0"/>
    <w:rsid w:val="003B22AA"/>
    <w:rsid w:val="003B237A"/>
    <w:rsid w:val="003B2619"/>
    <w:rsid w:val="003B2647"/>
    <w:rsid w:val="003B2881"/>
    <w:rsid w:val="003B2888"/>
    <w:rsid w:val="003B299E"/>
    <w:rsid w:val="003B2FB4"/>
    <w:rsid w:val="003B2FDE"/>
    <w:rsid w:val="003B3ABC"/>
    <w:rsid w:val="003B3C2D"/>
    <w:rsid w:val="003B3E53"/>
    <w:rsid w:val="003B3EF7"/>
    <w:rsid w:val="003B3FE1"/>
    <w:rsid w:val="003B45D7"/>
    <w:rsid w:val="003B47A7"/>
    <w:rsid w:val="003B4B69"/>
    <w:rsid w:val="003B4C4A"/>
    <w:rsid w:val="003B506D"/>
    <w:rsid w:val="003B51C3"/>
    <w:rsid w:val="003B5429"/>
    <w:rsid w:val="003B55D9"/>
    <w:rsid w:val="003B5729"/>
    <w:rsid w:val="003B5993"/>
    <w:rsid w:val="003B5E47"/>
    <w:rsid w:val="003B618F"/>
    <w:rsid w:val="003B6212"/>
    <w:rsid w:val="003B66D5"/>
    <w:rsid w:val="003B6AE0"/>
    <w:rsid w:val="003B6B0A"/>
    <w:rsid w:val="003B6B9B"/>
    <w:rsid w:val="003B6D48"/>
    <w:rsid w:val="003B6DE9"/>
    <w:rsid w:val="003B7002"/>
    <w:rsid w:val="003B7092"/>
    <w:rsid w:val="003B70ED"/>
    <w:rsid w:val="003B7122"/>
    <w:rsid w:val="003B7443"/>
    <w:rsid w:val="003B74B4"/>
    <w:rsid w:val="003B79CC"/>
    <w:rsid w:val="003B7E4A"/>
    <w:rsid w:val="003B7FB6"/>
    <w:rsid w:val="003C0161"/>
    <w:rsid w:val="003C01C2"/>
    <w:rsid w:val="003C0414"/>
    <w:rsid w:val="003C060B"/>
    <w:rsid w:val="003C07FC"/>
    <w:rsid w:val="003C084B"/>
    <w:rsid w:val="003C0875"/>
    <w:rsid w:val="003C09AF"/>
    <w:rsid w:val="003C0DCB"/>
    <w:rsid w:val="003C17E2"/>
    <w:rsid w:val="003C184B"/>
    <w:rsid w:val="003C1AD9"/>
    <w:rsid w:val="003C1CFF"/>
    <w:rsid w:val="003C1EBA"/>
    <w:rsid w:val="003C2014"/>
    <w:rsid w:val="003C238A"/>
    <w:rsid w:val="003C2644"/>
    <w:rsid w:val="003C270A"/>
    <w:rsid w:val="003C289D"/>
    <w:rsid w:val="003C2929"/>
    <w:rsid w:val="003C29F4"/>
    <w:rsid w:val="003C2A94"/>
    <w:rsid w:val="003C2F79"/>
    <w:rsid w:val="003C2F7C"/>
    <w:rsid w:val="003C323C"/>
    <w:rsid w:val="003C38B2"/>
    <w:rsid w:val="003C3EF8"/>
    <w:rsid w:val="003C42E0"/>
    <w:rsid w:val="003C4619"/>
    <w:rsid w:val="003C48AC"/>
    <w:rsid w:val="003C49A4"/>
    <w:rsid w:val="003C4EFC"/>
    <w:rsid w:val="003C506A"/>
    <w:rsid w:val="003C515F"/>
    <w:rsid w:val="003C5245"/>
    <w:rsid w:val="003C5669"/>
    <w:rsid w:val="003C5844"/>
    <w:rsid w:val="003C5DBF"/>
    <w:rsid w:val="003C6008"/>
    <w:rsid w:val="003C60FB"/>
    <w:rsid w:val="003C6270"/>
    <w:rsid w:val="003C63F8"/>
    <w:rsid w:val="003C651F"/>
    <w:rsid w:val="003C67BE"/>
    <w:rsid w:val="003C695E"/>
    <w:rsid w:val="003C6CEC"/>
    <w:rsid w:val="003C70F2"/>
    <w:rsid w:val="003C76FB"/>
    <w:rsid w:val="003C7776"/>
    <w:rsid w:val="003C7B3B"/>
    <w:rsid w:val="003C7DC9"/>
    <w:rsid w:val="003C7DF4"/>
    <w:rsid w:val="003C7EC0"/>
    <w:rsid w:val="003D01B8"/>
    <w:rsid w:val="003D06CA"/>
    <w:rsid w:val="003D07ED"/>
    <w:rsid w:val="003D0B1F"/>
    <w:rsid w:val="003D0BEF"/>
    <w:rsid w:val="003D0C13"/>
    <w:rsid w:val="003D0D12"/>
    <w:rsid w:val="003D0FA6"/>
    <w:rsid w:val="003D0FCF"/>
    <w:rsid w:val="003D16A8"/>
    <w:rsid w:val="003D1B1F"/>
    <w:rsid w:val="003D1DCE"/>
    <w:rsid w:val="003D202E"/>
    <w:rsid w:val="003D21D9"/>
    <w:rsid w:val="003D2941"/>
    <w:rsid w:val="003D2F01"/>
    <w:rsid w:val="003D308C"/>
    <w:rsid w:val="003D330C"/>
    <w:rsid w:val="003D352D"/>
    <w:rsid w:val="003D356C"/>
    <w:rsid w:val="003D3602"/>
    <w:rsid w:val="003D3700"/>
    <w:rsid w:val="003D43CD"/>
    <w:rsid w:val="003D44CC"/>
    <w:rsid w:val="003D4596"/>
    <w:rsid w:val="003D48A4"/>
    <w:rsid w:val="003D4BF8"/>
    <w:rsid w:val="003D4EA4"/>
    <w:rsid w:val="003D4EDA"/>
    <w:rsid w:val="003D4F81"/>
    <w:rsid w:val="003D4FCE"/>
    <w:rsid w:val="003D51E1"/>
    <w:rsid w:val="003D5673"/>
    <w:rsid w:val="003D5697"/>
    <w:rsid w:val="003D579F"/>
    <w:rsid w:val="003D58A0"/>
    <w:rsid w:val="003D59FA"/>
    <w:rsid w:val="003D5BD9"/>
    <w:rsid w:val="003D5D43"/>
    <w:rsid w:val="003D62E5"/>
    <w:rsid w:val="003D637A"/>
    <w:rsid w:val="003D6491"/>
    <w:rsid w:val="003D67B2"/>
    <w:rsid w:val="003D6BD7"/>
    <w:rsid w:val="003D7231"/>
    <w:rsid w:val="003D7421"/>
    <w:rsid w:val="003D7FDF"/>
    <w:rsid w:val="003E025F"/>
    <w:rsid w:val="003E0417"/>
    <w:rsid w:val="003E0608"/>
    <w:rsid w:val="003E0E78"/>
    <w:rsid w:val="003E1476"/>
    <w:rsid w:val="003E1601"/>
    <w:rsid w:val="003E16BA"/>
    <w:rsid w:val="003E1978"/>
    <w:rsid w:val="003E19AE"/>
    <w:rsid w:val="003E1E4B"/>
    <w:rsid w:val="003E1F32"/>
    <w:rsid w:val="003E2148"/>
    <w:rsid w:val="003E21B5"/>
    <w:rsid w:val="003E22C8"/>
    <w:rsid w:val="003E268E"/>
    <w:rsid w:val="003E2B9C"/>
    <w:rsid w:val="003E2BAE"/>
    <w:rsid w:val="003E2D09"/>
    <w:rsid w:val="003E2E10"/>
    <w:rsid w:val="003E3028"/>
    <w:rsid w:val="003E32C2"/>
    <w:rsid w:val="003E3564"/>
    <w:rsid w:val="003E3ACF"/>
    <w:rsid w:val="003E3AF7"/>
    <w:rsid w:val="003E3BC7"/>
    <w:rsid w:val="003E3BE1"/>
    <w:rsid w:val="003E3C03"/>
    <w:rsid w:val="003E4105"/>
    <w:rsid w:val="003E4122"/>
    <w:rsid w:val="003E44AB"/>
    <w:rsid w:val="003E45A3"/>
    <w:rsid w:val="003E47D7"/>
    <w:rsid w:val="003E4928"/>
    <w:rsid w:val="003E4A2B"/>
    <w:rsid w:val="003E4A88"/>
    <w:rsid w:val="003E4B99"/>
    <w:rsid w:val="003E5002"/>
    <w:rsid w:val="003E5153"/>
    <w:rsid w:val="003E51EF"/>
    <w:rsid w:val="003E5210"/>
    <w:rsid w:val="003E5845"/>
    <w:rsid w:val="003E5B62"/>
    <w:rsid w:val="003E5C33"/>
    <w:rsid w:val="003E6363"/>
    <w:rsid w:val="003E65B3"/>
    <w:rsid w:val="003E6892"/>
    <w:rsid w:val="003E6938"/>
    <w:rsid w:val="003E6F56"/>
    <w:rsid w:val="003E710B"/>
    <w:rsid w:val="003E7151"/>
    <w:rsid w:val="003E72D2"/>
    <w:rsid w:val="003E7341"/>
    <w:rsid w:val="003E7356"/>
    <w:rsid w:val="003E779C"/>
    <w:rsid w:val="003E7A91"/>
    <w:rsid w:val="003E7FE3"/>
    <w:rsid w:val="003F0570"/>
    <w:rsid w:val="003F05D2"/>
    <w:rsid w:val="003F065C"/>
    <w:rsid w:val="003F08D9"/>
    <w:rsid w:val="003F1737"/>
    <w:rsid w:val="003F1756"/>
    <w:rsid w:val="003F1805"/>
    <w:rsid w:val="003F1C0B"/>
    <w:rsid w:val="003F1FEB"/>
    <w:rsid w:val="003F2065"/>
    <w:rsid w:val="003F2628"/>
    <w:rsid w:val="003F267D"/>
    <w:rsid w:val="003F2A13"/>
    <w:rsid w:val="003F2B43"/>
    <w:rsid w:val="003F2DC9"/>
    <w:rsid w:val="003F2E93"/>
    <w:rsid w:val="003F2FE6"/>
    <w:rsid w:val="003F32EE"/>
    <w:rsid w:val="003F3449"/>
    <w:rsid w:val="003F3578"/>
    <w:rsid w:val="003F36FD"/>
    <w:rsid w:val="003F39E4"/>
    <w:rsid w:val="003F3C5A"/>
    <w:rsid w:val="003F3DEB"/>
    <w:rsid w:val="003F40BD"/>
    <w:rsid w:val="003F4769"/>
    <w:rsid w:val="003F4E86"/>
    <w:rsid w:val="003F533B"/>
    <w:rsid w:val="003F5373"/>
    <w:rsid w:val="003F53B1"/>
    <w:rsid w:val="003F5871"/>
    <w:rsid w:val="003F5A32"/>
    <w:rsid w:val="003F5DAC"/>
    <w:rsid w:val="003F5EDD"/>
    <w:rsid w:val="003F5F72"/>
    <w:rsid w:val="003F6488"/>
    <w:rsid w:val="003F68A4"/>
    <w:rsid w:val="003F6947"/>
    <w:rsid w:val="003F6C40"/>
    <w:rsid w:val="003F6F05"/>
    <w:rsid w:val="003F6F44"/>
    <w:rsid w:val="003F6F94"/>
    <w:rsid w:val="003F71A2"/>
    <w:rsid w:val="003F781F"/>
    <w:rsid w:val="003F7843"/>
    <w:rsid w:val="003F78D8"/>
    <w:rsid w:val="003F7AA9"/>
    <w:rsid w:val="003F7D42"/>
    <w:rsid w:val="003F7DC3"/>
    <w:rsid w:val="003F7E1B"/>
    <w:rsid w:val="0040001A"/>
    <w:rsid w:val="004000F3"/>
    <w:rsid w:val="00400535"/>
    <w:rsid w:val="004005AE"/>
    <w:rsid w:val="00400771"/>
    <w:rsid w:val="00400778"/>
    <w:rsid w:val="00400BD6"/>
    <w:rsid w:val="00401024"/>
    <w:rsid w:val="0040103A"/>
    <w:rsid w:val="004010BC"/>
    <w:rsid w:val="00401798"/>
    <w:rsid w:val="00401B45"/>
    <w:rsid w:val="00402022"/>
    <w:rsid w:val="0040249D"/>
    <w:rsid w:val="0040287F"/>
    <w:rsid w:val="0040292A"/>
    <w:rsid w:val="00403103"/>
    <w:rsid w:val="00403187"/>
    <w:rsid w:val="00403330"/>
    <w:rsid w:val="0040364A"/>
    <w:rsid w:val="00403688"/>
    <w:rsid w:val="00403700"/>
    <w:rsid w:val="0040388E"/>
    <w:rsid w:val="00403AC0"/>
    <w:rsid w:val="00403CD7"/>
    <w:rsid w:val="00403DB7"/>
    <w:rsid w:val="00404050"/>
    <w:rsid w:val="004040BB"/>
    <w:rsid w:val="00404ABE"/>
    <w:rsid w:val="00404ACC"/>
    <w:rsid w:val="00405032"/>
    <w:rsid w:val="00405066"/>
    <w:rsid w:val="004050B9"/>
    <w:rsid w:val="0040513F"/>
    <w:rsid w:val="0040570B"/>
    <w:rsid w:val="00405D6F"/>
    <w:rsid w:val="0040605D"/>
    <w:rsid w:val="00406093"/>
    <w:rsid w:val="00406345"/>
    <w:rsid w:val="00406444"/>
    <w:rsid w:val="00406A77"/>
    <w:rsid w:val="00406C86"/>
    <w:rsid w:val="00406DDE"/>
    <w:rsid w:val="00407066"/>
    <w:rsid w:val="004078B4"/>
    <w:rsid w:val="00407934"/>
    <w:rsid w:val="00407C17"/>
    <w:rsid w:val="00407E9A"/>
    <w:rsid w:val="00407EF0"/>
    <w:rsid w:val="00407F33"/>
    <w:rsid w:val="00410765"/>
    <w:rsid w:val="00410BAE"/>
    <w:rsid w:val="00410FB9"/>
    <w:rsid w:val="0041160B"/>
    <w:rsid w:val="00411702"/>
    <w:rsid w:val="00411711"/>
    <w:rsid w:val="0041195E"/>
    <w:rsid w:val="00411B1C"/>
    <w:rsid w:val="00411B7C"/>
    <w:rsid w:val="00411BE0"/>
    <w:rsid w:val="00411D20"/>
    <w:rsid w:val="00411E6A"/>
    <w:rsid w:val="00411EA5"/>
    <w:rsid w:val="004120A1"/>
    <w:rsid w:val="00412150"/>
    <w:rsid w:val="00412171"/>
    <w:rsid w:val="00412275"/>
    <w:rsid w:val="00412306"/>
    <w:rsid w:val="004123F6"/>
    <w:rsid w:val="004125C2"/>
    <w:rsid w:val="00412657"/>
    <w:rsid w:val="00412824"/>
    <w:rsid w:val="00412AE1"/>
    <w:rsid w:val="00412CDD"/>
    <w:rsid w:val="00412DB9"/>
    <w:rsid w:val="00412FEA"/>
    <w:rsid w:val="004131E7"/>
    <w:rsid w:val="0041370A"/>
    <w:rsid w:val="00413861"/>
    <w:rsid w:val="004139A2"/>
    <w:rsid w:val="00413B13"/>
    <w:rsid w:val="00413B16"/>
    <w:rsid w:val="00413B1A"/>
    <w:rsid w:val="00413C60"/>
    <w:rsid w:val="00414392"/>
    <w:rsid w:val="004144D4"/>
    <w:rsid w:val="00414557"/>
    <w:rsid w:val="00414781"/>
    <w:rsid w:val="004148D5"/>
    <w:rsid w:val="004149A3"/>
    <w:rsid w:val="00414DC5"/>
    <w:rsid w:val="00414E41"/>
    <w:rsid w:val="00414E69"/>
    <w:rsid w:val="00414ED3"/>
    <w:rsid w:val="00415037"/>
    <w:rsid w:val="004152CA"/>
    <w:rsid w:val="00415327"/>
    <w:rsid w:val="00415397"/>
    <w:rsid w:val="00415545"/>
    <w:rsid w:val="0041561A"/>
    <w:rsid w:val="00416024"/>
    <w:rsid w:val="004160EF"/>
    <w:rsid w:val="00416178"/>
    <w:rsid w:val="004162E6"/>
    <w:rsid w:val="00416605"/>
    <w:rsid w:val="0041676D"/>
    <w:rsid w:val="004169BB"/>
    <w:rsid w:val="00416BFF"/>
    <w:rsid w:val="00416C4B"/>
    <w:rsid w:val="00416C6B"/>
    <w:rsid w:val="00416C98"/>
    <w:rsid w:val="0041745B"/>
    <w:rsid w:val="004174E6"/>
    <w:rsid w:val="00417564"/>
    <w:rsid w:val="0041759A"/>
    <w:rsid w:val="004178FC"/>
    <w:rsid w:val="00417FE8"/>
    <w:rsid w:val="00420302"/>
    <w:rsid w:val="00420507"/>
    <w:rsid w:val="004209A7"/>
    <w:rsid w:val="00420A1D"/>
    <w:rsid w:val="00420C97"/>
    <w:rsid w:val="00420FD9"/>
    <w:rsid w:val="00421250"/>
    <w:rsid w:val="0042134C"/>
    <w:rsid w:val="004215D0"/>
    <w:rsid w:val="004219E6"/>
    <w:rsid w:val="00421CBF"/>
    <w:rsid w:val="00421E2F"/>
    <w:rsid w:val="00422009"/>
    <w:rsid w:val="004222D2"/>
    <w:rsid w:val="00422382"/>
    <w:rsid w:val="004224F6"/>
    <w:rsid w:val="0042250E"/>
    <w:rsid w:val="00422630"/>
    <w:rsid w:val="00422D24"/>
    <w:rsid w:val="00422D29"/>
    <w:rsid w:val="00422D41"/>
    <w:rsid w:val="00422E0D"/>
    <w:rsid w:val="00422EF5"/>
    <w:rsid w:val="004232BA"/>
    <w:rsid w:val="00423462"/>
    <w:rsid w:val="004237CF"/>
    <w:rsid w:val="00423AD3"/>
    <w:rsid w:val="00423B51"/>
    <w:rsid w:val="00423C9A"/>
    <w:rsid w:val="00423FC5"/>
    <w:rsid w:val="004246D1"/>
    <w:rsid w:val="004246DF"/>
    <w:rsid w:val="004247EC"/>
    <w:rsid w:val="004248C4"/>
    <w:rsid w:val="00424BB4"/>
    <w:rsid w:val="00424BE7"/>
    <w:rsid w:val="00424C45"/>
    <w:rsid w:val="004250DD"/>
    <w:rsid w:val="00425AE4"/>
    <w:rsid w:val="00425BEA"/>
    <w:rsid w:val="00425E45"/>
    <w:rsid w:val="00425E96"/>
    <w:rsid w:val="00425EFA"/>
    <w:rsid w:val="00425FE4"/>
    <w:rsid w:val="0042653E"/>
    <w:rsid w:val="00426620"/>
    <w:rsid w:val="00426670"/>
    <w:rsid w:val="004266CA"/>
    <w:rsid w:val="004267A4"/>
    <w:rsid w:val="004267E6"/>
    <w:rsid w:val="0042694F"/>
    <w:rsid w:val="00426B16"/>
    <w:rsid w:val="00426B86"/>
    <w:rsid w:val="00426CAE"/>
    <w:rsid w:val="0042715C"/>
    <w:rsid w:val="004271EA"/>
    <w:rsid w:val="004274D1"/>
    <w:rsid w:val="00427777"/>
    <w:rsid w:val="004301F8"/>
    <w:rsid w:val="004302FF"/>
    <w:rsid w:val="0043058C"/>
    <w:rsid w:val="00430955"/>
    <w:rsid w:val="00430AB9"/>
    <w:rsid w:val="00430DB2"/>
    <w:rsid w:val="0043116E"/>
    <w:rsid w:val="00431287"/>
    <w:rsid w:val="0043135A"/>
    <w:rsid w:val="004316C1"/>
    <w:rsid w:val="00431767"/>
    <w:rsid w:val="004317CC"/>
    <w:rsid w:val="004318B0"/>
    <w:rsid w:val="00431E12"/>
    <w:rsid w:val="00431FE0"/>
    <w:rsid w:val="0043222D"/>
    <w:rsid w:val="00432267"/>
    <w:rsid w:val="00432687"/>
    <w:rsid w:val="00432818"/>
    <w:rsid w:val="004328A4"/>
    <w:rsid w:val="004328DE"/>
    <w:rsid w:val="00432B21"/>
    <w:rsid w:val="00432B94"/>
    <w:rsid w:val="004330DB"/>
    <w:rsid w:val="0043328B"/>
    <w:rsid w:val="00433461"/>
    <w:rsid w:val="004337C7"/>
    <w:rsid w:val="00433BDD"/>
    <w:rsid w:val="00433D2B"/>
    <w:rsid w:val="00433E68"/>
    <w:rsid w:val="004340D1"/>
    <w:rsid w:val="0043469A"/>
    <w:rsid w:val="00434965"/>
    <w:rsid w:val="004349FF"/>
    <w:rsid w:val="00434AB3"/>
    <w:rsid w:val="00434BF5"/>
    <w:rsid w:val="00434D5F"/>
    <w:rsid w:val="00434F41"/>
    <w:rsid w:val="00435007"/>
    <w:rsid w:val="00435212"/>
    <w:rsid w:val="00435447"/>
    <w:rsid w:val="00435C8D"/>
    <w:rsid w:val="00435DB8"/>
    <w:rsid w:val="00435E8B"/>
    <w:rsid w:val="004361A9"/>
    <w:rsid w:val="00436B87"/>
    <w:rsid w:val="00436EE0"/>
    <w:rsid w:val="00437499"/>
    <w:rsid w:val="00437857"/>
    <w:rsid w:val="00437B22"/>
    <w:rsid w:val="00437DB9"/>
    <w:rsid w:val="00437FB0"/>
    <w:rsid w:val="00440666"/>
    <w:rsid w:val="00440720"/>
    <w:rsid w:val="00440752"/>
    <w:rsid w:val="00440DCC"/>
    <w:rsid w:val="004410D3"/>
    <w:rsid w:val="0044136F"/>
    <w:rsid w:val="00441966"/>
    <w:rsid w:val="00441AB0"/>
    <w:rsid w:val="00441BF3"/>
    <w:rsid w:val="00442112"/>
    <w:rsid w:val="004422A1"/>
    <w:rsid w:val="004422F3"/>
    <w:rsid w:val="004426EB"/>
    <w:rsid w:val="00442AEC"/>
    <w:rsid w:val="00442C83"/>
    <w:rsid w:val="00443199"/>
    <w:rsid w:val="00443240"/>
    <w:rsid w:val="00443E82"/>
    <w:rsid w:val="0044419C"/>
    <w:rsid w:val="00444977"/>
    <w:rsid w:val="00444A08"/>
    <w:rsid w:val="00444DFE"/>
    <w:rsid w:val="00445264"/>
    <w:rsid w:val="00445865"/>
    <w:rsid w:val="004459C4"/>
    <w:rsid w:val="00445C3D"/>
    <w:rsid w:val="00445D6C"/>
    <w:rsid w:val="004466AC"/>
    <w:rsid w:val="0044673D"/>
    <w:rsid w:val="00446745"/>
    <w:rsid w:val="00446A3C"/>
    <w:rsid w:val="00446FB2"/>
    <w:rsid w:val="0044705C"/>
    <w:rsid w:val="00447236"/>
    <w:rsid w:val="0044794D"/>
    <w:rsid w:val="00447A75"/>
    <w:rsid w:val="00447B5D"/>
    <w:rsid w:val="00447F01"/>
    <w:rsid w:val="00447F36"/>
    <w:rsid w:val="0045064F"/>
    <w:rsid w:val="004506AE"/>
    <w:rsid w:val="0045073F"/>
    <w:rsid w:val="00450758"/>
    <w:rsid w:val="00450764"/>
    <w:rsid w:val="0045076A"/>
    <w:rsid w:val="004508E8"/>
    <w:rsid w:val="00450A8A"/>
    <w:rsid w:val="00450AE8"/>
    <w:rsid w:val="00450E99"/>
    <w:rsid w:val="004511EA"/>
    <w:rsid w:val="00451249"/>
    <w:rsid w:val="004517C9"/>
    <w:rsid w:val="00451DA9"/>
    <w:rsid w:val="004523A2"/>
    <w:rsid w:val="00452733"/>
    <w:rsid w:val="00452C2E"/>
    <w:rsid w:val="00452C2F"/>
    <w:rsid w:val="00452F23"/>
    <w:rsid w:val="00452FC1"/>
    <w:rsid w:val="004532A7"/>
    <w:rsid w:val="00453519"/>
    <w:rsid w:val="0045353D"/>
    <w:rsid w:val="004535CB"/>
    <w:rsid w:val="004535E9"/>
    <w:rsid w:val="00453A5E"/>
    <w:rsid w:val="00453AAA"/>
    <w:rsid w:val="00453BCD"/>
    <w:rsid w:val="00453CC9"/>
    <w:rsid w:val="00454280"/>
    <w:rsid w:val="00454298"/>
    <w:rsid w:val="00454340"/>
    <w:rsid w:val="00454507"/>
    <w:rsid w:val="004547FA"/>
    <w:rsid w:val="00454AF4"/>
    <w:rsid w:val="00454DD0"/>
    <w:rsid w:val="00454F5F"/>
    <w:rsid w:val="004551EA"/>
    <w:rsid w:val="004553B0"/>
    <w:rsid w:val="00455457"/>
    <w:rsid w:val="0045599A"/>
    <w:rsid w:val="00455AF6"/>
    <w:rsid w:val="00455C50"/>
    <w:rsid w:val="00455E16"/>
    <w:rsid w:val="00455EF4"/>
    <w:rsid w:val="00455F4E"/>
    <w:rsid w:val="004563A9"/>
    <w:rsid w:val="0045664A"/>
    <w:rsid w:val="004566F4"/>
    <w:rsid w:val="004567A5"/>
    <w:rsid w:val="0045696B"/>
    <w:rsid w:val="00456B06"/>
    <w:rsid w:val="00456C8B"/>
    <w:rsid w:val="00457197"/>
    <w:rsid w:val="0045726E"/>
    <w:rsid w:val="0045736A"/>
    <w:rsid w:val="00457679"/>
    <w:rsid w:val="0045782D"/>
    <w:rsid w:val="004607AB"/>
    <w:rsid w:val="0046095B"/>
    <w:rsid w:val="00460B6B"/>
    <w:rsid w:val="00460BD1"/>
    <w:rsid w:val="00460E95"/>
    <w:rsid w:val="00460EC7"/>
    <w:rsid w:val="00460F29"/>
    <w:rsid w:val="00461012"/>
    <w:rsid w:val="004611C6"/>
    <w:rsid w:val="00461495"/>
    <w:rsid w:val="004615DE"/>
    <w:rsid w:val="004616E7"/>
    <w:rsid w:val="00461844"/>
    <w:rsid w:val="004619EE"/>
    <w:rsid w:val="004619F3"/>
    <w:rsid w:val="00461D24"/>
    <w:rsid w:val="0046218A"/>
    <w:rsid w:val="0046243C"/>
    <w:rsid w:val="00462623"/>
    <w:rsid w:val="0046277B"/>
    <w:rsid w:val="00462B4D"/>
    <w:rsid w:val="00462C2A"/>
    <w:rsid w:val="00462EB4"/>
    <w:rsid w:val="00463081"/>
    <w:rsid w:val="004633FC"/>
    <w:rsid w:val="004635B7"/>
    <w:rsid w:val="00463C07"/>
    <w:rsid w:val="00463E58"/>
    <w:rsid w:val="00464392"/>
    <w:rsid w:val="00464690"/>
    <w:rsid w:val="00464964"/>
    <w:rsid w:val="00464A67"/>
    <w:rsid w:val="00464CB6"/>
    <w:rsid w:val="00465108"/>
    <w:rsid w:val="00465363"/>
    <w:rsid w:val="0046557B"/>
    <w:rsid w:val="004656A7"/>
    <w:rsid w:val="004657B5"/>
    <w:rsid w:val="0046589C"/>
    <w:rsid w:val="00465973"/>
    <w:rsid w:val="00465D89"/>
    <w:rsid w:val="00466313"/>
    <w:rsid w:val="00466797"/>
    <w:rsid w:val="00466798"/>
    <w:rsid w:val="004667EF"/>
    <w:rsid w:val="00466A75"/>
    <w:rsid w:val="00467308"/>
    <w:rsid w:val="004679FA"/>
    <w:rsid w:val="00467FC9"/>
    <w:rsid w:val="00470042"/>
    <w:rsid w:val="0047028A"/>
    <w:rsid w:val="004706AA"/>
    <w:rsid w:val="004708B8"/>
    <w:rsid w:val="00470CEA"/>
    <w:rsid w:val="00471584"/>
    <w:rsid w:val="00471C54"/>
    <w:rsid w:val="00471C6C"/>
    <w:rsid w:val="00471D8A"/>
    <w:rsid w:val="004722F2"/>
    <w:rsid w:val="004723DD"/>
    <w:rsid w:val="0047243F"/>
    <w:rsid w:val="0047255B"/>
    <w:rsid w:val="00472920"/>
    <w:rsid w:val="00472A97"/>
    <w:rsid w:val="00472BCB"/>
    <w:rsid w:val="00472CE9"/>
    <w:rsid w:val="00472E31"/>
    <w:rsid w:val="0047317D"/>
    <w:rsid w:val="004735BA"/>
    <w:rsid w:val="004735D3"/>
    <w:rsid w:val="0047365D"/>
    <w:rsid w:val="00473768"/>
    <w:rsid w:val="00473809"/>
    <w:rsid w:val="004739E6"/>
    <w:rsid w:val="00473CE9"/>
    <w:rsid w:val="004742E0"/>
    <w:rsid w:val="004744C2"/>
    <w:rsid w:val="00474952"/>
    <w:rsid w:val="004749D7"/>
    <w:rsid w:val="00474A2D"/>
    <w:rsid w:val="00474F30"/>
    <w:rsid w:val="00475046"/>
    <w:rsid w:val="00475350"/>
    <w:rsid w:val="00475ABC"/>
    <w:rsid w:val="00475D01"/>
    <w:rsid w:val="00475DBA"/>
    <w:rsid w:val="00476011"/>
    <w:rsid w:val="004760F3"/>
    <w:rsid w:val="004761A0"/>
    <w:rsid w:val="004766CE"/>
    <w:rsid w:val="0047677C"/>
    <w:rsid w:val="00476962"/>
    <w:rsid w:val="00476A3A"/>
    <w:rsid w:val="00476B7A"/>
    <w:rsid w:val="00476B99"/>
    <w:rsid w:val="00476C98"/>
    <w:rsid w:val="00476D68"/>
    <w:rsid w:val="0047720B"/>
    <w:rsid w:val="00477BF7"/>
    <w:rsid w:val="00477D2D"/>
    <w:rsid w:val="00477D57"/>
    <w:rsid w:val="004803F2"/>
    <w:rsid w:val="004804EC"/>
    <w:rsid w:val="0048059E"/>
    <w:rsid w:val="00480770"/>
    <w:rsid w:val="00480823"/>
    <w:rsid w:val="00480C80"/>
    <w:rsid w:val="004815D2"/>
    <w:rsid w:val="0048186E"/>
    <w:rsid w:val="00481B72"/>
    <w:rsid w:val="00481D7F"/>
    <w:rsid w:val="0048216A"/>
    <w:rsid w:val="004826A4"/>
    <w:rsid w:val="00482BC4"/>
    <w:rsid w:val="00482E3E"/>
    <w:rsid w:val="0048300F"/>
    <w:rsid w:val="0048304E"/>
    <w:rsid w:val="00483626"/>
    <w:rsid w:val="00483725"/>
    <w:rsid w:val="004838C8"/>
    <w:rsid w:val="00483F3B"/>
    <w:rsid w:val="00484013"/>
    <w:rsid w:val="004841D5"/>
    <w:rsid w:val="00484256"/>
    <w:rsid w:val="00484375"/>
    <w:rsid w:val="004843EE"/>
    <w:rsid w:val="004845D0"/>
    <w:rsid w:val="00484B34"/>
    <w:rsid w:val="00484BB2"/>
    <w:rsid w:val="00484E11"/>
    <w:rsid w:val="00484EFA"/>
    <w:rsid w:val="00484FAE"/>
    <w:rsid w:val="00484FB6"/>
    <w:rsid w:val="00485670"/>
    <w:rsid w:val="00485693"/>
    <w:rsid w:val="00485717"/>
    <w:rsid w:val="00485C3F"/>
    <w:rsid w:val="00485F8A"/>
    <w:rsid w:val="004864E2"/>
    <w:rsid w:val="004866AB"/>
    <w:rsid w:val="0048676D"/>
    <w:rsid w:val="00486AE2"/>
    <w:rsid w:val="00486BFD"/>
    <w:rsid w:val="0048736B"/>
    <w:rsid w:val="004873FE"/>
    <w:rsid w:val="00487620"/>
    <w:rsid w:val="00487A54"/>
    <w:rsid w:val="00490664"/>
    <w:rsid w:val="0049070E"/>
    <w:rsid w:val="00490788"/>
    <w:rsid w:val="00490A1B"/>
    <w:rsid w:val="00490A35"/>
    <w:rsid w:val="00490AFA"/>
    <w:rsid w:val="00490B4D"/>
    <w:rsid w:val="00491260"/>
    <w:rsid w:val="004912B0"/>
    <w:rsid w:val="0049172A"/>
    <w:rsid w:val="00491927"/>
    <w:rsid w:val="00491BA2"/>
    <w:rsid w:val="00492024"/>
    <w:rsid w:val="0049238A"/>
    <w:rsid w:val="004927C3"/>
    <w:rsid w:val="00492A28"/>
    <w:rsid w:val="00492EB4"/>
    <w:rsid w:val="00492F2B"/>
    <w:rsid w:val="0049339D"/>
    <w:rsid w:val="00493CC1"/>
    <w:rsid w:val="00494FBA"/>
    <w:rsid w:val="00495066"/>
    <w:rsid w:val="0049508B"/>
    <w:rsid w:val="0049534E"/>
    <w:rsid w:val="004954A3"/>
    <w:rsid w:val="00495561"/>
    <w:rsid w:val="004957E8"/>
    <w:rsid w:val="00495877"/>
    <w:rsid w:val="00495B5B"/>
    <w:rsid w:val="00495D08"/>
    <w:rsid w:val="004961A8"/>
    <w:rsid w:val="00496639"/>
    <w:rsid w:val="0049688A"/>
    <w:rsid w:val="00496A41"/>
    <w:rsid w:val="004973AE"/>
    <w:rsid w:val="004974D4"/>
    <w:rsid w:val="0049783F"/>
    <w:rsid w:val="004A0699"/>
    <w:rsid w:val="004A07D1"/>
    <w:rsid w:val="004A086A"/>
    <w:rsid w:val="004A0D92"/>
    <w:rsid w:val="004A0E20"/>
    <w:rsid w:val="004A0FEC"/>
    <w:rsid w:val="004A1036"/>
    <w:rsid w:val="004A131A"/>
    <w:rsid w:val="004A1B87"/>
    <w:rsid w:val="004A1BAE"/>
    <w:rsid w:val="004A1CDE"/>
    <w:rsid w:val="004A206D"/>
    <w:rsid w:val="004A21DF"/>
    <w:rsid w:val="004A2B61"/>
    <w:rsid w:val="004A2F37"/>
    <w:rsid w:val="004A31C5"/>
    <w:rsid w:val="004A385D"/>
    <w:rsid w:val="004A3A24"/>
    <w:rsid w:val="004A3B06"/>
    <w:rsid w:val="004A3CBC"/>
    <w:rsid w:val="004A448C"/>
    <w:rsid w:val="004A45BA"/>
    <w:rsid w:val="004A47E7"/>
    <w:rsid w:val="004A4A0A"/>
    <w:rsid w:val="004A4BC9"/>
    <w:rsid w:val="004A4EBD"/>
    <w:rsid w:val="004A4F3D"/>
    <w:rsid w:val="004A534F"/>
    <w:rsid w:val="004A5775"/>
    <w:rsid w:val="004A58F2"/>
    <w:rsid w:val="004A5A57"/>
    <w:rsid w:val="004A5B8C"/>
    <w:rsid w:val="004A5CE0"/>
    <w:rsid w:val="004A5CEA"/>
    <w:rsid w:val="004A5E5E"/>
    <w:rsid w:val="004A6227"/>
    <w:rsid w:val="004A6379"/>
    <w:rsid w:val="004A646A"/>
    <w:rsid w:val="004A64F0"/>
    <w:rsid w:val="004A67EC"/>
    <w:rsid w:val="004A68DC"/>
    <w:rsid w:val="004A6972"/>
    <w:rsid w:val="004A6C1C"/>
    <w:rsid w:val="004A74ED"/>
    <w:rsid w:val="004A74FC"/>
    <w:rsid w:val="004A75CB"/>
    <w:rsid w:val="004A75DC"/>
    <w:rsid w:val="004A7653"/>
    <w:rsid w:val="004A78C9"/>
    <w:rsid w:val="004A78FE"/>
    <w:rsid w:val="004A7A9F"/>
    <w:rsid w:val="004A7EA5"/>
    <w:rsid w:val="004B0685"/>
    <w:rsid w:val="004B0CDD"/>
    <w:rsid w:val="004B0EA5"/>
    <w:rsid w:val="004B0F46"/>
    <w:rsid w:val="004B11F3"/>
    <w:rsid w:val="004B12B5"/>
    <w:rsid w:val="004B145E"/>
    <w:rsid w:val="004B1B98"/>
    <w:rsid w:val="004B1BC4"/>
    <w:rsid w:val="004B1C91"/>
    <w:rsid w:val="004B2025"/>
    <w:rsid w:val="004B2173"/>
    <w:rsid w:val="004B22B1"/>
    <w:rsid w:val="004B24E4"/>
    <w:rsid w:val="004B25F2"/>
    <w:rsid w:val="004B2BDC"/>
    <w:rsid w:val="004B3488"/>
    <w:rsid w:val="004B3626"/>
    <w:rsid w:val="004B368B"/>
    <w:rsid w:val="004B3D57"/>
    <w:rsid w:val="004B3E9E"/>
    <w:rsid w:val="004B454F"/>
    <w:rsid w:val="004B45D2"/>
    <w:rsid w:val="004B4830"/>
    <w:rsid w:val="004B4A99"/>
    <w:rsid w:val="004B4BDA"/>
    <w:rsid w:val="004B4D75"/>
    <w:rsid w:val="004B4E01"/>
    <w:rsid w:val="004B4EEE"/>
    <w:rsid w:val="004B4F1B"/>
    <w:rsid w:val="004B5274"/>
    <w:rsid w:val="004B527E"/>
    <w:rsid w:val="004B5293"/>
    <w:rsid w:val="004B5E25"/>
    <w:rsid w:val="004B6065"/>
    <w:rsid w:val="004B623D"/>
    <w:rsid w:val="004B62AB"/>
    <w:rsid w:val="004B62B7"/>
    <w:rsid w:val="004B630F"/>
    <w:rsid w:val="004B6424"/>
    <w:rsid w:val="004B6484"/>
    <w:rsid w:val="004B6806"/>
    <w:rsid w:val="004B6C7C"/>
    <w:rsid w:val="004B6F99"/>
    <w:rsid w:val="004B70EF"/>
    <w:rsid w:val="004B71D2"/>
    <w:rsid w:val="004B72C3"/>
    <w:rsid w:val="004B73A5"/>
    <w:rsid w:val="004B7469"/>
    <w:rsid w:val="004B74E2"/>
    <w:rsid w:val="004B7525"/>
    <w:rsid w:val="004B763A"/>
    <w:rsid w:val="004B7DD2"/>
    <w:rsid w:val="004C0433"/>
    <w:rsid w:val="004C0453"/>
    <w:rsid w:val="004C0778"/>
    <w:rsid w:val="004C090C"/>
    <w:rsid w:val="004C09B4"/>
    <w:rsid w:val="004C0D43"/>
    <w:rsid w:val="004C13E4"/>
    <w:rsid w:val="004C1444"/>
    <w:rsid w:val="004C1B06"/>
    <w:rsid w:val="004C1BB2"/>
    <w:rsid w:val="004C1CD0"/>
    <w:rsid w:val="004C1D56"/>
    <w:rsid w:val="004C1EE7"/>
    <w:rsid w:val="004C1F83"/>
    <w:rsid w:val="004C246B"/>
    <w:rsid w:val="004C24B9"/>
    <w:rsid w:val="004C2738"/>
    <w:rsid w:val="004C2A7E"/>
    <w:rsid w:val="004C2E29"/>
    <w:rsid w:val="004C32DC"/>
    <w:rsid w:val="004C3EC7"/>
    <w:rsid w:val="004C4134"/>
    <w:rsid w:val="004C4518"/>
    <w:rsid w:val="004C487B"/>
    <w:rsid w:val="004C4A88"/>
    <w:rsid w:val="004C4D69"/>
    <w:rsid w:val="004C4E80"/>
    <w:rsid w:val="004C4FCC"/>
    <w:rsid w:val="004C53A6"/>
    <w:rsid w:val="004C575F"/>
    <w:rsid w:val="004C5805"/>
    <w:rsid w:val="004C5A5D"/>
    <w:rsid w:val="004C5B55"/>
    <w:rsid w:val="004C5DFE"/>
    <w:rsid w:val="004C5E94"/>
    <w:rsid w:val="004C5F59"/>
    <w:rsid w:val="004C6089"/>
    <w:rsid w:val="004C6249"/>
    <w:rsid w:val="004C62B0"/>
    <w:rsid w:val="004C676A"/>
    <w:rsid w:val="004C69E7"/>
    <w:rsid w:val="004C6A7D"/>
    <w:rsid w:val="004C6AE4"/>
    <w:rsid w:val="004C6D04"/>
    <w:rsid w:val="004C6E31"/>
    <w:rsid w:val="004C704E"/>
    <w:rsid w:val="004C729B"/>
    <w:rsid w:val="004C78CF"/>
    <w:rsid w:val="004C7956"/>
    <w:rsid w:val="004C79F6"/>
    <w:rsid w:val="004C7AAF"/>
    <w:rsid w:val="004C7AB4"/>
    <w:rsid w:val="004C7C4A"/>
    <w:rsid w:val="004D004C"/>
    <w:rsid w:val="004D02E7"/>
    <w:rsid w:val="004D0614"/>
    <w:rsid w:val="004D07EA"/>
    <w:rsid w:val="004D093E"/>
    <w:rsid w:val="004D0BB7"/>
    <w:rsid w:val="004D0C1F"/>
    <w:rsid w:val="004D0ECF"/>
    <w:rsid w:val="004D11E1"/>
    <w:rsid w:val="004D1273"/>
    <w:rsid w:val="004D1614"/>
    <w:rsid w:val="004D162F"/>
    <w:rsid w:val="004D163B"/>
    <w:rsid w:val="004D1A45"/>
    <w:rsid w:val="004D1B28"/>
    <w:rsid w:val="004D1BC3"/>
    <w:rsid w:val="004D1D92"/>
    <w:rsid w:val="004D1DDB"/>
    <w:rsid w:val="004D23C2"/>
    <w:rsid w:val="004D2972"/>
    <w:rsid w:val="004D2AF2"/>
    <w:rsid w:val="004D2AF6"/>
    <w:rsid w:val="004D2CFA"/>
    <w:rsid w:val="004D3CA3"/>
    <w:rsid w:val="004D3E70"/>
    <w:rsid w:val="004D433D"/>
    <w:rsid w:val="004D4483"/>
    <w:rsid w:val="004D45A1"/>
    <w:rsid w:val="004D4719"/>
    <w:rsid w:val="004D49BD"/>
    <w:rsid w:val="004D49F5"/>
    <w:rsid w:val="004D4A81"/>
    <w:rsid w:val="004D4BA8"/>
    <w:rsid w:val="004D5109"/>
    <w:rsid w:val="004D5386"/>
    <w:rsid w:val="004D53D2"/>
    <w:rsid w:val="004D5BC6"/>
    <w:rsid w:val="004D5DD1"/>
    <w:rsid w:val="004D5F53"/>
    <w:rsid w:val="004D6699"/>
    <w:rsid w:val="004D669B"/>
    <w:rsid w:val="004D67F7"/>
    <w:rsid w:val="004D68AC"/>
    <w:rsid w:val="004D6AAB"/>
    <w:rsid w:val="004D6C99"/>
    <w:rsid w:val="004D6EA7"/>
    <w:rsid w:val="004D7058"/>
    <w:rsid w:val="004D72B7"/>
    <w:rsid w:val="004D737B"/>
    <w:rsid w:val="004D7CD1"/>
    <w:rsid w:val="004D7F3E"/>
    <w:rsid w:val="004E0389"/>
    <w:rsid w:val="004E073B"/>
    <w:rsid w:val="004E0BE7"/>
    <w:rsid w:val="004E11B1"/>
    <w:rsid w:val="004E12FD"/>
    <w:rsid w:val="004E2061"/>
    <w:rsid w:val="004E22C4"/>
    <w:rsid w:val="004E230C"/>
    <w:rsid w:val="004E2361"/>
    <w:rsid w:val="004E2B9F"/>
    <w:rsid w:val="004E2C29"/>
    <w:rsid w:val="004E2DD8"/>
    <w:rsid w:val="004E2EF4"/>
    <w:rsid w:val="004E2FA5"/>
    <w:rsid w:val="004E3052"/>
    <w:rsid w:val="004E32C7"/>
    <w:rsid w:val="004E3554"/>
    <w:rsid w:val="004E39D6"/>
    <w:rsid w:val="004E3CDB"/>
    <w:rsid w:val="004E3E2B"/>
    <w:rsid w:val="004E4360"/>
    <w:rsid w:val="004E478F"/>
    <w:rsid w:val="004E49E4"/>
    <w:rsid w:val="004E4D31"/>
    <w:rsid w:val="004E51E5"/>
    <w:rsid w:val="004E53D6"/>
    <w:rsid w:val="004E583B"/>
    <w:rsid w:val="004E58E8"/>
    <w:rsid w:val="004E58F4"/>
    <w:rsid w:val="004E5CD9"/>
    <w:rsid w:val="004E5F17"/>
    <w:rsid w:val="004E6122"/>
    <w:rsid w:val="004E6246"/>
    <w:rsid w:val="004E677A"/>
    <w:rsid w:val="004E6EB0"/>
    <w:rsid w:val="004E6ECB"/>
    <w:rsid w:val="004E7152"/>
    <w:rsid w:val="004E71D6"/>
    <w:rsid w:val="004E743C"/>
    <w:rsid w:val="004E75D8"/>
    <w:rsid w:val="004E76A5"/>
    <w:rsid w:val="004E7D75"/>
    <w:rsid w:val="004E7E61"/>
    <w:rsid w:val="004F014B"/>
    <w:rsid w:val="004F0285"/>
    <w:rsid w:val="004F031D"/>
    <w:rsid w:val="004F062B"/>
    <w:rsid w:val="004F08AF"/>
    <w:rsid w:val="004F09E5"/>
    <w:rsid w:val="004F0A5A"/>
    <w:rsid w:val="004F0B90"/>
    <w:rsid w:val="004F1124"/>
    <w:rsid w:val="004F12B4"/>
    <w:rsid w:val="004F12B7"/>
    <w:rsid w:val="004F1C5C"/>
    <w:rsid w:val="004F1C7F"/>
    <w:rsid w:val="004F1D9A"/>
    <w:rsid w:val="004F2062"/>
    <w:rsid w:val="004F210C"/>
    <w:rsid w:val="004F27E2"/>
    <w:rsid w:val="004F28B5"/>
    <w:rsid w:val="004F4015"/>
    <w:rsid w:val="004F4166"/>
    <w:rsid w:val="004F430F"/>
    <w:rsid w:val="004F44DD"/>
    <w:rsid w:val="004F46BD"/>
    <w:rsid w:val="004F475D"/>
    <w:rsid w:val="004F521B"/>
    <w:rsid w:val="004F5408"/>
    <w:rsid w:val="004F5538"/>
    <w:rsid w:val="004F579B"/>
    <w:rsid w:val="004F582C"/>
    <w:rsid w:val="004F60C2"/>
    <w:rsid w:val="004F6286"/>
    <w:rsid w:val="004F6290"/>
    <w:rsid w:val="004F63B3"/>
    <w:rsid w:val="004F65BA"/>
    <w:rsid w:val="004F725B"/>
    <w:rsid w:val="004F7B2D"/>
    <w:rsid w:val="004F7B70"/>
    <w:rsid w:val="004F7C8B"/>
    <w:rsid w:val="004F7CB0"/>
    <w:rsid w:val="00500065"/>
    <w:rsid w:val="0050088F"/>
    <w:rsid w:val="005009B6"/>
    <w:rsid w:val="00500FA7"/>
    <w:rsid w:val="005011BA"/>
    <w:rsid w:val="0050124B"/>
    <w:rsid w:val="00501281"/>
    <w:rsid w:val="0050171C"/>
    <w:rsid w:val="005018ED"/>
    <w:rsid w:val="00501915"/>
    <w:rsid w:val="0050199E"/>
    <w:rsid w:val="00501AD3"/>
    <w:rsid w:val="00501B85"/>
    <w:rsid w:val="00502443"/>
    <w:rsid w:val="00502D50"/>
    <w:rsid w:val="00503126"/>
    <w:rsid w:val="0050321F"/>
    <w:rsid w:val="00503259"/>
    <w:rsid w:val="00503761"/>
    <w:rsid w:val="00503A5A"/>
    <w:rsid w:val="00503B35"/>
    <w:rsid w:val="00503D22"/>
    <w:rsid w:val="00503FB9"/>
    <w:rsid w:val="005042F1"/>
    <w:rsid w:val="00504490"/>
    <w:rsid w:val="00504F7F"/>
    <w:rsid w:val="00505473"/>
    <w:rsid w:val="00505910"/>
    <w:rsid w:val="00505978"/>
    <w:rsid w:val="00505D62"/>
    <w:rsid w:val="0050630E"/>
    <w:rsid w:val="005065E6"/>
    <w:rsid w:val="005066EC"/>
    <w:rsid w:val="0050698E"/>
    <w:rsid w:val="00506BF7"/>
    <w:rsid w:val="00507221"/>
    <w:rsid w:val="0050779F"/>
    <w:rsid w:val="005079DC"/>
    <w:rsid w:val="00507A3C"/>
    <w:rsid w:val="00507B16"/>
    <w:rsid w:val="00507C5C"/>
    <w:rsid w:val="00507E3A"/>
    <w:rsid w:val="00507ED9"/>
    <w:rsid w:val="00507F18"/>
    <w:rsid w:val="00507FFC"/>
    <w:rsid w:val="0051035C"/>
    <w:rsid w:val="005104F6"/>
    <w:rsid w:val="0051051A"/>
    <w:rsid w:val="005108B8"/>
    <w:rsid w:val="00510BB2"/>
    <w:rsid w:val="00510D3A"/>
    <w:rsid w:val="005110E7"/>
    <w:rsid w:val="00511159"/>
    <w:rsid w:val="005112B6"/>
    <w:rsid w:val="005112ED"/>
    <w:rsid w:val="00511989"/>
    <w:rsid w:val="00511B12"/>
    <w:rsid w:val="00511B2A"/>
    <w:rsid w:val="00511C4A"/>
    <w:rsid w:val="00511D21"/>
    <w:rsid w:val="00511F8E"/>
    <w:rsid w:val="0051249C"/>
    <w:rsid w:val="00512867"/>
    <w:rsid w:val="00512D4F"/>
    <w:rsid w:val="00512F11"/>
    <w:rsid w:val="005131FB"/>
    <w:rsid w:val="00513612"/>
    <w:rsid w:val="005138AA"/>
    <w:rsid w:val="00513910"/>
    <w:rsid w:val="005139D4"/>
    <w:rsid w:val="00513B30"/>
    <w:rsid w:val="00513E1A"/>
    <w:rsid w:val="00513FA4"/>
    <w:rsid w:val="005140C7"/>
    <w:rsid w:val="005143BD"/>
    <w:rsid w:val="00514B85"/>
    <w:rsid w:val="005150F4"/>
    <w:rsid w:val="005151CE"/>
    <w:rsid w:val="0051520B"/>
    <w:rsid w:val="00515445"/>
    <w:rsid w:val="00515505"/>
    <w:rsid w:val="0051575E"/>
    <w:rsid w:val="0051581B"/>
    <w:rsid w:val="00515B7E"/>
    <w:rsid w:val="00515C2D"/>
    <w:rsid w:val="005160ED"/>
    <w:rsid w:val="0051656A"/>
    <w:rsid w:val="00516625"/>
    <w:rsid w:val="00516855"/>
    <w:rsid w:val="00516B56"/>
    <w:rsid w:val="00516B94"/>
    <w:rsid w:val="00517008"/>
    <w:rsid w:val="00517241"/>
    <w:rsid w:val="0051737D"/>
    <w:rsid w:val="005178D5"/>
    <w:rsid w:val="005179F0"/>
    <w:rsid w:val="00517A2C"/>
    <w:rsid w:val="00517D1A"/>
    <w:rsid w:val="00520090"/>
    <w:rsid w:val="00520113"/>
    <w:rsid w:val="005201F4"/>
    <w:rsid w:val="00520334"/>
    <w:rsid w:val="00520570"/>
    <w:rsid w:val="00520A1C"/>
    <w:rsid w:val="00520E01"/>
    <w:rsid w:val="00520E18"/>
    <w:rsid w:val="005215C2"/>
    <w:rsid w:val="00521615"/>
    <w:rsid w:val="00521995"/>
    <w:rsid w:val="005219E4"/>
    <w:rsid w:val="00521DF3"/>
    <w:rsid w:val="00522089"/>
    <w:rsid w:val="005221EE"/>
    <w:rsid w:val="00522554"/>
    <w:rsid w:val="0052260E"/>
    <w:rsid w:val="00522C7F"/>
    <w:rsid w:val="0052323E"/>
    <w:rsid w:val="00523666"/>
    <w:rsid w:val="0052374C"/>
    <w:rsid w:val="005238BC"/>
    <w:rsid w:val="00523904"/>
    <w:rsid w:val="00523AC5"/>
    <w:rsid w:val="00523BAF"/>
    <w:rsid w:val="00523C18"/>
    <w:rsid w:val="00523D50"/>
    <w:rsid w:val="00523DF0"/>
    <w:rsid w:val="0052434F"/>
    <w:rsid w:val="00524681"/>
    <w:rsid w:val="005248F7"/>
    <w:rsid w:val="00524B33"/>
    <w:rsid w:val="00524B49"/>
    <w:rsid w:val="00525041"/>
    <w:rsid w:val="00525145"/>
    <w:rsid w:val="005252EA"/>
    <w:rsid w:val="005253A5"/>
    <w:rsid w:val="00525590"/>
    <w:rsid w:val="00525743"/>
    <w:rsid w:val="005257A9"/>
    <w:rsid w:val="00525929"/>
    <w:rsid w:val="0052592D"/>
    <w:rsid w:val="005259B1"/>
    <w:rsid w:val="00525D5A"/>
    <w:rsid w:val="005260A8"/>
    <w:rsid w:val="0052631C"/>
    <w:rsid w:val="005266FB"/>
    <w:rsid w:val="00526916"/>
    <w:rsid w:val="0052692B"/>
    <w:rsid w:val="0052694D"/>
    <w:rsid w:val="00526BDC"/>
    <w:rsid w:val="00526D43"/>
    <w:rsid w:val="00526E38"/>
    <w:rsid w:val="005271D3"/>
    <w:rsid w:val="0052768F"/>
    <w:rsid w:val="005277E0"/>
    <w:rsid w:val="005278DA"/>
    <w:rsid w:val="00527A01"/>
    <w:rsid w:val="00527C47"/>
    <w:rsid w:val="00527FF5"/>
    <w:rsid w:val="005305D4"/>
    <w:rsid w:val="0053065B"/>
    <w:rsid w:val="00530781"/>
    <w:rsid w:val="00530886"/>
    <w:rsid w:val="00530A9D"/>
    <w:rsid w:val="00530CF5"/>
    <w:rsid w:val="00530F0F"/>
    <w:rsid w:val="00530FBB"/>
    <w:rsid w:val="0053134A"/>
    <w:rsid w:val="0053137B"/>
    <w:rsid w:val="005313E9"/>
    <w:rsid w:val="0053151F"/>
    <w:rsid w:val="00531553"/>
    <w:rsid w:val="005316A0"/>
    <w:rsid w:val="00531762"/>
    <w:rsid w:val="005318B4"/>
    <w:rsid w:val="00531ACC"/>
    <w:rsid w:val="00531BC4"/>
    <w:rsid w:val="00531C59"/>
    <w:rsid w:val="00532057"/>
    <w:rsid w:val="0053224D"/>
    <w:rsid w:val="005324DB"/>
    <w:rsid w:val="0053260D"/>
    <w:rsid w:val="00532748"/>
    <w:rsid w:val="00532D1B"/>
    <w:rsid w:val="0053306C"/>
    <w:rsid w:val="00533074"/>
    <w:rsid w:val="0053312F"/>
    <w:rsid w:val="0053321F"/>
    <w:rsid w:val="005334D0"/>
    <w:rsid w:val="005336C4"/>
    <w:rsid w:val="00533737"/>
    <w:rsid w:val="00533B1A"/>
    <w:rsid w:val="00533EFA"/>
    <w:rsid w:val="00533F82"/>
    <w:rsid w:val="0053443E"/>
    <w:rsid w:val="00534568"/>
    <w:rsid w:val="005346E6"/>
    <w:rsid w:val="0053478A"/>
    <w:rsid w:val="0053495A"/>
    <w:rsid w:val="005349DB"/>
    <w:rsid w:val="00534D4C"/>
    <w:rsid w:val="0053537C"/>
    <w:rsid w:val="0053545E"/>
    <w:rsid w:val="005354FA"/>
    <w:rsid w:val="005358E4"/>
    <w:rsid w:val="00535A2C"/>
    <w:rsid w:val="00535A62"/>
    <w:rsid w:val="00535C79"/>
    <w:rsid w:val="0053633F"/>
    <w:rsid w:val="005363A8"/>
    <w:rsid w:val="005363FA"/>
    <w:rsid w:val="00536430"/>
    <w:rsid w:val="00536556"/>
    <w:rsid w:val="005365D4"/>
    <w:rsid w:val="00536764"/>
    <w:rsid w:val="005369BD"/>
    <w:rsid w:val="00536AD1"/>
    <w:rsid w:val="00536BFE"/>
    <w:rsid w:val="00536ECF"/>
    <w:rsid w:val="00536F78"/>
    <w:rsid w:val="00537BC1"/>
    <w:rsid w:val="005400C9"/>
    <w:rsid w:val="005402BC"/>
    <w:rsid w:val="00540442"/>
    <w:rsid w:val="0054087C"/>
    <w:rsid w:val="00540B9B"/>
    <w:rsid w:val="00540E80"/>
    <w:rsid w:val="00540F0D"/>
    <w:rsid w:val="005410D6"/>
    <w:rsid w:val="005410E2"/>
    <w:rsid w:val="005412A9"/>
    <w:rsid w:val="00541416"/>
    <w:rsid w:val="005414AC"/>
    <w:rsid w:val="005416B3"/>
    <w:rsid w:val="0054193A"/>
    <w:rsid w:val="005419D1"/>
    <w:rsid w:val="00541E45"/>
    <w:rsid w:val="00541E9B"/>
    <w:rsid w:val="005421FA"/>
    <w:rsid w:val="0054235C"/>
    <w:rsid w:val="005426D7"/>
    <w:rsid w:val="0054288C"/>
    <w:rsid w:val="00543779"/>
    <w:rsid w:val="00543D0A"/>
    <w:rsid w:val="00543D0E"/>
    <w:rsid w:val="00543DA3"/>
    <w:rsid w:val="00544277"/>
    <w:rsid w:val="00544742"/>
    <w:rsid w:val="005449F8"/>
    <w:rsid w:val="00544B70"/>
    <w:rsid w:val="00544CEC"/>
    <w:rsid w:val="00544D41"/>
    <w:rsid w:val="00545258"/>
    <w:rsid w:val="005453DC"/>
    <w:rsid w:val="0054554C"/>
    <w:rsid w:val="005455A1"/>
    <w:rsid w:val="005457B9"/>
    <w:rsid w:val="005457F5"/>
    <w:rsid w:val="00545900"/>
    <w:rsid w:val="00545FE9"/>
    <w:rsid w:val="005460DC"/>
    <w:rsid w:val="00546166"/>
    <w:rsid w:val="00546180"/>
    <w:rsid w:val="005467EF"/>
    <w:rsid w:val="00546A86"/>
    <w:rsid w:val="00546D48"/>
    <w:rsid w:val="005472A0"/>
    <w:rsid w:val="00547315"/>
    <w:rsid w:val="00547488"/>
    <w:rsid w:val="005477C9"/>
    <w:rsid w:val="005477FC"/>
    <w:rsid w:val="00547808"/>
    <w:rsid w:val="00547D67"/>
    <w:rsid w:val="00547DA4"/>
    <w:rsid w:val="00547E8E"/>
    <w:rsid w:val="00547EBB"/>
    <w:rsid w:val="00550110"/>
    <w:rsid w:val="0055015A"/>
    <w:rsid w:val="005507CA"/>
    <w:rsid w:val="005509B7"/>
    <w:rsid w:val="00550A22"/>
    <w:rsid w:val="00550B8D"/>
    <w:rsid w:val="00550BC3"/>
    <w:rsid w:val="00550D38"/>
    <w:rsid w:val="00550E73"/>
    <w:rsid w:val="00551011"/>
    <w:rsid w:val="005513F6"/>
    <w:rsid w:val="00551616"/>
    <w:rsid w:val="005516C9"/>
    <w:rsid w:val="005517C3"/>
    <w:rsid w:val="0055192D"/>
    <w:rsid w:val="005519EC"/>
    <w:rsid w:val="00551A3A"/>
    <w:rsid w:val="005521D2"/>
    <w:rsid w:val="00552740"/>
    <w:rsid w:val="00552926"/>
    <w:rsid w:val="00552A73"/>
    <w:rsid w:val="00552E3D"/>
    <w:rsid w:val="0055308A"/>
    <w:rsid w:val="005532F2"/>
    <w:rsid w:val="0055347E"/>
    <w:rsid w:val="00553BB9"/>
    <w:rsid w:val="00553BC5"/>
    <w:rsid w:val="00553CB1"/>
    <w:rsid w:val="00553DB8"/>
    <w:rsid w:val="00553E73"/>
    <w:rsid w:val="00553F6B"/>
    <w:rsid w:val="0055401A"/>
    <w:rsid w:val="00554216"/>
    <w:rsid w:val="00554644"/>
    <w:rsid w:val="00554BCB"/>
    <w:rsid w:val="00554D8E"/>
    <w:rsid w:val="005551C2"/>
    <w:rsid w:val="00555555"/>
    <w:rsid w:val="00555D15"/>
    <w:rsid w:val="00556083"/>
    <w:rsid w:val="005561AB"/>
    <w:rsid w:val="005563E2"/>
    <w:rsid w:val="0055671C"/>
    <w:rsid w:val="005569BA"/>
    <w:rsid w:val="005574C6"/>
    <w:rsid w:val="00557590"/>
    <w:rsid w:val="0055772C"/>
    <w:rsid w:val="0055776D"/>
    <w:rsid w:val="005577FA"/>
    <w:rsid w:val="00557E8F"/>
    <w:rsid w:val="0056021F"/>
    <w:rsid w:val="00560276"/>
    <w:rsid w:val="0056055C"/>
    <w:rsid w:val="00560694"/>
    <w:rsid w:val="00560745"/>
    <w:rsid w:val="00560B2F"/>
    <w:rsid w:val="00560BC2"/>
    <w:rsid w:val="00560E01"/>
    <w:rsid w:val="00560E04"/>
    <w:rsid w:val="00560E5A"/>
    <w:rsid w:val="005610BC"/>
    <w:rsid w:val="0056154A"/>
    <w:rsid w:val="005616B1"/>
    <w:rsid w:val="00561959"/>
    <w:rsid w:val="00561CAF"/>
    <w:rsid w:val="00561D32"/>
    <w:rsid w:val="00561DAB"/>
    <w:rsid w:val="00561DF2"/>
    <w:rsid w:val="00561E00"/>
    <w:rsid w:val="00561E6B"/>
    <w:rsid w:val="005620EA"/>
    <w:rsid w:val="005624FA"/>
    <w:rsid w:val="005626BD"/>
    <w:rsid w:val="00562736"/>
    <w:rsid w:val="00562884"/>
    <w:rsid w:val="00562A68"/>
    <w:rsid w:val="00562C5E"/>
    <w:rsid w:val="00563222"/>
    <w:rsid w:val="00563288"/>
    <w:rsid w:val="005634AD"/>
    <w:rsid w:val="0056357F"/>
    <w:rsid w:val="005639E5"/>
    <w:rsid w:val="00563F63"/>
    <w:rsid w:val="00564309"/>
    <w:rsid w:val="005644EB"/>
    <w:rsid w:val="00564669"/>
    <w:rsid w:val="00564779"/>
    <w:rsid w:val="0056493F"/>
    <w:rsid w:val="005649D4"/>
    <w:rsid w:val="005649EC"/>
    <w:rsid w:val="00564B32"/>
    <w:rsid w:val="00564B67"/>
    <w:rsid w:val="00564C44"/>
    <w:rsid w:val="00564CCB"/>
    <w:rsid w:val="00564EB3"/>
    <w:rsid w:val="00564F83"/>
    <w:rsid w:val="00564F98"/>
    <w:rsid w:val="00565045"/>
    <w:rsid w:val="005650EC"/>
    <w:rsid w:val="005654BD"/>
    <w:rsid w:val="00565916"/>
    <w:rsid w:val="00565ACC"/>
    <w:rsid w:val="00565BDA"/>
    <w:rsid w:val="00565F7C"/>
    <w:rsid w:val="00566006"/>
    <w:rsid w:val="005667FA"/>
    <w:rsid w:val="00566ACA"/>
    <w:rsid w:val="00566E78"/>
    <w:rsid w:val="00566E95"/>
    <w:rsid w:val="005672D1"/>
    <w:rsid w:val="00567350"/>
    <w:rsid w:val="0056743D"/>
    <w:rsid w:val="0056744D"/>
    <w:rsid w:val="0056760F"/>
    <w:rsid w:val="0056763D"/>
    <w:rsid w:val="00567BBB"/>
    <w:rsid w:val="00567D31"/>
    <w:rsid w:val="00567E35"/>
    <w:rsid w:val="00567F2A"/>
    <w:rsid w:val="005703D2"/>
    <w:rsid w:val="005709FB"/>
    <w:rsid w:val="00570A4C"/>
    <w:rsid w:val="00570C6A"/>
    <w:rsid w:val="00570D40"/>
    <w:rsid w:val="00570DB9"/>
    <w:rsid w:val="00570EAE"/>
    <w:rsid w:val="00570EBB"/>
    <w:rsid w:val="00570FF1"/>
    <w:rsid w:val="0057109A"/>
    <w:rsid w:val="005711B1"/>
    <w:rsid w:val="0057160A"/>
    <w:rsid w:val="0057161E"/>
    <w:rsid w:val="005719A8"/>
    <w:rsid w:val="00571A36"/>
    <w:rsid w:val="00571B7F"/>
    <w:rsid w:val="00571C03"/>
    <w:rsid w:val="00571CCE"/>
    <w:rsid w:val="00572275"/>
    <w:rsid w:val="00572284"/>
    <w:rsid w:val="00572B8B"/>
    <w:rsid w:val="00572C35"/>
    <w:rsid w:val="00572D82"/>
    <w:rsid w:val="00572F29"/>
    <w:rsid w:val="00572FA8"/>
    <w:rsid w:val="005730CD"/>
    <w:rsid w:val="005731D9"/>
    <w:rsid w:val="005733B2"/>
    <w:rsid w:val="005734A3"/>
    <w:rsid w:val="0057369D"/>
    <w:rsid w:val="00573A61"/>
    <w:rsid w:val="00573C7A"/>
    <w:rsid w:val="00573E86"/>
    <w:rsid w:val="005740F5"/>
    <w:rsid w:val="00574135"/>
    <w:rsid w:val="00574319"/>
    <w:rsid w:val="0057455C"/>
    <w:rsid w:val="00574658"/>
    <w:rsid w:val="00574974"/>
    <w:rsid w:val="00574A39"/>
    <w:rsid w:val="00574C85"/>
    <w:rsid w:val="00574CD3"/>
    <w:rsid w:val="00574F5E"/>
    <w:rsid w:val="00574FDB"/>
    <w:rsid w:val="00575776"/>
    <w:rsid w:val="00575C13"/>
    <w:rsid w:val="00575DD1"/>
    <w:rsid w:val="00575FC9"/>
    <w:rsid w:val="0057631E"/>
    <w:rsid w:val="005763B2"/>
    <w:rsid w:val="00576644"/>
    <w:rsid w:val="005769A9"/>
    <w:rsid w:val="00576EC9"/>
    <w:rsid w:val="005773C8"/>
    <w:rsid w:val="005773D5"/>
    <w:rsid w:val="0057754E"/>
    <w:rsid w:val="005778C2"/>
    <w:rsid w:val="00577A3C"/>
    <w:rsid w:val="00577B5B"/>
    <w:rsid w:val="005802E0"/>
    <w:rsid w:val="005802F8"/>
    <w:rsid w:val="00580B60"/>
    <w:rsid w:val="00580C1A"/>
    <w:rsid w:val="00580C20"/>
    <w:rsid w:val="00580CC8"/>
    <w:rsid w:val="00580DC9"/>
    <w:rsid w:val="0058114E"/>
    <w:rsid w:val="005811AE"/>
    <w:rsid w:val="005812EB"/>
    <w:rsid w:val="00581417"/>
    <w:rsid w:val="0058154A"/>
    <w:rsid w:val="00581937"/>
    <w:rsid w:val="00581B58"/>
    <w:rsid w:val="00582053"/>
    <w:rsid w:val="005820B8"/>
    <w:rsid w:val="00582224"/>
    <w:rsid w:val="0058289E"/>
    <w:rsid w:val="005828B1"/>
    <w:rsid w:val="005829AA"/>
    <w:rsid w:val="00582DB4"/>
    <w:rsid w:val="00582F84"/>
    <w:rsid w:val="00582FF8"/>
    <w:rsid w:val="00583266"/>
    <w:rsid w:val="005832F1"/>
    <w:rsid w:val="00583572"/>
    <w:rsid w:val="005836A1"/>
    <w:rsid w:val="005837CD"/>
    <w:rsid w:val="005837E4"/>
    <w:rsid w:val="00583909"/>
    <w:rsid w:val="00583911"/>
    <w:rsid w:val="0058428D"/>
    <w:rsid w:val="00584463"/>
    <w:rsid w:val="005845B3"/>
    <w:rsid w:val="00584A82"/>
    <w:rsid w:val="00584B06"/>
    <w:rsid w:val="00584B6B"/>
    <w:rsid w:val="00584D39"/>
    <w:rsid w:val="00584DE2"/>
    <w:rsid w:val="00584F45"/>
    <w:rsid w:val="00584F68"/>
    <w:rsid w:val="005850DD"/>
    <w:rsid w:val="0058584D"/>
    <w:rsid w:val="00585F52"/>
    <w:rsid w:val="0058600D"/>
    <w:rsid w:val="005862FE"/>
    <w:rsid w:val="005867BD"/>
    <w:rsid w:val="0058689B"/>
    <w:rsid w:val="00586AD5"/>
    <w:rsid w:val="00587001"/>
    <w:rsid w:val="005872D9"/>
    <w:rsid w:val="00587316"/>
    <w:rsid w:val="0058736D"/>
    <w:rsid w:val="005874D4"/>
    <w:rsid w:val="005874F7"/>
    <w:rsid w:val="005876A9"/>
    <w:rsid w:val="00587918"/>
    <w:rsid w:val="00587B53"/>
    <w:rsid w:val="00587BB4"/>
    <w:rsid w:val="00587F0D"/>
    <w:rsid w:val="005901B1"/>
    <w:rsid w:val="005902A4"/>
    <w:rsid w:val="00590401"/>
    <w:rsid w:val="005905DA"/>
    <w:rsid w:val="00590622"/>
    <w:rsid w:val="0059064D"/>
    <w:rsid w:val="005906A1"/>
    <w:rsid w:val="00590932"/>
    <w:rsid w:val="00590C82"/>
    <w:rsid w:val="00591691"/>
    <w:rsid w:val="00591D5A"/>
    <w:rsid w:val="00591F8A"/>
    <w:rsid w:val="0059236A"/>
    <w:rsid w:val="0059304C"/>
    <w:rsid w:val="005931A7"/>
    <w:rsid w:val="0059329F"/>
    <w:rsid w:val="005938B0"/>
    <w:rsid w:val="00593A13"/>
    <w:rsid w:val="00593B62"/>
    <w:rsid w:val="00593F83"/>
    <w:rsid w:val="00594468"/>
    <w:rsid w:val="0059485E"/>
    <w:rsid w:val="00594C33"/>
    <w:rsid w:val="005950AB"/>
    <w:rsid w:val="0059594F"/>
    <w:rsid w:val="00595B3F"/>
    <w:rsid w:val="00595C78"/>
    <w:rsid w:val="00595D0F"/>
    <w:rsid w:val="00595E14"/>
    <w:rsid w:val="00595E39"/>
    <w:rsid w:val="00595FC5"/>
    <w:rsid w:val="00596230"/>
    <w:rsid w:val="00596353"/>
    <w:rsid w:val="00596511"/>
    <w:rsid w:val="005965BF"/>
    <w:rsid w:val="005966D2"/>
    <w:rsid w:val="00596782"/>
    <w:rsid w:val="00596CEB"/>
    <w:rsid w:val="00596DCD"/>
    <w:rsid w:val="005970BD"/>
    <w:rsid w:val="0059772E"/>
    <w:rsid w:val="00597D33"/>
    <w:rsid w:val="00597D72"/>
    <w:rsid w:val="00597ED2"/>
    <w:rsid w:val="005A07C8"/>
    <w:rsid w:val="005A07E6"/>
    <w:rsid w:val="005A0CAA"/>
    <w:rsid w:val="005A0F62"/>
    <w:rsid w:val="005A124C"/>
    <w:rsid w:val="005A1334"/>
    <w:rsid w:val="005A15CF"/>
    <w:rsid w:val="005A1614"/>
    <w:rsid w:val="005A1690"/>
    <w:rsid w:val="005A1794"/>
    <w:rsid w:val="005A183F"/>
    <w:rsid w:val="005A2050"/>
    <w:rsid w:val="005A244B"/>
    <w:rsid w:val="005A2470"/>
    <w:rsid w:val="005A27C3"/>
    <w:rsid w:val="005A2854"/>
    <w:rsid w:val="005A29A4"/>
    <w:rsid w:val="005A2F0F"/>
    <w:rsid w:val="005A30A4"/>
    <w:rsid w:val="005A33F1"/>
    <w:rsid w:val="005A34EE"/>
    <w:rsid w:val="005A3618"/>
    <w:rsid w:val="005A36E3"/>
    <w:rsid w:val="005A39AF"/>
    <w:rsid w:val="005A3A4A"/>
    <w:rsid w:val="005A3D17"/>
    <w:rsid w:val="005A3E23"/>
    <w:rsid w:val="005A42FD"/>
    <w:rsid w:val="005A4960"/>
    <w:rsid w:val="005A4A92"/>
    <w:rsid w:val="005A4B1F"/>
    <w:rsid w:val="005A4C71"/>
    <w:rsid w:val="005A4F08"/>
    <w:rsid w:val="005A5032"/>
    <w:rsid w:val="005A53EB"/>
    <w:rsid w:val="005A553B"/>
    <w:rsid w:val="005A5566"/>
    <w:rsid w:val="005A59C1"/>
    <w:rsid w:val="005A5A00"/>
    <w:rsid w:val="005A5A83"/>
    <w:rsid w:val="005A5E1E"/>
    <w:rsid w:val="005A66CA"/>
    <w:rsid w:val="005A66F3"/>
    <w:rsid w:val="005A69D0"/>
    <w:rsid w:val="005A6C8D"/>
    <w:rsid w:val="005A6E65"/>
    <w:rsid w:val="005A6EEC"/>
    <w:rsid w:val="005A7581"/>
    <w:rsid w:val="005A7771"/>
    <w:rsid w:val="005A7833"/>
    <w:rsid w:val="005A7911"/>
    <w:rsid w:val="005A7B0F"/>
    <w:rsid w:val="005A7E46"/>
    <w:rsid w:val="005A7E51"/>
    <w:rsid w:val="005B00DC"/>
    <w:rsid w:val="005B0149"/>
    <w:rsid w:val="005B02A4"/>
    <w:rsid w:val="005B051E"/>
    <w:rsid w:val="005B0549"/>
    <w:rsid w:val="005B0689"/>
    <w:rsid w:val="005B06B5"/>
    <w:rsid w:val="005B0910"/>
    <w:rsid w:val="005B0C01"/>
    <w:rsid w:val="005B0F96"/>
    <w:rsid w:val="005B0FCA"/>
    <w:rsid w:val="005B1132"/>
    <w:rsid w:val="005B1322"/>
    <w:rsid w:val="005B1361"/>
    <w:rsid w:val="005B164B"/>
    <w:rsid w:val="005B169F"/>
    <w:rsid w:val="005B257F"/>
    <w:rsid w:val="005B26DA"/>
    <w:rsid w:val="005B2C37"/>
    <w:rsid w:val="005B2E25"/>
    <w:rsid w:val="005B2EC3"/>
    <w:rsid w:val="005B2FC1"/>
    <w:rsid w:val="005B3089"/>
    <w:rsid w:val="005B324B"/>
    <w:rsid w:val="005B368E"/>
    <w:rsid w:val="005B3794"/>
    <w:rsid w:val="005B394F"/>
    <w:rsid w:val="005B3D47"/>
    <w:rsid w:val="005B3DFB"/>
    <w:rsid w:val="005B421A"/>
    <w:rsid w:val="005B435A"/>
    <w:rsid w:val="005B43D4"/>
    <w:rsid w:val="005B4697"/>
    <w:rsid w:val="005B46AA"/>
    <w:rsid w:val="005B4890"/>
    <w:rsid w:val="005B49A9"/>
    <w:rsid w:val="005B4F49"/>
    <w:rsid w:val="005B5277"/>
    <w:rsid w:val="005B5398"/>
    <w:rsid w:val="005B53F0"/>
    <w:rsid w:val="005B55C9"/>
    <w:rsid w:val="005B55D0"/>
    <w:rsid w:val="005B5625"/>
    <w:rsid w:val="005B5D39"/>
    <w:rsid w:val="005B5EAF"/>
    <w:rsid w:val="005B5FAE"/>
    <w:rsid w:val="005B6025"/>
    <w:rsid w:val="005B6933"/>
    <w:rsid w:val="005B6B9B"/>
    <w:rsid w:val="005B6D03"/>
    <w:rsid w:val="005B6ED3"/>
    <w:rsid w:val="005B6EDF"/>
    <w:rsid w:val="005B6FAC"/>
    <w:rsid w:val="005B6FB6"/>
    <w:rsid w:val="005B74AA"/>
    <w:rsid w:val="005B75A7"/>
    <w:rsid w:val="005B75DF"/>
    <w:rsid w:val="005B774A"/>
    <w:rsid w:val="005B782F"/>
    <w:rsid w:val="005B78B0"/>
    <w:rsid w:val="005C016A"/>
    <w:rsid w:val="005C05E6"/>
    <w:rsid w:val="005C064B"/>
    <w:rsid w:val="005C08A0"/>
    <w:rsid w:val="005C0940"/>
    <w:rsid w:val="005C0A49"/>
    <w:rsid w:val="005C0AD7"/>
    <w:rsid w:val="005C140C"/>
    <w:rsid w:val="005C1728"/>
    <w:rsid w:val="005C19CA"/>
    <w:rsid w:val="005C1B7C"/>
    <w:rsid w:val="005C1C20"/>
    <w:rsid w:val="005C1C51"/>
    <w:rsid w:val="005C1D3F"/>
    <w:rsid w:val="005C1E0B"/>
    <w:rsid w:val="005C1F3D"/>
    <w:rsid w:val="005C2198"/>
    <w:rsid w:val="005C22A4"/>
    <w:rsid w:val="005C22E2"/>
    <w:rsid w:val="005C2552"/>
    <w:rsid w:val="005C2B9F"/>
    <w:rsid w:val="005C2CC4"/>
    <w:rsid w:val="005C2F0C"/>
    <w:rsid w:val="005C2F76"/>
    <w:rsid w:val="005C2F7A"/>
    <w:rsid w:val="005C301A"/>
    <w:rsid w:val="005C33D8"/>
    <w:rsid w:val="005C3650"/>
    <w:rsid w:val="005C36A0"/>
    <w:rsid w:val="005C3780"/>
    <w:rsid w:val="005C3C5B"/>
    <w:rsid w:val="005C3FA9"/>
    <w:rsid w:val="005C41EA"/>
    <w:rsid w:val="005C424C"/>
    <w:rsid w:val="005C4567"/>
    <w:rsid w:val="005C4768"/>
    <w:rsid w:val="005C47BD"/>
    <w:rsid w:val="005C4808"/>
    <w:rsid w:val="005C4ABF"/>
    <w:rsid w:val="005C4F12"/>
    <w:rsid w:val="005C530A"/>
    <w:rsid w:val="005C5495"/>
    <w:rsid w:val="005C550F"/>
    <w:rsid w:val="005C5510"/>
    <w:rsid w:val="005C5622"/>
    <w:rsid w:val="005C5905"/>
    <w:rsid w:val="005C5BAE"/>
    <w:rsid w:val="005C5BAF"/>
    <w:rsid w:val="005C5F2D"/>
    <w:rsid w:val="005C6032"/>
    <w:rsid w:val="005C6250"/>
    <w:rsid w:val="005C6359"/>
    <w:rsid w:val="005C6CB7"/>
    <w:rsid w:val="005C6E2B"/>
    <w:rsid w:val="005C6F6B"/>
    <w:rsid w:val="005C71B7"/>
    <w:rsid w:val="005C7301"/>
    <w:rsid w:val="005C742D"/>
    <w:rsid w:val="005C78CC"/>
    <w:rsid w:val="005C7D8E"/>
    <w:rsid w:val="005C7DF5"/>
    <w:rsid w:val="005C7E83"/>
    <w:rsid w:val="005D0096"/>
    <w:rsid w:val="005D00AB"/>
    <w:rsid w:val="005D0282"/>
    <w:rsid w:val="005D0302"/>
    <w:rsid w:val="005D03FB"/>
    <w:rsid w:val="005D08D9"/>
    <w:rsid w:val="005D10F0"/>
    <w:rsid w:val="005D1614"/>
    <w:rsid w:val="005D18B4"/>
    <w:rsid w:val="005D191E"/>
    <w:rsid w:val="005D1B08"/>
    <w:rsid w:val="005D1BE9"/>
    <w:rsid w:val="005D1C38"/>
    <w:rsid w:val="005D1EA5"/>
    <w:rsid w:val="005D2038"/>
    <w:rsid w:val="005D2506"/>
    <w:rsid w:val="005D266E"/>
    <w:rsid w:val="005D2977"/>
    <w:rsid w:val="005D2A23"/>
    <w:rsid w:val="005D2BAE"/>
    <w:rsid w:val="005D2DF1"/>
    <w:rsid w:val="005D2E45"/>
    <w:rsid w:val="005D3033"/>
    <w:rsid w:val="005D3204"/>
    <w:rsid w:val="005D32C3"/>
    <w:rsid w:val="005D33CE"/>
    <w:rsid w:val="005D3733"/>
    <w:rsid w:val="005D39A5"/>
    <w:rsid w:val="005D39D9"/>
    <w:rsid w:val="005D3ED5"/>
    <w:rsid w:val="005D3F5E"/>
    <w:rsid w:val="005D41D3"/>
    <w:rsid w:val="005D45D4"/>
    <w:rsid w:val="005D45E7"/>
    <w:rsid w:val="005D491C"/>
    <w:rsid w:val="005D4D34"/>
    <w:rsid w:val="005D4F2E"/>
    <w:rsid w:val="005D5129"/>
    <w:rsid w:val="005D5397"/>
    <w:rsid w:val="005D560E"/>
    <w:rsid w:val="005D6220"/>
    <w:rsid w:val="005D626C"/>
    <w:rsid w:val="005D626F"/>
    <w:rsid w:val="005D62EA"/>
    <w:rsid w:val="005D6844"/>
    <w:rsid w:val="005D699B"/>
    <w:rsid w:val="005D6CAE"/>
    <w:rsid w:val="005D6E83"/>
    <w:rsid w:val="005D6FD8"/>
    <w:rsid w:val="005D729D"/>
    <w:rsid w:val="005D7356"/>
    <w:rsid w:val="005D75EF"/>
    <w:rsid w:val="005D78C9"/>
    <w:rsid w:val="005D7D3F"/>
    <w:rsid w:val="005E01C0"/>
    <w:rsid w:val="005E025A"/>
    <w:rsid w:val="005E083F"/>
    <w:rsid w:val="005E117F"/>
    <w:rsid w:val="005E1259"/>
    <w:rsid w:val="005E1CDF"/>
    <w:rsid w:val="005E2028"/>
    <w:rsid w:val="005E20DF"/>
    <w:rsid w:val="005E20E1"/>
    <w:rsid w:val="005E24AD"/>
    <w:rsid w:val="005E25DC"/>
    <w:rsid w:val="005E262D"/>
    <w:rsid w:val="005E2653"/>
    <w:rsid w:val="005E2AF6"/>
    <w:rsid w:val="005E2D0D"/>
    <w:rsid w:val="005E2D7E"/>
    <w:rsid w:val="005E2DD8"/>
    <w:rsid w:val="005E2FFB"/>
    <w:rsid w:val="005E36FF"/>
    <w:rsid w:val="005E39D0"/>
    <w:rsid w:val="005E39F7"/>
    <w:rsid w:val="005E3C18"/>
    <w:rsid w:val="005E3DA6"/>
    <w:rsid w:val="005E4273"/>
    <w:rsid w:val="005E44C1"/>
    <w:rsid w:val="005E45E7"/>
    <w:rsid w:val="005E45FB"/>
    <w:rsid w:val="005E49BA"/>
    <w:rsid w:val="005E503F"/>
    <w:rsid w:val="005E56C3"/>
    <w:rsid w:val="005E5753"/>
    <w:rsid w:val="005E5775"/>
    <w:rsid w:val="005E58D8"/>
    <w:rsid w:val="005E596D"/>
    <w:rsid w:val="005E5973"/>
    <w:rsid w:val="005E5ACE"/>
    <w:rsid w:val="005E5D5E"/>
    <w:rsid w:val="005E5FDD"/>
    <w:rsid w:val="005E66EE"/>
    <w:rsid w:val="005E6757"/>
    <w:rsid w:val="005E68E7"/>
    <w:rsid w:val="005E6939"/>
    <w:rsid w:val="005E6A20"/>
    <w:rsid w:val="005E6D2C"/>
    <w:rsid w:val="005E6FFD"/>
    <w:rsid w:val="005E79E1"/>
    <w:rsid w:val="005E7AD9"/>
    <w:rsid w:val="005E7CFE"/>
    <w:rsid w:val="005E7E56"/>
    <w:rsid w:val="005F024D"/>
    <w:rsid w:val="005F0461"/>
    <w:rsid w:val="005F0776"/>
    <w:rsid w:val="005F08C2"/>
    <w:rsid w:val="005F0B43"/>
    <w:rsid w:val="005F0C69"/>
    <w:rsid w:val="005F0E93"/>
    <w:rsid w:val="005F10BA"/>
    <w:rsid w:val="005F144A"/>
    <w:rsid w:val="005F1606"/>
    <w:rsid w:val="005F17D0"/>
    <w:rsid w:val="005F1A2B"/>
    <w:rsid w:val="005F1A85"/>
    <w:rsid w:val="005F1ADF"/>
    <w:rsid w:val="005F1C94"/>
    <w:rsid w:val="005F1D7B"/>
    <w:rsid w:val="005F1FAE"/>
    <w:rsid w:val="005F2612"/>
    <w:rsid w:val="005F2882"/>
    <w:rsid w:val="005F2A16"/>
    <w:rsid w:val="005F2E77"/>
    <w:rsid w:val="005F31D9"/>
    <w:rsid w:val="005F34A8"/>
    <w:rsid w:val="005F3533"/>
    <w:rsid w:val="005F3630"/>
    <w:rsid w:val="005F3692"/>
    <w:rsid w:val="005F3967"/>
    <w:rsid w:val="005F3A1B"/>
    <w:rsid w:val="005F3F03"/>
    <w:rsid w:val="005F42A4"/>
    <w:rsid w:val="005F4BAB"/>
    <w:rsid w:val="005F50D3"/>
    <w:rsid w:val="005F515D"/>
    <w:rsid w:val="005F52DC"/>
    <w:rsid w:val="005F54DE"/>
    <w:rsid w:val="005F555C"/>
    <w:rsid w:val="005F5F5B"/>
    <w:rsid w:val="005F61C7"/>
    <w:rsid w:val="005F61E9"/>
    <w:rsid w:val="005F624B"/>
    <w:rsid w:val="005F6554"/>
    <w:rsid w:val="005F66FD"/>
    <w:rsid w:val="005F6740"/>
    <w:rsid w:val="005F68B6"/>
    <w:rsid w:val="005F6902"/>
    <w:rsid w:val="005F6B2B"/>
    <w:rsid w:val="005F71A8"/>
    <w:rsid w:val="005F72C5"/>
    <w:rsid w:val="005F7700"/>
    <w:rsid w:val="005F77E6"/>
    <w:rsid w:val="005F7A12"/>
    <w:rsid w:val="005F7D3A"/>
    <w:rsid w:val="00600A2F"/>
    <w:rsid w:val="00600B69"/>
    <w:rsid w:val="00600B70"/>
    <w:rsid w:val="00600D77"/>
    <w:rsid w:val="00600EE2"/>
    <w:rsid w:val="00600FBC"/>
    <w:rsid w:val="0060104B"/>
    <w:rsid w:val="00601179"/>
    <w:rsid w:val="006016D8"/>
    <w:rsid w:val="00601800"/>
    <w:rsid w:val="00601898"/>
    <w:rsid w:val="00601AFB"/>
    <w:rsid w:val="00601C9B"/>
    <w:rsid w:val="00601ED3"/>
    <w:rsid w:val="00601F0C"/>
    <w:rsid w:val="00602532"/>
    <w:rsid w:val="006025AA"/>
    <w:rsid w:val="0060297F"/>
    <w:rsid w:val="006029D6"/>
    <w:rsid w:val="006029FF"/>
    <w:rsid w:val="00602CA6"/>
    <w:rsid w:val="0060329D"/>
    <w:rsid w:val="00603729"/>
    <w:rsid w:val="00603AE6"/>
    <w:rsid w:val="00603BAC"/>
    <w:rsid w:val="00603D4B"/>
    <w:rsid w:val="00603D7D"/>
    <w:rsid w:val="00603E74"/>
    <w:rsid w:val="00603F6B"/>
    <w:rsid w:val="006041F7"/>
    <w:rsid w:val="006042D7"/>
    <w:rsid w:val="0060439C"/>
    <w:rsid w:val="006046E4"/>
    <w:rsid w:val="0060478B"/>
    <w:rsid w:val="00604F0B"/>
    <w:rsid w:val="00605456"/>
    <w:rsid w:val="0060559B"/>
    <w:rsid w:val="00605A9D"/>
    <w:rsid w:val="00605C39"/>
    <w:rsid w:val="00605E89"/>
    <w:rsid w:val="00605F58"/>
    <w:rsid w:val="00606037"/>
    <w:rsid w:val="006060BE"/>
    <w:rsid w:val="006060EE"/>
    <w:rsid w:val="0060611B"/>
    <w:rsid w:val="00606351"/>
    <w:rsid w:val="006063DF"/>
    <w:rsid w:val="00606E39"/>
    <w:rsid w:val="00606EC7"/>
    <w:rsid w:val="00606FF7"/>
    <w:rsid w:val="006071B4"/>
    <w:rsid w:val="006075AF"/>
    <w:rsid w:val="0060785D"/>
    <w:rsid w:val="00607998"/>
    <w:rsid w:val="00607D36"/>
    <w:rsid w:val="0061010A"/>
    <w:rsid w:val="00610113"/>
    <w:rsid w:val="00610234"/>
    <w:rsid w:val="006102DB"/>
    <w:rsid w:val="0061031C"/>
    <w:rsid w:val="006103E1"/>
    <w:rsid w:val="0061093E"/>
    <w:rsid w:val="006109CD"/>
    <w:rsid w:val="00610A94"/>
    <w:rsid w:val="00610AC2"/>
    <w:rsid w:val="00610B55"/>
    <w:rsid w:val="00610B94"/>
    <w:rsid w:val="00610DE7"/>
    <w:rsid w:val="0061121E"/>
    <w:rsid w:val="00611662"/>
    <w:rsid w:val="00611887"/>
    <w:rsid w:val="00611AF1"/>
    <w:rsid w:val="00611B91"/>
    <w:rsid w:val="00612301"/>
    <w:rsid w:val="00612AF3"/>
    <w:rsid w:val="00612CB3"/>
    <w:rsid w:val="00612D4E"/>
    <w:rsid w:val="00613481"/>
    <w:rsid w:val="00613485"/>
    <w:rsid w:val="00613A74"/>
    <w:rsid w:val="00613AC8"/>
    <w:rsid w:val="00613D5C"/>
    <w:rsid w:val="00613E60"/>
    <w:rsid w:val="0061439F"/>
    <w:rsid w:val="006144D9"/>
    <w:rsid w:val="00615107"/>
    <w:rsid w:val="006154E2"/>
    <w:rsid w:val="006157CC"/>
    <w:rsid w:val="00615A7A"/>
    <w:rsid w:val="00616307"/>
    <w:rsid w:val="00616671"/>
    <w:rsid w:val="00616696"/>
    <w:rsid w:val="006167A3"/>
    <w:rsid w:val="006167B6"/>
    <w:rsid w:val="006167D5"/>
    <w:rsid w:val="006168B2"/>
    <w:rsid w:val="00616DE3"/>
    <w:rsid w:val="00617019"/>
    <w:rsid w:val="006172E1"/>
    <w:rsid w:val="0061741F"/>
    <w:rsid w:val="00617673"/>
    <w:rsid w:val="00617810"/>
    <w:rsid w:val="00617EDD"/>
    <w:rsid w:val="00617EF9"/>
    <w:rsid w:val="006203D4"/>
    <w:rsid w:val="006205C4"/>
    <w:rsid w:val="006205DD"/>
    <w:rsid w:val="00620840"/>
    <w:rsid w:val="006209DC"/>
    <w:rsid w:val="00620E2A"/>
    <w:rsid w:val="00621303"/>
    <w:rsid w:val="0062164C"/>
    <w:rsid w:val="0062177E"/>
    <w:rsid w:val="00621A10"/>
    <w:rsid w:val="00621ACB"/>
    <w:rsid w:val="00621ECE"/>
    <w:rsid w:val="006220D7"/>
    <w:rsid w:val="0062218B"/>
    <w:rsid w:val="006223E4"/>
    <w:rsid w:val="006225C2"/>
    <w:rsid w:val="006226A3"/>
    <w:rsid w:val="00622927"/>
    <w:rsid w:val="00623059"/>
    <w:rsid w:val="006231D6"/>
    <w:rsid w:val="006231FC"/>
    <w:rsid w:val="0062365F"/>
    <w:rsid w:val="006236D4"/>
    <w:rsid w:val="006236F8"/>
    <w:rsid w:val="00623A56"/>
    <w:rsid w:val="00623AE9"/>
    <w:rsid w:val="00624749"/>
    <w:rsid w:val="006249D4"/>
    <w:rsid w:val="00624E0A"/>
    <w:rsid w:val="006255C4"/>
    <w:rsid w:val="00625723"/>
    <w:rsid w:val="00625AD8"/>
    <w:rsid w:val="00625CFF"/>
    <w:rsid w:val="00625DB8"/>
    <w:rsid w:val="00625E82"/>
    <w:rsid w:val="00625EF5"/>
    <w:rsid w:val="00626162"/>
    <w:rsid w:val="00626483"/>
    <w:rsid w:val="00626599"/>
    <w:rsid w:val="00626783"/>
    <w:rsid w:val="00626CF2"/>
    <w:rsid w:val="00626D91"/>
    <w:rsid w:val="00626EE3"/>
    <w:rsid w:val="006272CD"/>
    <w:rsid w:val="00627585"/>
    <w:rsid w:val="00627604"/>
    <w:rsid w:val="00627A30"/>
    <w:rsid w:val="00627B06"/>
    <w:rsid w:val="00627C7C"/>
    <w:rsid w:val="00630078"/>
    <w:rsid w:val="006301A1"/>
    <w:rsid w:val="006302F3"/>
    <w:rsid w:val="0063038F"/>
    <w:rsid w:val="0063077D"/>
    <w:rsid w:val="00630861"/>
    <w:rsid w:val="00630B2B"/>
    <w:rsid w:val="00630B4A"/>
    <w:rsid w:val="00630BCD"/>
    <w:rsid w:val="00630E41"/>
    <w:rsid w:val="00630F56"/>
    <w:rsid w:val="00630FDE"/>
    <w:rsid w:val="006314F9"/>
    <w:rsid w:val="006315A0"/>
    <w:rsid w:val="006315B1"/>
    <w:rsid w:val="006317A8"/>
    <w:rsid w:val="0063193D"/>
    <w:rsid w:val="00631A0D"/>
    <w:rsid w:val="00631A1A"/>
    <w:rsid w:val="00631BF2"/>
    <w:rsid w:val="00631DFF"/>
    <w:rsid w:val="00631E7D"/>
    <w:rsid w:val="00631FCE"/>
    <w:rsid w:val="0063220A"/>
    <w:rsid w:val="00632B5A"/>
    <w:rsid w:val="00632C32"/>
    <w:rsid w:val="00633742"/>
    <w:rsid w:val="0063374B"/>
    <w:rsid w:val="006339F2"/>
    <w:rsid w:val="00633A0B"/>
    <w:rsid w:val="00633C20"/>
    <w:rsid w:val="00633E82"/>
    <w:rsid w:val="00633EDF"/>
    <w:rsid w:val="006340DF"/>
    <w:rsid w:val="006341A0"/>
    <w:rsid w:val="00634328"/>
    <w:rsid w:val="006343E8"/>
    <w:rsid w:val="006343EC"/>
    <w:rsid w:val="0063454A"/>
    <w:rsid w:val="00634574"/>
    <w:rsid w:val="00634725"/>
    <w:rsid w:val="00634797"/>
    <w:rsid w:val="006348B4"/>
    <w:rsid w:val="00634E91"/>
    <w:rsid w:val="0063507D"/>
    <w:rsid w:val="006353DC"/>
    <w:rsid w:val="0063568D"/>
    <w:rsid w:val="0063601F"/>
    <w:rsid w:val="00636021"/>
    <w:rsid w:val="006364AC"/>
    <w:rsid w:val="00636825"/>
    <w:rsid w:val="00636887"/>
    <w:rsid w:val="00636A8D"/>
    <w:rsid w:val="00636CAD"/>
    <w:rsid w:val="00636D55"/>
    <w:rsid w:val="006371BC"/>
    <w:rsid w:val="00637BFE"/>
    <w:rsid w:val="00637CEB"/>
    <w:rsid w:val="0064009B"/>
    <w:rsid w:val="006405DB"/>
    <w:rsid w:val="00640779"/>
    <w:rsid w:val="00640BE6"/>
    <w:rsid w:val="00640C97"/>
    <w:rsid w:val="00640CD5"/>
    <w:rsid w:val="00641911"/>
    <w:rsid w:val="00641AF5"/>
    <w:rsid w:val="00641EC6"/>
    <w:rsid w:val="00641F31"/>
    <w:rsid w:val="0064214D"/>
    <w:rsid w:val="0064246A"/>
    <w:rsid w:val="0064273B"/>
    <w:rsid w:val="00642E52"/>
    <w:rsid w:val="006436F4"/>
    <w:rsid w:val="006439B2"/>
    <w:rsid w:val="00643D0B"/>
    <w:rsid w:val="00643FBF"/>
    <w:rsid w:val="0064460B"/>
    <w:rsid w:val="0064471E"/>
    <w:rsid w:val="00644D02"/>
    <w:rsid w:val="00645341"/>
    <w:rsid w:val="00645589"/>
    <w:rsid w:val="006457AE"/>
    <w:rsid w:val="00645B09"/>
    <w:rsid w:val="00645BE3"/>
    <w:rsid w:val="00645CFB"/>
    <w:rsid w:val="006462ED"/>
    <w:rsid w:val="006464AF"/>
    <w:rsid w:val="00646509"/>
    <w:rsid w:val="0064650E"/>
    <w:rsid w:val="00646E1F"/>
    <w:rsid w:val="0064773C"/>
    <w:rsid w:val="0064782B"/>
    <w:rsid w:val="00647944"/>
    <w:rsid w:val="00647D7A"/>
    <w:rsid w:val="00647F14"/>
    <w:rsid w:val="00647F6F"/>
    <w:rsid w:val="00650043"/>
    <w:rsid w:val="00650554"/>
    <w:rsid w:val="006508AB"/>
    <w:rsid w:val="0065092D"/>
    <w:rsid w:val="00650AEB"/>
    <w:rsid w:val="00650D28"/>
    <w:rsid w:val="00650D77"/>
    <w:rsid w:val="00651309"/>
    <w:rsid w:val="0065132F"/>
    <w:rsid w:val="006516F1"/>
    <w:rsid w:val="0065174C"/>
    <w:rsid w:val="00651A57"/>
    <w:rsid w:val="00651B4C"/>
    <w:rsid w:val="00651EE7"/>
    <w:rsid w:val="00651F92"/>
    <w:rsid w:val="006520D6"/>
    <w:rsid w:val="00652137"/>
    <w:rsid w:val="006525DC"/>
    <w:rsid w:val="00652A58"/>
    <w:rsid w:val="00652BA8"/>
    <w:rsid w:val="00652F23"/>
    <w:rsid w:val="00652FE7"/>
    <w:rsid w:val="00653249"/>
    <w:rsid w:val="0065324C"/>
    <w:rsid w:val="00653363"/>
    <w:rsid w:val="00653892"/>
    <w:rsid w:val="00653915"/>
    <w:rsid w:val="00653A99"/>
    <w:rsid w:val="006540F7"/>
    <w:rsid w:val="0065455A"/>
    <w:rsid w:val="006545E9"/>
    <w:rsid w:val="006546FC"/>
    <w:rsid w:val="00654A75"/>
    <w:rsid w:val="00654A81"/>
    <w:rsid w:val="00654CCC"/>
    <w:rsid w:val="00654E31"/>
    <w:rsid w:val="00654E44"/>
    <w:rsid w:val="00654F26"/>
    <w:rsid w:val="0065533B"/>
    <w:rsid w:val="00655A1F"/>
    <w:rsid w:val="00655B39"/>
    <w:rsid w:val="00655F36"/>
    <w:rsid w:val="00656366"/>
    <w:rsid w:val="006563C2"/>
    <w:rsid w:val="006566C2"/>
    <w:rsid w:val="00656770"/>
    <w:rsid w:val="00656823"/>
    <w:rsid w:val="00656CB3"/>
    <w:rsid w:val="00656F84"/>
    <w:rsid w:val="0065700A"/>
    <w:rsid w:val="0065706F"/>
    <w:rsid w:val="006570A5"/>
    <w:rsid w:val="0065717E"/>
    <w:rsid w:val="006575AB"/>
    <w:rsid w:val="006579FA"/>
    <w:rsid w:val="00657A52"/>
    <w:rsid w:val="00657D56"/>
    <w:rsid w:val="00660156"/>
    <w:rsid w:val="006604E5"/>
    <w:rsid w:val="006605EA"/>
    <w:rsid w:val="00660852"/>
    <w:rsid w:val="006609A1"/>
    <w:rsid w:val="00660F76"/>
    <w:rsid w:val="00661489"/>
    <w:rsid w:val="006619E4"/>
    <w:rsid w:val="00661EAE"/>
    <w:rsid w:val="00661FA7"/>
    <w:rsid w:val="00661FE4"/>
    <w:rsid w:val="006624A1"/>
    <w:rsid w:val="00662548"/>
    <w:rsid w:val="00662697"/>
    <w:rsid w:val="00662ACA"/>
    <w:rsid w:val="00662FF7"/>
    <w:rsid w:val="00663618"/>
    <w:rsid w:val="00663947"/>
    <w:rsid w:val="00663A09"/>
    <w:rsid w:val="00663E51"/>
    <w:rsid w:val="006644EB"/>
    <w:rsid w:val="00664680"/>
    <w:rsid w:val="006649EB"/>
    <w:rsid w:val="00664E75"/>
    <w:rsid w:val="00665093"/>
    <w:rsid w:val="0066517E"/>
    <w:rsid w:val="00665405"/>
    <w:rsid w:val="00665A92"/>
    <w:rsid w:val="00665AF2"/>
    <w:rsid w:val="00665BC9"/>
    <w:rsid w:val="00666077"/>
    <w:rsid w:val="00666799"/>
    <w:rsid w:val="0066681D"/>
    <w:rsid w:val="006669C4"/>
    <w:rsid w:val="00666E2C"/>
    <w:rsid w:val="00666FF7"/>
    <w:rsid w:val="00667B9F"/>
    <w:rsid w:val="00667BA8"/>
    <w:rsid w:val="00667C62"/>
    <w:rsid w:val="00667D13"/>
    <w:rsid w:val="00667F5C"/>
    <w:rsid w:val="00667F8D"/>
    <w:rsid w:val="006701AD"/>
    <w:rsid w:val="006701B6"/>
    <w:rsid w:val="0067039E"/>
    <w:rsid w:val="006704CF"/>
    <w:rsid w:val="00670619"/>
    <w:rsid w:val="00670692"/>
    <w:rsid w:val="006707EE"/>
    <w:rsid w:val="00670CA9"/>
    <w:rsid w:val="00671089"/>
    <w:rsid w:val="006711CF"/>
    <w:rsid w:val="00671456"/>
    <w:rsid w:val="00671C04"/>
    <w:rsid w:val="006721B4"/>
    <w:rsid w:val="006722CE"/>
    <w:rsid w:val="006725C1"/>
    <w:rsid w:val="00672DA6"/>
    <w:rsid w:val="00672DC2"/>
    <w:rsid w:val="00672E03"/>
    <w:rsid w:val="00672E96"/>
    <w:rsid w:val="00673004"/>
    <w:rsid w:val="006730B6"/>
    <w:rsid w:val="0067316B"/>
    <w:rsid w:val="00673218"/>
    <w:rsid w:val="006736D0"/>
    <w:rsid w:val="00673742"/>
    <w:rsid w:val="00673800"/>
    <w:rsid w:val="00673ACA"/>
    <w:rsid w:val="00673BA4"/>
    <w:rsid w:val="00673E3C"/>
    <w:rsid w:val="0067408E"/>
    <w:rsid w:val="006744A5"/>
    <w:rsid w:val="006746BF"/>
    <w:rsid w:val="006746F6"/>
    <w:rsid w:val="006747A9"/>
    <w:rsid w:val="0067490F"/>
    <w:rsid w:val="00674CC4"/>
    <w:rsid w:val="00674CC7"/>
    <w:rsid w:val="00675174"/>
    <w:rsid w:val="00675218"/>
    <w:rsid w:val="00675601"/>
    <w:rsid w:val="0067573D"/>
    <w:rsid w:val="006759B3"/>
    <w:rsid w:val="00675D1D"/>
    <w:rsid w:val="00675EE4"/>
    <w:rsid w:val="00675EEA"/>
    <w:rsid w:val="00676260"/>
    <w:rsid w:val="006769A6"/>
    <w:rsid w:val="00676B00"/>
    <w:rsid w:val="00676B6A"/>
    <w:rsid w:val="00677134"/>
    <w:rsid w:val="006772E6"/>
    <w:rsid w:val="0067733B"/>
    <w:rsid w:val="00677635"/>
    <w:rsid w:val="006776F7"/>
    <w:rsid w:val="00677870"/>
    <w:rsid w:val="006778D7"/>
    <w:rsid w:val="00677AD7"/>
    <w:rsid w:val="00680699"/>
    <w:rsid w:val="006806C4"/>
    <w:rsid w:val="006806DC"/>
    <w:rsid w:val="0068077C"/>
    <w:rsid w:val="00680953"/>
    <w:rsid w:val="00680B1E"/>
    <w:rsid w:val="00680BD1"/>
    <w:rsid w:val="00680E45"/>
    <w:rsid w:val="00681068"/>
    <w:rsid w:val="006814A4"/>
    <w:rsid w:val="00681B45"/>
    <w:rsid w:val="00681CFE"/>
    <w:rsid w:val="00681D5D"/>
    <w:rsid w:val="00681EE0"/>
    <w:rsid w:val="00681F57"/>
    <w:rsid w:val="00682427"/>
    <w:rsid w:val="0068246A"/>
    <w:rsid w:val="006825AE"/>
    <w:rsid w:val="0068263F"/>
    <w:rsid w:val="00682642"/>
    <w:rsid w:val="0068279F"/>
    <w:rsid w:val="006827C8"/>
    <w:rsid w:val="0068283F"/>
    <w:rsid w:val="006828BE"/>
    <w:rsid w:val="00682963"/>
    <w:rsid w:val="00682999"/>
    <w:rsid w:val="00682C15"/>
    <w:rsid w:val="00682EF1"/>
    <w:rsid w:val="006832B8"/>
    <w:rsid w:val="006835BC"/>
    <w:rsid w:val="0068386D"/>
    <w:rsid w:val="00683936"/>
    <w:rsid w:val="00683B3F"/>
    <w:rsid w:val="00683CB9"/>
    <w:rsid w:val="00683FE7"/>
    <w:rsid w:val="00684615"/>
    <w:rsid w:val="00684784"/>
    <w:rsid w:val="00684ADD"/>
    <w:rsid w:val="00684AFC"/>
    <w:rsid w:val="00684E53"/>
    <w:rsid w:val="006851C5"/>
    <w:rsid w:val="00685233"/>
    <w:rsid w:val="006853E2"/>
    <w:rsid w:val="0068572C"/>
    <w:rsid w:val="00685A23"/>
    <w:rsid w:val="00685F81"/>
    <w:rsid w:val="0068629F"/>
    <w:rsid w:val="006865B2"/>
    <w:rsid w:val="006868C7"/>
    <w:rsid w:val="00686E10"/>
    <w:rsid w:val="0068735E"/>
    <w:rsid w:val="0068737E"/>
    <w:rsid w:val="00687A4A"/>
    <w:rsid w:val="00687B24"/>
    <w:rsid w:val="00687D42"/>
    <w:rsid w:val="006900C1"/>
    <w:rsid w:val="00690278"/>
    <w:rsid w:val="006903F9"/>
    <w:rsid w:val="006904D2"/>
    <w:rsid w:val="00690594"/>
    <w:rsid w:val="006908D8"/>
    <w:rsid w:val="0069095F"/>
    <w:rsid w:val="00690A30"/>
    <w:rsid w:val="00690BEE"/>
    <w:rsid w:val="00690D62"/>
    <w:rsid w:val="00690F6D"/>
    <w:rsid w:val="00691075"/>
    <w:rsid w:val="0069113F"/>
    <w:rsid w:val="0069165B"/>
    <w:rsid w:val="0069166A"/>
    <w:rsid w:val="0069170A"/>
    <w:rsid w:val="006917FC"/>
    <w:rsid w:val="0069187B"/>
    <w:rsid w:val="006919A5"/>
    <w:rsid w:val="00691ACA"/>
    <w:rsid w:val="00691B64"/>
    <w:rsid w:val="00691BEE"/>
    <w:rsid w:val="00691F22"/>
    <w:rsid w:val="00692151"/>
    <w:rsid w:val="0069232C"/>
    <w:rsid w:val="00692683"/>
    <w:rsid w:val="006926FF"/>
    <w:rsid w:val="0069272C"/>
    <w:rsid w:val="00692819"/>
    <w:rsid w:val="00692A6F"/>
    <w:rsid w:val="00692B07"/>
    <w:rsid w:val="00692FEE"/>
    <w:rsid w:val="00693434"/>
    <w:rsid w:val="006934EE"/>
    <w:rsid w:val="006937CF"/>
    <w:rsid w:val="006939FD"/>
    <w:rsid w:val="00693ED1"/>
    <w:rsid w:val="00693F95"/>
    <w:rsid w:val="0069440D"/>
    <w:rsid w:val="00694481"/>
    <w:rsid w:val="00694501"/>
    <w:rsid w:val="0069473D"/>
    <w:rsid w:val="00694863"/>
    <w:rsid w:val="00694A1A"/>
    <w:rsid w:val="00694D85"/>
    <w:rsid w:val="0069502C"/>
    <w:rsid w:val="0069534F"/>
    <w:rsid w:val="006955BB"/>
    <w:rsid w:val="00695656"/>
    <w:rsid w:val="00695833"/>
    <w:rsid w:val="0069595E"/>
    <w:rsid w:val="00695B85"/>
    <w:rsid w:val="00695D62"/>
    <w:rsid w:val="00695F2B"/>
    <w:rsid w:val="006962FC"/>
    <w:rsid w:val="0069636A"/>
    <w:rsid w:val="006963D5"/>
    <w:rsid w:val="00696BB1"/>
    <w:rsid w:val="00696DF8"/>
    <w:rsid w:val="00696E1C"/>
    <w:rsid w:val="00696E35"/>
    <w:rsid w:val="00697533"/>
    <w:rsid w:val="00697551"/>
    <w:rsid w:val="00697846"/>
    <w:rsid w:val="006A0810"/>
    <w:rsid w:val="006A0959"/>
    <w:rsid w:val="006A0963"/>
    <w:rsid w:val="006A09A8"/>
    <w:rsid w:val="006A0D09"/>
    <w:rsid w:val="006A11D4"/>
    <w:rsid w:val="006A16B9"/>
    <w:rsid w:val="006A1DB7"/>
    <w:rsid w:val="006A1E99"/>
    <w:rsid w:val="006A2168"/>
    <w:rsid w:val="006A21F2"/>
    <w:rsid w:val="006A23BE"/>
    <w:rsid w:val="006A2439"/>
    <w:rsid w:val="006A2A85"/>
    <w:rsid w:val="006A2B52"/>
    <w:rsid w:val="006A2BA6"/>
    <w:rsid w:val="006A3079"/>
    <w:rsid w:val="006A30B6"/>
    <w:rsid w:val="006A334D"/>
    <w:rsid w:val="006A34CD"/>
    <w:rsid w:val="006A3531"/>
    <w:rsid w:val="006A3573"/>
    <w:rsid w:val="006A3890"/>
    <w:rsid w:val="006A39DF"/>
    <w:rsid w:val="006A3A32"/>
    <w:rsid w:val="006A3C7B"/>
    <w:rsid w:val="006A3C85"/>
    <w:rsid w:val="006A3FA8"/>
    <w:rsid w:val="006A4048"/>
    <w:rsid w:val="006A454D"/>
    <w:rsid w:val="006A458B"/>
    <w:rsid w:val="006A4631"/>
    <w:rsid w:val="006A47BB"/>
    <w:rsid w:val="006A5139"/>
    <w:rsid w:val="006A550B"/>
    <w:rsid w:val="006A5A46"/>
    <w:rsid w:val="006A5B24"/>
    <w:rsid w:val="006A5BC9"/>
    <w:rsid w:val="006A5C62"/>
    <w:rsid w:val="006A5ECB"/>
    <w:rsid w:val="006A5EEE"/>
    <w:rsid w:val="006A5F6A"/>
    <w:rsid w:val="006A63E1"/>
    <w:rsid w:val="006A661F"/>
    <w:rsid w:val="006A6CDC"/>
    <w:rsid w:val="006A6D41"/>
    <w:rsid w:val="006A7012"/>
    <w:rsid w:val="006A7026"/>
    <w:rsid w:val="006A734F"/>
    <w:rsid w:val="006A73EE"/>
    <w:rsid w:val="006A75B1"/>
    <w:rsid w:val="006A779F"/>
    <w:rsid w:val="006A7C27"/>
    <w:rsid w:val="006A7FD1"/>
    <w:rsid w:val="006B01D0"/>
    <w:rsid w:val="006B03DD"/>
    <w:rsid w:val="006B047A"/>
    <w:rsid w:val="006B06E7"/>
    <w:rsid w:val="006B0756"/>
    <w:rsid w:val="006B0873"/>
    <w:rsid w:val="006B0C1A"/>
    <w:rsid w:val="006B1288"/>
    <w:rsid w:val="006B189A"/>
    <w:rsid w:val="006B1C58"/>
    <w:rsid w:val="006B1F5D"/>
    <w:rsid w:val="006B1FC5"/>
    <w:rsid w:val="006B21B9"/>
    <w:rsid w:val="006B21C9"/>
    <w:rsid w:val="006B22C6"/>
    <w:rsid w:val="006B23AB"/>
    <w:rsid w:val="006B24EB"/>
    <w:rsid w:val="006B2601"/>
    <w:rsid w:val="006B274B"/>
    <w:rsid w:val="006B2919"/>
    <w:rsid w:val="006B2B9D"/>
    <w:rsid w:val="006B31C1"/>
    <w:rsid w:val="006B32D0"/>
    <w:rsid w:val="006B34BC"/>
    <w:rsid w:val="006B371C"/>
    <w:rsid w:val="006B37BD"/>
    <w:rsid w:val="006B39DD"/>
    <w:rsid w:val="006B3A71"/>
    <w:rsid w:val="006B3D22"/>
    <w:rsid w:val="006B3EC9"/>
    <w:rsid w:val="006B41CE"/>
    <w:rsid w:val="006B438E"/>
    <w:rsid w:val="006B47E8"/>
    <w:rsid w:val="006B4A30"/>
    <w:rsid w:val="006B4C86"/>
    <w:rsid w:val="006B4EA0"/>
    <w:rsid w:val="006B4ECF"/>
    <w:rsid w:val="006B503F"/>
    <w:rsid w:val="006B5113"/>
    <w:rsid w:val="006B52B3"/>
    <w:rsid w:val="006B52EE"/>
    <w:rsid w:val="006B55C7"/>
    <w:rsid w:val="006B55EB"/>
    <w:rsid w:val="006B56EB"/>
    <w:rsid w:val="006B5766"/>
    <w:rsid w:val="006B5BF3"/>
    <w:rsid w:val="006B5CA0"/>
    <w:rsid w:val="006B602C"/>
    <w:rsid w:val="006B6083"/>
    <w:rsid w:val="006B6630"/>
    <w:rsid w:val="006B66A1"/>
    <w:rsid w:val="006B6A3E"/>
    <w:rsid w:val="006B6C96"/>
    <w:rsid w:val="006B6CD4"/>
    <w:rsid w:val="006B6ECF"/>
    <w:rsid w:val="006B7048"/>
    <w:rsid w:val="006B7095"/>
    <w:rsid w:val="006B7264"/>
    <w:rsid w:val="006B7550"/>
    <w:rsid w:val="006B75FF"/>
    <w:rsid w:val="006B7774"/>
    <w:rsid w:val="006C0383"/>
    <w:rsid w:val="006C0421"/>
    <w:rsid w:val="006C0691"/>
    <w:rsid w:val="006C07B9"/>
    <w:rsid w:val="006C07C0"/>
    <w:rsid w:val="006C0C58"/>
    <w:rsid w:val="006C0DCA"/>
    <w:rsid w:val="006C0ED4"/>
    <w:rsid w:val="006C1185"/>
    <w:rsid w:val="006C1588"/>
    <w:rsid w:val="006C18ED"/>
    <w:rsid w:val="006C19D5"/>
    <w:rsid w:val="006C1A95"/>
    <w:rsid w:val="006C1B02"/>
    <w:rsid w:val="006C1BDD"/>
    <w:rsid w:val="006C21DA"/>
    <w:rsid w:val="006C2421"/>
    <w:rsid w:val="006C26FB"/>
    <w:rsid w:val="006C2705"/>
    <w:rsid w:val="006C297F"/>
    <w:rsid w:val="006C2A3D"/>
    <w:rsid w:val="006C2C10"/>
    <w:rsid w:val="006C2D18"/>
    <w:rsid w:val="006C2DE7"/>
    <w:rsid w:val="006C2E7C"/>
    <w:rsid w:val="006C304C"/>
    <w:rsid w:val="006C3221"/>
    <w:rsid w:val="006C3385"/>
    <w:rsid w:val="006C3B73"/>
    <w:rsid w:val="006C3CFC"/>
    <w:rsid w:val="006C41CC"/>
    <w:rsid w:val="006C4209"/>
    <w:rsid w:val="006C42F9"/>
    <w:rsid w:val="006C4464"/>
    <w:rsid w:val="006C462E"/>
    <w:rsid w:val="006C4633"/>
    <w:rsid w:val="006C4963"/>
    <w:rsid w:val="006C4D29"/>
    <w:rsid w:val="006C4E1D"/>
    <w:rsid w:val="006C4EB0"/>
    <w:rsid w:val="006C5083"/>
    <w:rsid w:val="006C5215"/>
    <w:rsid w:val="006C525A"/>
    <w:rsid w:val="006C5414"/>
    <w:rsid w:val="006C5431"/>
    <w:rsid w:val="006C5709"/>
    <w:rsid w:val="006C586A"/>
    <w:rsid w:val="006C5B72"/>
    <w:rsid w:val="006C6004"/>
    <w:rsid w:val="006C611B"/>
    <w:rsid w:val="006C6130"/>
    <w:rsid w:val="006C6214"/>
    <w:rsid w:val="006C67A3"/>
    <w:rsid w:val="006C6AE0"/>
    <w:rsid w:val="006C6AF3"/>
    <w:rsid w:val="006C6B75"/>
    <w:rsid w:val="006C6B96"/>
    <w:rsid w:val="006C6E60"/>
    <w:rsid w:val="006C6F87"/>
    <w:rsid w:val="006C709D"/>
    <w:rsid w:val="006C719A"/>
    <w:rsid w:val="006C72EB"/>
    <w:rsid w:val="006C78E9"/>
    <w:rsid w:val="006C7954"/>
    <w:rsid w:val="006C79C0"/>
    <w:rsid w:val="006D015F"/>
    <w:rsid w:val="006D0319"/>
    <w:rsid w:val="006D07B1"/>
    <w:rsid w:val="006D0816"/>
    <w:rsid w:val="006D0CD9"/>
    <w:rsid w:val="006D0FF1"/>
    <w:rsid w:val="006D14B7"/>
    <w:rsid w:val="006D16B2"/>
    <w:rsid w:val="006D19FD"/>
    <w:rsid w:val="006D1C43"/>
    <w:rsid w:val="006D1E3D"/>
    <w:rsid w:val="006D2059"/>
    <w:rsid w:val="006D21E5"/>
    <w:rsid w:val="006D225B"/>
    <w:rsid w:val="006D25CD"/>
    <w:rsid w:val="006D292B"/>
    <w:rsid w:val="006D2C61"/>
    <w:rsid w:val="006D2D88"/>
    <w:rsid w:val="006D2D97"/>
    <w:rsid w:val="006D2DBA"/>
    <w:rsid w:val="006D3036"/>
    <w:rsid w:val="006D30E5"/>
    <w:rsid w:val="006D35EC"/>
    <w:rsid w:val="006D3EDA"/>
    <w:rsid w:val="006D401C"/>
    <w:rsid w:val="006D41BC"/>
    <w:rsid w:val="006D42DC"/>
    <w:rsid w:val="006D4331"/>
    <w:rsid w:val="006D435C"/>
    <w:rsid w:val="006D43CA"/>
    <w:rsid w:val="006D44CD"/>
    <w:rsid w:val="006D462E"/>
    <w:rsid w:val="006D4700"/>
    <w:rsid w:val="006D4B53"/>
    <w:rsid w:val="006D4B57"/>
    <w:rsid w:val="006D4BAB"/>
    <w:rsid w:val="006D4C31"/>
    <w:rsid w:val="006D4D71"/>
    <w:rsid w:val="006D5423"/>
    <w:rsid w:val="006D57BA"/>
    <w:rsid w:val="006D5834"/>
    <w:rsid w:val="006D58E5"/>
    <w:rsid w:val="006D5B6E"/>
    <w:rsid w:val="006D5B7A"/>
    <w:rsid w:val="006D5D1C"/>
    <w:rsid w:val="006D6006"/>
    <w:rsid w:val="006D65CF"/>
    <w:rsid w:val="006D67D1"/>
    <w:rsid w:val="006D6D7E"/>
    <w:rsid w:val="006D6E76"/>
    <w:rsid w:val="006D7066"/>
    <w:rsid w:val="006D70D8"/>
    <w:rsid w:val="006D7471"/>
    <w:rsid w:val="006D78F4"/>
    <w:rsid w:val="006D79B4"/>
    <w:rsid w:val="006D79BD"/>
    <w:rsid w:val="006E00A8"/>
    <w:rsid w:val="006E06E8"/>
    <w:rsid w:val="006E06EF"/>
    <w:rsid w:val="006E0955"/>
    <w:rsid w:val="006E0AF9"/>
    <w:rsid w:val="006E0D78"/>
    <w:rsid w:val="006E0F20"/>
    <w:rsid w:val="006E1095"/>
    <w:rsid w:val="006E15AD"/>
    <w:rsid w:val="006E19A1"/>
    <w:rsid w:val="006E1BA2"/>
    <w:rsid w:val="006E1EBC"/>
    <w:rsid w:val="006E1F96"/>
    <w:rsid w:val="006E2140"/>
    <w:rsid w:val="006E240B"/>
    <w:rsid w:val="006E25C3"/>
    <w:rsid w:val="006E2773"/>
    <w:rsid w:val="006E2B48"/>
    <w:rsid w:val="006E2F7D"/>
    <w:rsid w:val="006E2FC5"/>
    <w:rsid w:val="006E305A"/>
    <w:rsid w:val="006E3100"/>
    <w:rsid w:val="006E3279"/>
    <w:rsid w:val="006E3607"/>
    <w:rsid w:val="006E38C6"/>
    <w:rsid w:val="006E39FF"/>
    <w:rsid w:val="006E3D57"/>
    <w:rsid w:val="006E3F19"/>
    <w:rsid w:val="006E411A"/>
    <w:rsid w:val="006E4AA7"/>
    <w:rsid w:val="006E4D64"/>
    <w:rsid w:val="006E51BB"/>
    <w:rsid w:val="006E5606"/>
    <w:rsid w:val="006E5637"/>
    <w:rsid w:val="006E5B7D"/>
    <w:rsid w:val="006E5DDF"/>
    <w:rsid w:val="006E5EE4"/>
    <w:rsid w:val="006E614D"/>
    <w:rsid w:val="006E62F0"/>
    <w:rsid w:val="006E6402"/>
    <w:rsid w:val="006E6D8B"/>
    <w:rsid w:val="006E6ECA"/>
    <w:rsid w:val="006E6FB3"/>
    <w:rsid w:val="006E7012"/>
    <w:rsid w:val="006E701E"/>
    <w:rsid w:val="006E7C03"/>
    <w:rsid w:val="006F02C2"/>
    <w:rsid w:val="006F031B"/>
    <w:rsid w:val="006F0365"/>
    <w:rsid w:val="006F03A0"/>
    <w:rsid w:val="006F0407"/>
    <w:rsid w:val="006F0E75"/>
    <w:rsid w:val="006F0EE3"/>
    <w:rsid w:val="006F1640"/>
    <w:rsid w:val="006F1A95"/>
    <w:rsid w:val="006F1E8E"/>
    <w:rsid w:val="006F20AE"/>
    <w:rsid w:val="006F226A"/>
    <w:rsid w:val="006F23AD"/>
    <w:rsid w:val="006F246F"/>
    <w:rsid w:val="006F28AE"/>
    <w:rsid w:val="006F28ED"/>
    <w:rsid w:val="006F2B8F"/>
    <w:rsid w:val="006F30EC"/>
    <w:rsid w:val="006F3413"/>
    <w:rsid w:val="006F3622"/>
    <w:rsid w:val="006F36EB"/>
    <w:rsid w:val="006F385E"/>
    <w:rsid w:val="006F3A29"/>
    <w:rsid w:val="006F403E"/>
    <w:rsid w:val="006F40D2"/>
    <w:rsid w:val="006F43BC"/>
    <w:rsid w:val="006F4530"/>
    <w:rsid w:val="006F49C9"/>
    <w:rsid w:val="006F4EC7"/>
    <w:rsid w:val="006F5084"/>
    <w:rsid w:val="006F5162"/>
    <w:rsid w:val="006F522B"/>
    <w:rsid w:val="006F55B5"/>
    <w:rsid w:val="006F5634"/>
    <w:rsid w:val="006F56B3"/>
    <w:rsid w:val="006F5B0C"/>
    <w:rsid w:val="006F5C48"/>
    <w:rsid w:val="006F5ED2"/>
    <w:rsid w:val="006F6053"/>
    <w:rsid w:val="006F658B"/>
    <w:rsid w:val="006F65FE"/>
    <w:rsid w:val="006F6873"/>
    <w:rsid w:val="006F68CA"/>
    <w:rsid w:val="006F6950"/>
    <w:rsid w:val="006F695C"/>
    <w:rsid w:val="006F6BAB"/>
    <w:rsid w:val="006F6BB7"/>
    <w:rsid w:val="006F71CE"/>
    <w:rsid w:val="006F745E"/>
    <w:rsid w:val="006F755D"/>
    <w:rsid w:val="006F759B"/>
    <w:rsid w:val="006F7914"/>
    <w:rsid w:val="006F796B"/>
    <w:rsid w:val="006F7C01"/>
    <w:rsid w:val="006F7D82"/>
    <w:rsid w:val="00700128"/>
    <w:rsid w:val="0070015B"/>
    <w:rsid w:val="007003A1"/>
    <w:rsid w:val="007003A8"/>
    <w:rsid w:val="00701004"/>
    <w:rsid w:val="0070121E"/>
    <w:rsid w:val="0070147F"/>
    <w:rsid w:val="0070157A"/>
    <w:rsid w:val="00701A1C"/>
    <w:rsid w:val="00701CD6"/>
    <w:rsid w:val="00701EF9"/>
    <w:rsid w:val="007024DF"/>
    <w:rsid w:val="00702B5D"/>
    <w:rsid w:val="00702B90"/>
    <w:rsid w:val="00702C74"/>
    <w:rsid w:val="00703137"/>
    <w:rsid w:val="0070320E"/>
    <w:rsid w:val="0070347F"/>
    <w:rsid w:val="007037C0"/>
    <w:rsid w:val="007039A9"/>
    <w:rsid w:val="007039CC"/>
    <w:rsid w:val="00703B0B"/>
    <w:rsid w:val="00703C0D"/>
    <w:rsid w:val="00704566"/>
    <w:rsid w:val="00704622"/>
    <w:rsid w:val="0070467A"/>
    <w:rsid w:val="00704690"/>
    <w:rsid w:val="00704A6C"/>
    <w:rsid w:val="00704EAD"/>
    <w:rsid w:val="00705477"/>
    <w:rsid w:val="0070587C"/>
    <w:rsid w:val="00705E71"/>
    <w:rsid w:val="007061EE"/>
    <w:rsid w:val="0070649E"/>
    <w:rsid w:val="007064A5"/>
    <w:rsid w:val="0070687B"/>
    <w:rsid w:val="00706BA7"/>
    <w:rsid w:val="00706C52"/>
    <w:rsid w:val="0070728A"/>
    <w:rsid w:val="007073FF"/>
    <w:rsid w:val="00707510"/>
    <w:rsid w:val="00707592"/>
    <w:rsid w:val="007076E3"/>
    <w:rsid w:val="00707D4A"/>
    <w:rsid w:val="0071015E"/>
    <w:rsid w:val="0071030A"/>
    <w:rsid w:val="00710588"/>
    <w:rsid w:val="00710BDE"/>
    <w:rsid w:val="00710D2E"/>
    <w:rsid w:val="00710E6A"/>
    <w:rsid w:val="00710EF0"/>
    <w:rsid w:val="00711031"/>
    <w:rsid w:val="00711147"/>
    <w:rsid w:val="0071117D"/>
    <w:rsid w:val="00711217"/>
    <w:rsid w:val="00711333"/>
    <w:rsid w:val="007113A2"/>
    <w:rsid w:val="00711889"/>
    <w:rsid w:val="007118D0"/>
    <w:rsid w:val="007118F6"/>
    <w:rsid w:val="00711C73"/>
    <w:rsid w:val="00711F97"/>
    <w:rsid w:val="00712122"/>
    <w:rsid w:val="007122A8"/>
    <w:rsid w:val="00712903"/>
    <w:rsid w:val="00712A8D"/>
    <w:rsid w:val="00712C38"/>
    <w:rsid w:val="00712E8B"/>
    <w:rsid w:val="007135D4"/>
    <w:rsid w:val="00713AE4"/>
    <w:rsid w:val="00713E70"/>
    <w:rsid w:val="00714516"/>
    <w:rsid w:val="0071456E"/>
    <w:rsid w:val="00714B03"/>
    <w:rsid w:val="00714BB1"/>
    <w:rsid w:val="007153CF"/>
    <w:rsid w:val="0071542D"/>
    <w:rsid w:val="0071547F"/>
    <w:rsid w:val="007154FF"/>
    <w:rsid w:val="0071560E"/>
    <w:rsid w:val="00715C4F"/>
    <w:rsid w:val="00715CE4"/>
    <w:rsid w:val="00715E3B"/>
    <w:rsid w:val="00715EE0"/>
    <w:rsid w:val="00715F7A"/>
    <w:rsid w:val="007160D1"/>
    <w:rsid w:val="0071610F"/>
    <w:rsid w:val="007163F6"/>
    <w:rsid w:val="0071705A"/>
    <w:rsid w:val="00717123"/>
    <w:rsid w:val="007174A8"/>
    <w:rsid w:val="00717840"/>
    <w:rsid w:val="007178B3"/>
    <w:rsid w:val="00717B4D"/>
    <w:rsid w:val="00720542"/>
    <w:rsid w:val="007205E5"/>
    <w:rsid w:val="00720B43"/>
    <w:rsid w:val="00720D2D"/>
    <w:rsid w:val="00720EAE"/>
    <w:rsid w:val="0072150B"/>
    <w:rsid w:val="0072152B"/>
    <w:rsid w:val="007219DE"/>
    <w:rsid w:val="007220AC"/>
    <w:rsid w:val="007223F8"/>
    <w:rsid w:val="0072262B"/>
    <w:rsid w:val="00722AA8"/>
    <w:rsid w:val="00722C95"/>
    <w:rsid w:val="00722E59"/>
    <w:rsid w:val="00722ECD"/>
    <w:rsid w:val="00722F74"/>
    <w:rsid w:val="00722F9E"/>
    <w:rsid w:val="00723255"/>
    <w:rsid w:val="007237C9"/>
    <w:rsid w:val="0072384A"/>
    <w:rsid w:val="00723ACD"/>
    <w:rsid w:val="00723C9E"/>
    <w:rsid w:val="00723D64"/>
    <w:rsid w:val="00723DAF"/>
    <w:rsid w:val="00724528"/>
    <w:rsid w:val="00724561"/>
    <w:rsid w:val="0072479B"/>
    <w:rsid w:val="00724BEB"/>
    <w:rsid w:val="007250DB"/>
    <w:rsid w:val="0072565E"/>
    <w:rsid w:val="00725672"/>
    <w:rsid w:val="00725BDB"/>
    <w:rsid w:val="00725E25"/>
    <w:rsid w:val="00725E26"/>
    <w:rsid w:val="00726131"/>
    <w:rsid w:val="007261C2"/>
    <w:rsid w:val="007261C7"/>
    <w:rsid w:val="007263D7"/>
    <w:rsid w:val="0072647B"/>
    <w:rsid w:val="007264B8"/>
    <w:rsid w:val="00726628"/>
    <w:rsid w:val="007266F0"/>
    <w:rsid w:val="00726785"/>
    <w:rsid w:val="007268F6"/>
    <w:rsid w:val="00726ABF"/>
    <w:rsid w:val="00726AD4"/>
    <w:rsid w:val="00727094"/>
    <w:rsid w:val="0072765F"/>
    <w:rsid w:val="007276E2"/>
    <w:rsid w:val="00727925"/>
    <w:rsid w:val="00727955"/>
    <w:rsid w:val="00727B25"/>
    <w:rsid w:val="00727F7B"/>
    <w:rsid w:val="0073008D"/>
    <w:rsid w:val="007301C3"/>
    <w:rsid w:val="00730297"/>
    <w:rsid w:val="007307B6"/>
    <w:rsid w:val="007307F6"/>
    <w:rsid w:val="0073095C"/>
    <w:rsid w:val="007309A8"/>
    <w:rsid w:val="00731031"/>
    <w:rsid w:val="00731202"/>
    <w:rsid w:val="0073194A"/>
    <w:rsid w:val="00731AA6"/>
    <w:rsid w:val="00731ACE"/>
    <w:rsid w:val="00731B7E"/>
    <w:rsid w:val="00731DD4"/>
    <w:rsid w:val="00731F3C"/>
    <w:rsid w:val="00732112"/>
    <w:rsid w:val="00732174"/>
    <w:rsid w:val="007324EE"/>
    <w:rsid w:val="007325AC"/>
    <w:rsid w:val="007325E6"/>
    <w:rsid w:val="00732850"/>
    <w:rsid w:val="00732C22"/>
    <w:rsid w:val="00732C33"/>
    <w:rsid w:val="00732FEA"/>
    <w:rsid w:val="00732FFB"/>
    <w:rsid w:val="0073318E"/>
    <w:rsid w:val="00733499"/>
    <w:rsid w:val="007334EA"/>
    <w:rsid w:val="0073350C"/>
    <w:rsid w:val="0073354A"/>
    <w:rsid w:val="00733592"/>
    <w:rsid w:val="007335C4"/>
    <w:rsid w:val="00733B6A"/>
    <w:rsid w:val="00733F84"/>
    <w:rsid w:val="00734143"/>
    <w:rsid w:val="007341CE"/>
    <w:rsid w:val="007342B3"/>
    <w:rsid w:val="00734471"/>
    <w:rsid w:val="0073461B"/>
    <w:rsid w:val="00734D66"/>
    <w:rsid w:val="00734E0F"/>
    <w:rsid w:val="00735009"/>
    <w:rsid w:val="007350CD"/>
    <w:rsid w:val="0073515B"/>
    <w:rsid w:val="007352DD"/>
    <w:rsid w:val="007352FA"/>
    <w:rsid w:val="007354C9"/>
    <w:rsid w:val="00735AA5"/>
    <w:rsid w:val="00735CCA"/>
    <w:rsid w:val="00735E44"/>
    <w:rsid w:val="00736042"/>
    <w:rsid w:val="007361CC"/>
    <w:rsid w:val="00736293"/>
    <w:rsid w:val="007368DC"/>
    <w:rsid w:val="00736A20"/>
    <w:rsid w:val="00736ECD"/>
    <w:rsid w:val="0073701E"/>
    <w:rsid w:val="00737332"/>
    <w:rsid w:val="00737369"/>
    <w:rsid w:val="00737498"/>
    <w:rsid w:val="00737516"/>
    <w:rsid w:val="0073751D"/>
    <w:rsid w:val="0073765F"/>
    <w:rsid w:val="00737A88"/>
    <w:rsid w:val="00737C13"/>
    <w:rsid w:val="00737EDC"/>
    <w:rsid w:val="007400C7"/>
    <w:rsid w:val="0074061B"/>
    <w:rsid w:val="00740623"/>
    <w:rsid w:val="00740EE5"/>
    <w:rsid w:val="00740F76"/>
    <w:rsid w:val="00740FCD"/>
    <w:rsid w:val="007412B8"/>
    <w:rsid w:val="007413F9"/>
    <w:rsid w:val="007416B3"/>
    <w:rsid w:val="00741776"/>
    <w:rsid w:val="00741996"/>
    <w:rsid w:val="00741AC5"/>
    <w:rsid w:val="00741C44"/>
    <w:rsid w:val="00741D69"/>
    <w:rsid w:val="00741E23"/>
    <w:rsid w:val="00742246"/>
    <w:rsid w:val="007424AF"/>
    <w:rsid w:val="00742793"/>
    <w:rsid w:val="00742D48"/>
    <w:rsid w:val="007434E5"/>
    <w:rsid w:val="00743563"/>
    <w:rsid w:val="0074371C"/>
    <w:rsid w:val="00743B7C"/>
    <w:rsid w:val="00743E6E"/>
    <w:rsid w:val="00744243"/>
    <w:rsid w:val="0074436B"/>
    <w:rsid w:val="00744645"/>
    <w:rsid w:val="00744737"/>
    <w:rsid w:val="00744A2A"/>
    <w:rsid w:val="00744F37"/>
    <w:rsid w:val="0074514F"/>
    <w:rsid w:val="007452CD"/>
    <w:rsid w:val="007453CB"/>
    <w:rsid w:val="00745E26"/>
    <w:rsid w:val="00746003"/>
    <w:rsid w:val="007460A7"/>
    <w:rsid w:val="0074654C"/>
    <w:rsid w:val="0074673E"/>
    <w:rsid w:val="00746774"/>
    <w:rsid w:val="007468A8"/>
    <w:rsid w:val="00746B25"/>
    <w:rsid w:val="00746D4D"/>
    <w:rsid w:val="00746D6D"/>
    <w:rsid w:val="00746DA6"/>
    <w:rsid w:val="00746DAE"/>
    <w:rsid w:val="00746FE3"/>
    <w:rsid w:val="00747047"/>
    <w:rsid w:val="0074705F"/>
    <w:rsid w:val="0074712A"/>
    <w:rsid w:val="0074718C"/>
    <w:rsid w:val="00747502"/>
    <w:rsid w:val="0074784C"/>
    <w:rsid w:val="00747A8B"/>
    <w:rsid w:val="00747D3C"/>
    <w:rsid w:val="00747F9D"/>
    <w:rsid w:val="007500B1"/>
    <w:rsid w:val="00750331"/>
    <w:rsid w:val="00750485"/>
    <w:rsid w:val="007509A1"/>
    <w:rsid w:val="00750B3B"/>
    <w:rsid w:val="00750B52"/>
    <w:rsid w:val="00750CBD"/>
    <w:rsid w:val="00750FB2"/>
    <w:rsid w:val="0075101A"/>
    <w:rsid w:val="00751030"/>
    <w:rsid w:val="00751122"/>
    <w:rsid w:val="0075112D"/>
    <w:rsid w:val="00751249"/>
    <w:rsid w:val="0075131D"/>
    <w:rsid w:val="0075153B"/>
    <w:rsid w:val="0075159D"/>
    <w:rsid w:val="007518F1"/>
    <w:rsid w:val="00751BBD"/>
    <w:rsid w:val="00751BF2"/>
    <w:rsid w:val="00751ECE"/>
    <w:rsid w:val="007520E8"/>
    <w:rsid w:val="0075264B"/>
    <w:rsid w:val="0075290D"/>
    <w:rsid w:val="0075327F"/>
    <w:rsid w:val="007534B5"/>
    <w:rsid w:val="00753511"/>
    <w:rsid w:val="007536EF"/>
    <w:rsid w:val="0075379A"/>
    <w:rsid w:val="0075388E"/>
    <w:rsid w:val="00753B54"/>
    <w:rsid w:val="00753BCF"/>
    <w:rsid w:val="0075410C"/>
    <w:rsid w:val="00754271"/>
    <w:rsid w:val="007544B0"/>
    <w:rsid w:val="007544C9"/>
    <w:rsid w:val="00754FBE"/>
    <w:rsid w:val="00754FD3"/>
    <w:rsid w:val="0075534A"/>
    <w:rsid w:val="007556ED"/>
    <w:rsid w:val="00755737"/>
    <w:rsid w:val="007559F1"/>
    <w:rsid w:val="00755B5A"/>
    <w:rsid w:val="00755C71"/>
    <w:rsid w:val="00755EF7"/>
    <w:rsid w:val="007560B4"/>
    <w:rsid w:val="00756258"/>
    <w:rsid w:val="0075637A"/>
    <w:rsid w:val="007565E6"/>
    <w:rsid w:val="007566AD"/>
    <w:rsid w:val="007566FD"/>
    <w:rsid w:val="00756D5B"/>
    <w:rsid w:val="00756F6A"/>
    <w:rsid w:val="007570AB"/>
    <w:rsid w:val="007570D4"/>
    <w:rsid w:val="007572CE"/>
    <w:rsid w:val="00757336"/>
    <w:rsid w:val="007577F7"/>
    <w:rsid w:val="007578B8"/>
    <w:rsid w:val="007579F4"/>
    <w:rsid w:val="007579FE"/>
    <w:rsid w:val="00757AD3"/>
    <w:rsid w:val="00757B1A"/>
    <w:rsid w:val="00757C3C"/>
    <w:rsid w:val="00757FA6"/>
    <w:rsid w:val="00760299"/>
    <w:rsid w:val="0076053A"/>
    <w:rsid w:val="00760918"/>
    <w:rsid w:val="00760CB3"/>
    <w:rsid w:val="00760DC2"/>
    <w:rsid w:val="00760EA7"/>
    <w:rsid w:val="00760F39"/>
    <w:rsid w:val="00760FE0"/>
    <w:rsid w:val="00761014"/>
    <w:rsid w:val="00761221"/>
    <w:rsid w:val="00761326"/>
    <w:rsid w:val="00761AA2"/>
    <w:rsid w:val="00761BF4"/>
    <w:rsid w:val="00761D19"/>
    <w:rsid w:val="00762011"/>
    <w:rsid w:val="00762121"/>
    <w:rsid w:val="00762369"/>
    <w:rsid w:val="0076237E"/>
    <w:rsid w:val="00762413"/>
    <w:rsid w:val="00763261"/>
    <w:rsid w:val="007634A4"/>
    <w:rsid w:val="007634F4"/>
    <w:rsid w:val="0076380B"/>
    <w:rsid w:val="0076383B"/>
    <w:rsid w:val="0076385B"/>
    <w:rsid w:val="00763EAF"/>
    <w:rsid w:val="00763F18"/>
    <w:rsid w:val="00764490"/>
    <w:rsid w:val="00764594"/>
    <w:rsid w:val="00764859"/>
    <w:rsid w:val="00764A7F"/>
    <w:rsid w:val="00764AB0"/>
    <w:rsid w:val="00764BA5"/>
    <w:rsid w:val="00764F0A"/>
    <w:rsid w:val="00765484"/>
    <w:rsid w:val="007655A4"/>
    <w:rsid w:val="007656C8"/>
    <w:rsid w:val="0076588E"/>
    <w:rsid w:val="007658CB"/>
    <w:rsid w:val="00765AB8"/>
    <w:rsid w:val="00765AEC"/>
    <w:rsid w:val="00765C7F"/>
    <w:rsid w:val="00765D24"/>
    <w:rsid w:val="00765DF6"/>
    <w:rsid w:val="00765F2F"/>
    <w:rsid w:val="00766085"/>
    <w:rsid w:val="0076666F"/>
    <w:rsid w:val="0076683F"/>
    <w:rsid w:val="00766B34"/>
    <w:rsid w:val="00766B3F"/>
    <w:rsid w:val="00766E45"/>
    <w:rsid w:val="00766E7F"/>
    <w:rsid w:val="00767252"/>
    <w:rsid w:val="0076752B"/>
    <w:rsid w:val="007675BF"/>
    <w:rsid w:val="00767A36"/>
    <w:rsid w:val="00767D01"/>
    <w:rsid w:val="00767ECC"/>
    <w:rsid w:val="00770000"/>
    <w:rsid w:val="007700F5"/>
    <w:rsid w:val="0077015F"/>
    <w:rsid w:val="0077065B"/>
    <w:rsid w:val="00770712"/>
    <w:rsid w:val="007707A8"/>
    <w:rsid w:val="00770980"/>
    <w:rsid w:val="00770B04"/>
    <w:rsid w:val="0077138D"/>
    <w:rsid w:val="00771454"/>
    <w:rsid w:val="007714C5"/>
    <w:rsid w:val="007714F0"/>
    <w:rsid w:val="007715FF"/>
    <w:rsid w:val="00771934"/>
    <w:rsid w:val="0077195F"/>
    <w:rsid w:val="00771BC8"/>
    <w:rsid w:val="00771BE5"/>
    <w:rsid w:val="0077209D"/>
    <w:rsid w:val="00772208"/>
    <w:rsid w:val="0077234F"/>
    <w:rsid w:val="00772489"/>
    <w:rsid w:val="0077275D"/>
    <w:rsid w:val="007728B4"/>
    <w:rsid w:val="00772C4D"/>
    <w:rsid w:val="00773213"/>
    <w:rsid w:val="007736AA"/>
    <w:rsid w:val="0077382E"/>
    <w:rsid w:val="00773896"/>
    <w:rsid w:val="00773D6A"/>
    <w:rsid w:val="00773DBE"/>
    <w:rsid w:val="00774169"/>
    <w:rsid w:val="007743B8"/>
    <w:rsid w:val="007744C8"/>
    <w:rsid w:val="0077469D"/>
    <w:rsid w:val="007747FD"/>
    <w:rsid w:val="0077499A"/>
    <w:rsid w:val="00774A83"/>
    <w:rsid w:val="00774AB2"/>
    <w:rsid w:val="00774CDF"/>
    <w:rsid w:val="00774CE6"/>
    <w:rsid w:val="00774F9D"/>
    <w:rsid w:val="00775528"/>
    <w:rsid w:val="007761F0"/>
    <w:rsid w:val="007762D5"/>
    <w:rsid w:val="0077640B"/>
    <w:rsid w:val="007766AA"/>
    <w:rsid w:val="0077670B"/>
    <w:rsid w:val="0077692F"/>
    <w:rsid w:val="00776AD7"/>
    <w:rsid w:val="00776FD1"/>
    <w:rsid w:val="007771E2"/>
    <w:rsid w:val="007771EA"/>
    <w:rsid w:val="007772DF"/>
    <w:rsid w:val="00777B92"/>
    <w:rsid w:val="00777CDC"/>
    <w:rsid w:val="0078037A"/>
    <w:rsid w:val="00780402"/>
    <w:rsid w:val="007804D8"/>
    <w:rsid w:val="0078052B"/>
    <w:rsid w:val="00780647"/>
    <w:rsid w:val="00780684"/>
    <w:rsid w:val="007807E7"/>
    <w:rsid w:val="00780EB2"/>
    <w:rsid w:val="00780EB7"/>
    <w:rsid w:val="00780FDA"/>
    <w:rsid w:val="007811BA"/>
    <w:rsid w:val="007811C5"/>
    <w:rsid w:val="00781395"/>
    <w:rsid w:val="007813A0"/>
    <w:rsid w:val="00781686"/>
    <w:rsid w:val="007816D6"/>
    <w:rsid w:val="00781949"/>
    <w:rsid w:val="007819DE"/>
    <w:rsid w:val="00781B29"/>
    <w:rsid w:val="00781E88"/>
    <w:rsid w:val="00782867"/>
    <w:rsid w:val="007829EF"/>
    <w:rsid w:val="00782C57"/>
    <w:rsid w:val="00782CA1"/>
    <w:rsid w:val="00782D76"/>
    <w:rsid w:val="0078329A"/>
    <w:rsid w:val="0078334A"/>
    <w:rsid w:val="00783534"/>
    <w:rsid w:val="00783B36"/>
    <w:rsid w:val="00783CBA"/>
    <w:rsid w:val="00783D49"/>
    <w:rsid w:val="00784205"/>
    <w:rsid w:val="00784353"/>
    <w:rsid w:val="00784919"/>
    <w:rsid w:val="00784A5F"/>
    <w:rsid w:val="00784C24"/>
    <w:rsid w:val="00784C49"/>
    <w:rsid w:val="00784DEE"/>
    <w:rsid w:val="0078503E"/>
    <w:rsid w:val="0078529B"/>
    <w:rsid w:val="0078542E"/>
    <w:rsid w:val="0078567C"/>
    <w:rsid w:val="007856D3"/>
    <w:rsid w:val="00785758"/>
    <w:rsid w:val="00785B1E"/>
    <w:rsid w:val="00785C66"/>
    <w:rsid w:val="00786010"/>
    <w:rsid w:val="00786036"/>
    <w:rsid w:val="0078607E"/>
    <w:rsid w:val="007860D6"/>
    <w:rsid w:val="007862C3"/>
    <w:rsid w:val="00786370"/>
    <w:rsid w:val="0078669D"/>
    <w:rsid w:val="00786A3C"/>
    <w:rsid w:val="0078726C"/>
    <w:rsid w:val="00787390"/>
    <w:rsid w:val="00787488"/>
    <w:rsid w:val="007875B8"/>
    <w:rsid w:val="00787660"/>
    <w:rsid w:val="0078779A"/>
    <w:rsid w:val="00787A41"/>
    <w:rsid w:val="00787D87"/>
    <w:rsid w:val="007900DF"/>
    <w:rsid w:val="00790234"/>
    <w:rsid w:val="007903B2"/>
    <w:rsid w:val="00790696"/>
    <w:rsid w:val="00790698"/>
    <w:rsid w:val="007906FD"/>
    <w:rsid w:val="007908BA"/>
    <w:rsid w:val="00790C34"/>
    <w:rsid w:val="00790EC5"/>
    <w:rsid w:val="0079171C"/>
    <w:rsid w:val="007917CF"/>
    <w:rsid w:val="0079185C"/>
    <w:rsid w:val="007918F0"/>
    <w:rsid w:val="00791C13"/>
    <w:rsid w:val="00791E70"/>
    <w:rsid w:val="00791EFE"/>
    <w:rsid w:val="007926E2"/>
    <w:rsid w:val="00792848"/>
    <w:rsid w:val="00792AFD"/>
    <w:rsid w:val="00792E7D"/>
    <w:rsid w:val="00793019"/>
    <w:rsid w:val="007931BB"/>
    <w:rsid w:val="0079320E"/>
    <w:rsid w:val="00793259"/>
    <w:rsid w:val="007934A2"/>
    <w:rsid w:val="00793502"/>
    <w:rsid w:val="0079366F"/>
    <w:rsid w:val="00793A1E"/>
    <w:rsid w:val="00793AAA"/>
    <w:rsid w:val="00793EDF"/>
    <w:rsid w:val="00793F32"/>
    <w:rsid w:val="0079422F"/>
    <w:rsid w:val="007942CA"/>
    <w:rsid w:val="00794460"/>
    <w:rsid w:val="00794726"/>
    <w:rsid w:val="007947F8"/>
    <w:rsid w:val="00794927"/>
    <w:rsid w:val="0079496E"/>
    <w:rsid w:val="00794A21"/>
    <w:rsid w:val="00794C7F"/>
    <w:rsid w:val="00794CF4"/>
    <w:rsid w:val="00794D39"/>
    <w:rsid w:val="00794E2A"/>
    <w:rsid w:val="00794E5F"/>
    <w:rsid w:val="00795241"/>
    <w:rsid w:val="007959B1"/>
    <w:rsid w:val="007959F3"/>
    <w:rsid w:val="00795AE6"/>
    <w:rsid w:val="00795C3B"/>
    <w:rsid w:val="0079648C"/>
    <w:rsid w:val="00796A19"/>
    <w:rsid w:val="00796F17"/>
    <w:rsid w:val="00796FFB"/>
    <w:rsid w:val="007972A8"/>
    <w:rsid w:val="007974F9"/>
    <w:rsid w:val="007975C6"/>
    <w:rsid w:val="00797A80"/>
    <w:rsid w:val="00797AC3"/>
    <w:rsid w:val="00797D54"/>
    <w:rsid w:val="007A00B5"/>
    <w:rsid w:val="007A01E1"/>
    <w:rsid w:val="007A057D"/>
    <w:rsid w:val="007A05AF"/>
    <w:rsid w:val="007A0CB1"/>
    <w:rsid w:val="007A0E17"/>
    <w:rsid w:val="007A109D"/>
    <w:rsid w:val="007A1696"/>
    <w:rsid w:val="007A18B9"/>
    <w:rsid w:val="007A1D0D"/>
    <w:rsid w:val="007A1D47"/>
    <w:rsid w:val="007A1DBB"/>
    <w:rsid w:val="007A1F35"/>
    <w:rsid w:val="007A2037"/>
    <w:rsid w:val="007A2046"/>
    <w:rsid w:val="007A21B2"/>
    <w:rsid w:val="007A224D"/>
    <w:rsid w:val="007A231D"/>
    <w:rsid w:val="007A29D7"/>
    <w:rsid w:val="007A2D3B"/>
    <w:rsid w:val="007A32EF"/>
    <w:rsid w:val="007A3552"/>
    <w:rsid w:val="007A357D"/>
    <w:rsid w:val="007A3671"/>
    <w:rsid w:val="007A372E"/>
    <w:rsid w:val="007A375C"/>
    <w:rsid w:val="007A37D6"/>
    <w:rsid w:val="007A3B37"/>
    <w:rsid w:val="007A3C33"/>
    <w:rsid w:val="007A3C3D"/>
    <w:rsid w:val="007A3D63"/>
    <w:rsid w:val="007A3D97"/>
    <w:rsid w:val="007A3E52"/>
    <w:rsid w:val="007A4068"/>
    <w:rsid w:val="007A44F9"/>
    <w:rsid w:val="007A4691"/>
    <w:rsid w:val="007A4C57"/>
    <w:rsid w:val="007A502B"/>
    <w:rsid w:val="007A53C1"/>
    <w:rsid w:val="007A5461"/>
    <w:rsid w:val="007A5554"/>
    <w:rsid w:val="007A59AD"/>
    <w:rsid w:val="007A5C19"/>
    <w:rsid w:val="007A5C5B"/>
    <w:rsid w:val="007A5FC5"/>
    <w:rsid w:val="007A60C2"/>
    <w:rsid w:val="007A643D"/>
    <w:rsid w:val="007A684A"/>
    <w:rsid w:val="007A688E"/>
    <w:rsid w:val="007A689F"/>
    <w:rsid w:val="007A693B"/>
    <w:rsid w:val="007A7006"/>
    <w:rsid w:val="007A72E3"/>
    <w:rsid w:val="007A7814"/>
    <w:rsid w:val="007A7A29"/>
    <w:rsid w:val="007A7B47"/>
    <w:rsid w:val="007A7D6C"/>
    <w:rsid w:val="007A7F75"/>
    <w:rsid w:val="007B07D0"/>
    <w:rsid w:val="007B0902"/>
    <w:rsid w:val="007B0A1A"/>
    <w:rsid w:val="007B0B40"/>
    <w:rsid w:val="007B0BB9"/>
    <w:rsid w:val="007B0C1E"/>
    <w:rsid w:val="007B0C3C"/>
    <w:rsid w:val="007B1015"/>
    <w:rsid w:val="007B110D"/>
    <w:rsid w:val="007B1137"/>
    <w:rsid w:val="007B12C6"/>
    <w:rsid w:val="007B188F"/>
    <w:rsid w:val="007B1A7C"/>
    <w:rsid w:val="007B1AA0"/>
    <w:rsid w:val="007B1BE8"/>
    <w:rsid w:val="007B1D30"/>
    <w:rsid w:val="007B1ECA"/>
    <w:rsid w:val="007B1FBC"/>
    <w:rsid w:val="007B21C5"/>
    <w:rsid w:val="007B275D"/>
    <w:rsid w:val="007B297B"/>
    <w:rsid w:val="007B29C4"/>
    <w:rsid w:val="007B2D9E"/>
    <w:rsid w:val="007B2E14"/>
    <w:rsid w:val="007B33EA"/>
    <w:rsid w:val="007B342E"/>
    <w:rsid w:val="007B34BE"/>
    <w:rsid w:val="007B373C"/>
    <w:rsid w:val="007B382E"/>
    <w:rsid w:val="007B38D7"/>
    <w:rsid w:val="007B4459"/>
    <w:rsid w:val="007B458C"/>
    <w:rsid w:val="007B4DA8"/>
    <w:rsid w:val="007B4F87"/>
    <w:rsid w:val="007B4FDB"/>
    <w:rsid w:val="007B5227"/>
    <w:rsid w:val="007B5273"/>
    <w:rsid w:val="007B54B7"/>
    <w:rsid w:val="007B54C8"/>
    <w:rsid w:val="007B5604"/>
    <w:rsid w:val="007B5740"/>
    <w:rsid w:val="007B58C4"/>
    <w:rsid w:val="007B592D"/>
    <w:rsid w:val="007B59DA"/>
    <w:rsid w:val="007B5AF2"/>
    <w:rsid w:val="007B5C50"/>
    <w:rsid w:val="007B60AD"/>
    <w:rsid w:val="007B6674"/>
    <w:rsid w:val="007B677E"/>
    <w:rsid w:val="007B69B2"/>
    <w:rsid w:val="007B6BAF"/>
    <w:rsid w:val="007B6D81"/>
    <w:rsid w:val="007B6DBB"/>
    <w:rsid w:val="007B6DF2"/>
    <w:rsid w:val="007B6E77"/>
    <w:rsid w:val="007B7054"/>
    <w:rsid w:val="007B71BD"/>
    <w:rsid w:val="007B71BF"/>
    <w:rsid w:val="007B76B8"/>
    <w:rsid w:val="007B795A"/>
    <w:rsid w:val="007B796A"/>
    <w:rsid w:val="007B7B9B"/>
    <w:rsid w:val="007B7CA1"/>
    <w:rsid w:val="007B7E75"/>
    <w:rsid w:val="007C00A2"/>
    <w:rsid w:val="007C03EF"/>
    <w:rsid w:val="007C0B31"/>
    <w:rsid w:val="007C0DA6"/>
    <w:rsid w:val="007C12B8"/>
    <w:rsid w:val="007C1450"/>
    <w:rsid w:val="007C14CC"/>
    <w:rsid w:val="007C1972"/>
    <w:rsid w:val="007C1CBE"/>
    <w:rsid w:val="007C1DBE"/>
    <w:rsid w:val="007C210A"/>
    <w:rsid w:val="007C2532"/>
    <w:rsid w:val="007C28BA"/>
    <w:rsid w:val="007C2AC2"/>
    <w:rsid w:val="007C2F24"/>
    <w:rsid w:val="007C3095"/>
    <w:rsid w:val="007C31DC"/>
    <w:rsid w:val="007C350C"/>
    <w:rsid w:val="007C363F"/>
    <w:rsid w:val="007C36D5"/>
    <w:rsid w:val="007C3C07"/>
    <w:rsid w:val="007C3D43"/>
    <w:rsid w:val="007C3F2C"/>
    <w:rsid w:val="007C4042"/>
    <w:rsid w:val="007C4107"/>
    <w:rsid w:val="007C4935"/>
    <w:rsid w:val="007C53F3"/>
    <w:rsid w:val="007C5544"/>
    <w:rsid w:val="007C5A58"/>
    <w:rsid w:val="007C5ABD"/>
    <w:rsid w:val="007C630D"/>
    <w:rsid w:val="007C672B"/>
    <w:rsid w:val="007C6791"/>
    <w:rsid w:val="007C6982"/>
    <w:rsid w:val="007C6B41"/>
    <w:rsid w:val="007C6C23"/>
    <w:rsid w:val="007C6C92"/>
    <w:rsid w:val="007C6D3C"/>
    <w:rsid w:val="007C7303"/>
    <w:rsid w:val="007C73A3"/>
    <w:rsid w:val="007C7740"/>
    <w:rsid w:val="007C7742"/>
    <w:rsid w:val="007C7826"/>
    <w:rsid w:val="007C7860"/>
    <w:rsid w:val="007C7A03"/>
    <w:rsid w:val="007C7DCB"/>
    <w:rsid w:val="007D01D9"/>
    <w:rsid w:val="007D0486"/>
    <w:rsid w:val="007D0CFF"/>
    <w:rsid w:val="007D0F27"/>
    <w:rsid w:val="007D1199"/>
    <w:rsid w:val="007D1371"/>
    <w:rsid w:val="007D14CB"/>
    <w:rsid w:val="007D157F"/>
    <w:rsid w:val="007D16DB"/>
    <w:rsid w:val="007D16F5"/>
    <w:rsid w:val="007D18A9"/>
    <w:rsid w:val="007D18FB"/>
    <w:rsid w:val="007D1EB0"/>
    <w:rsid w:val="007D1F42"/>
    <w:rsid w:val="007D2195"/>
    <w:rsid w:val="007D2359"/>
    <w:rsid w:val="007D24CE"/>
    <w:rsid w:val="007D26DA"/>
    <w:rsid w:val="007D2B13"/>
    <w:rsid w:val="007D2D7B"/>
    <w:rsid w:val="007D2F3E"/>
    <w:rsid w:val="007D2FB4"/>
    <w:rsid w:val="007D34E9"/>
    <w:rsid w:val="007D364D"/>
    <w:rsid w:val="007D3757"/>
    <w:rsid w:val="007D37A6"/>
    <w:rsid w:val="007D3809"/>
    <w:rsid w:val="007D3C9D"/>
    <w:rsid w:val="007D3E2A"/>
    <w:rsid w:val="007D3F5A"/>
    <w:rsid w:val="007D402C"/>
    <w:rsid w:val="007D402D"/>
    <w:rsid w:val="007D40EF"/>
    <w:rsid w:val="007D4187"/>
    <w:rsid w:val="007D46BF"/>
    <w:rsid w:val="007D47EA"/>
    <w:rsid w:val="007D4DA2"/>
    <w:rsid w:val="007D503C"/>
    <w:rsid w:val="007D5355"/>
    <w:rsid w:val="007D555A"/>
    <w:rsid w:val="007D55ED"/>
    <w:rsid w:val="007D5BBF"/>
    <w:rsid w:val="007D5D44"/>
    <w:rsid w:val="007D5D84"/>
    <w:rsid w:val="007D5F7C"/>
    <w:rsid w:val="007D5FB5"/>
    <w:rsid w:val="007D612E"/>
    <w:rsid w:val="007D63B2"/>
    <w:rsid w:val="007D6853"/>
    <w:rsid w:val="007D68B7"/>
    <w:rsid w:val="007D6972"/>
    <w:rsid w:val="007D6CC3"/>
    <w:rsid w:val="007D6F43"/>
    <w:rsid w:val="007D721C"/>
    <w:rsid w:val="007D733A"/>
    <w:rsid w:val="007D78B9"/>
    <w:rsid w:val="007D7B19"/>
    <w:rsid w:val="007D7B4C"/>
    <w:rsid w:val="007D7B54"/>
    <w:rsid w:val="007D7E2A"/>
    <w:rsid w:val="007D7FB2"/>
    <w:rsid w:val="007E03AC"/>
    <w:rsid w:val="007E06E3"/>
    <w:rsid w:val="007E094E"/>
    <w:rsid w:val="007E0A3F"/>
    <w:rsid w:val="007E0B66"/>
    <w:rsid w:val="007E0CED"/>
    <w:rsid w:val="007E10E9"/>
    <w:rsid w:val="007E13F1"/>
    <w:rsid w:val="007E1751"/>
    <w:rsid w:val="007E184F"/>
    <w:rsid w:val="007E1CD0"/>
    <w:rsid w:val="007E1FA7"/>
    <w:rsid w:val="007E27C9"/>
    <w:rsid w:val="007E2966"/>
    <w:rsid w:val="007E2977"/>
    <w:rsid w:val="007E2B93"/>
    <w:rsid w:val="007E2FC2"/>
    <w:rsid w:val="007E31D9"/>
    <w:rsid w:val="007E32AE"/>
    <w:rsid w:val="007E3525"/>
    <w:rsid w:val="007E3675"/>
    <w:rsid w:val="007E3A7B"/>
    <w:rsid w:val="007E3E94"/>
    <w:rsid w:val="007E3FC8"/>
    <w:rsid w:val="007E438D"/>
    <w:rsid w:val="007E44D9"/>
    <w:rsid w:val="007E4D76"/>
    <w:rsid w:val="007E4E81"/>
    <w:rsid w:val="007E4F1E"/>
    <w:rsid w:val="007E52E6"/>
    <w:rsid w:val="007E5422"/>
    <w:rsid w:val="007E558A"/>
    <w:rsid w:val="007E5599"/>
    <w:rsid w:val="007E5989"/>
    <w:rsid w:val="007E5B20"/>
    <w:rsid w:val="007E5EA9"/>
    <w:rsid w:val="007E635B"/>
    <w:rsid w:val="007E67F7"/>
    <w:rsid w:val="007E6B23"/>
    <w:rsid w:val="007E6B38"/>
    <w:rsid w:val="007E71F6"/>
    <w:rsid w:val="007E742D"/>
    <w:rsid w:val="007E748B"/>
    <w:rsid w:val="007E76AB"/>
    <w:rsid w:val="007E7769"/>
    <w:rsid w:val="007E7C1F"/>
    <w:rsid w:val="007E7C73"/>
    <w:rsid w:val="007E7E21"/>
    <w:rsid w:val="007F0255"/>
    <w:rsid w:val="007F043F"/>
    <w:rsid w:val="007F0442"/>
    <w:rsid w:val="007F04C7"/>
    <w:rsid w:val="007F053D"/>
    <w:rsid w:val="007F0608"/>
    <w:rsid w:val="007F072A"/>
    <w:rsid w:val="007F0787"/>
    <w:rsid w:val="007F0A08"/>
    <w:rsid w:val="007F0C95"/>
    <w:rsid w:val="007F148C"/>
    <w:rsid w:val="007F183F"/>
    <w:rsid w:val="007F1934"/>
    <w:rsid w:val="007F1B40"/>
    <w:rsid w:val="007F21FB"/>
    <w:rsid w:val="007F287B"/>
    <w:rsid w:val="007F2BBA"/>
    <w:rsid w:val="007F2C10"/>
    <w:rsid w:val="007F2C9C"/>
    <w:rsid w:val="007F2EB3"/>
    <w:rsid w:val="007F2FCE"/>
    <w:rsid w:val="007F30E7"/>
    <w:rsid w:val="007F3B47"/>
    <w:rsid w:val="007F3B4F"/>
    <w:rsid w:val="007F3C28"/>
    <w:rsid w:val="007F3EAC"/>
    <w:rsid w:val="007F3F0E"/>
    <w:rsid w:val="007F3F21"/>
    <w:rsid w:val="007F4259"/>
    <w:rsid w:val="007F42A6"/>
    <w:rsid w:val="007F43CB"/>
    <w:rsid w:val="007F453F"/>
    <w:rsid w:val="007F485F"/>
    <w:rsid w:val="007F4922"/>
    <w:rsid w:val="007F4E47"/>
    <w:rsid w:val="007F507C"/>
    <w:rsid w:val="007F5766"/>
    <w:rsid w:val="007F5806"/>
    <w:rsid w:val="007F5901"/>
    <w:rsid w:val="007F5933"/>
    <w:rsid w:val="007F61E8"/>
    <w:rsid w:val="007F6257"/>
    <w:rsid w:val="007F639C"/>
    <w:rsid w:val="007F644A"/>
    <w:rsid w:val="007F64B9"/>
    <w:rsid w:val="007F6518"/>
    <w:rsid w:val="007F6582"/>
    <w:rsid w:val="007F6587"/>
    <w:rsid w:val="007F67AB"/>
    <w:rsid w:val="007F6977"/>
    <w:rsid w:val="007F6C88"/>
    <w:rsid w:val="007F6DD0"/>
    <w:rsid w:val="007F7283"/>
    <w:rsid w:val="007F737B"/>
    <w:rsid w:val="007F768D"/>
    <w:rsid w:val="007F7768"/>
    <w:rsid w:val="008001C3"/>
    <w:rsid w:val="0080020D"/>
    <w:rsid w:val="00800239"/>
    <w:rsid w:val="008002B1"/>
    <w:rsid w:val="00800342"/>
    <w:rsid w:val="0080060F"/>
    <w:rsid w:val="00800ACB"/>
    <w:rsid w:val="00800DE4"/>
    <w:rsid w:val="00800E78"/>
    <w:rsid w:val="00800EAA"/>
    <w:rsid w:val="00801511"/>
    <w:rsid w:val="008017AA"/>
    <w:rsid w:val="008017F1"/>
    <w:rsid w:val="00801849"/>
    <w:rsid w:val="00801AC1"/>
    <w:rsid w:val="00801C51"/>
    <w:rsid w:val="00801F07"/>
    <w:rsid w:val="0080203E"/>
    <w:rsid w:val="008020D5"/>
    <w:rsid w:val="00802237"/>
    <w:rsid w:val="0080259F"/>
    <w:rsid w:val="00802904"/>
    <w:rsid w:val="0080293F"/>
    <w:rsid w:val="00802A4E"/>
    <w:rsid w:val="00802AEB"/>
    <w:rsid w:val="00802B48"/>
    <w:rsid w:val="00802B5A"/>
    <w:rsid w:val="00802C08"/>
    <w:rsid w:val="00802DE3"/>
    <w:rsid w:val="00802EB4"/>
    <w:rsid w:val="00802FD4"/>
    <w:rsid w:val="0080320D"/>
    <w:rsid w:val="0080349A"/>
    <w:rsid w:val="00803508"/>
    <w:rsid w:val="008037C1"/>
    <w:rsid w:val="00803A1D"/>
    <w:rsid w:val="00803AD8"/>
    <w:rsid w:val="00803DC8"/>
    <w:rsid w:val="00804286"/>
    <w:rsid w:val="00804291"/>
    <w:rsid w:val="00804E78"/>
    <w:rsid w:val="008058D1"/>
    <w:rsid w:val="008059A2"/>
    <w:rsid w:val="00805A78"/>
    <w:rsid w:val="00805A9F"/>
    <w:rsid w:val="00805C8F"/>
    <w:rsid w:val="00805DD2"/>
    <w:rsid w:val="00805FAC"/>
    <w:rsid w:val="0080619B"/>
    <w:rsid w:val="008064BE"/>
    <w:rsid w:val="00806702"/>
    <w:rsid w:val="0080681D"/>
    <w:rsid w:val="00806A6A"/>
    <w:rsid w:val="00806B61"/>
    <w:rsid w:val="00806EDA"/>
    <w:rsid w:val="008071A6"/>
    <w:rsid w:val="00807A36"/>
    <w:rsid w:val="00807B62"/>
    <w:rsid w:val="00807B7E"/>
    <w:rsid w:val="00807E36"/>
    <w:rsid w:val="00810235"/>
    <w:rsid w:val="00810242"/>
    <w:rsid w:val="008104FA"/>
    <w:rsid w:val="0081080A"/>
    <w:rsid w:val="00810C42"/>
    <w:rsid w:val="00810C56"/>
    <w:rsid w:val="00810D93"/>
    <w:rsid w:val="00810EB7"/>
    <w:rsid w:val="00810FA8"/>
    <w:rsid w:val="00810FC8"/>
    <w:rsid w:val="00811334"/>
    <w:rsid w:val="008114A9"/>
    <w:rsid w:val="00811B24"/>
    <w:rsid w:val="00811CE1"/>
    <w:rsid w:val="00811D19"/>
    <w:rsid w:val="00811E40"/>
    <w:rsid w:val="008121A6"/>
    <w:rsid w:val="0081242B"/>
    <w:rsid w:val="008129E0"/>
    <w:rsid w:val="00812A18"/>
    <w:rsid w:val="00812B4F"/>
    <w:rsid w:val="00812C9D"/>
    <w:rsid w:val="00812ED3"/>
    <w:rsid w:val="0081310A"/>
    <w:rsid w:val="00813369"/>
    <w:rsid w:val="00813581"/>
    <w:rsid w:val="008142FB"/>
    <w:rsid w:val="00814425"/>
    <w:rsid w:val="0081452E"/>
    <w:rsid w:val="008149A8"/>
    <w:rsid w:val="00814A99"/>
    <w:rsid w:val="00814D0D"/>
    <w:rsid w:val="0081504C"/>
    <w:rsid w:val="008150FF"/>
    <w:rsid w:val="00815C80"/>
    <w:rsid w:val="00815C84"/>
    <w:rsid w:val="00815E8C"/>
    <w:rsid w:val="00816009"/>
    <w:rsid w:val="0081600F"/>
    <w:rsid w:val="008160BF"/>
    <w:rsid w:val="00816204"/>
    <w:rsid w:val="0081620F"/>
    <w:rsid w:val="00816281"/>
    <w:rsid w:val="008165A4"/>
    <w:rsid w:val="008168AE"/>
    <w:rsid w:val="00816E2E"/>
    <w:rsid w:val="0081722F"/>
    <w:rsid w:val="00817589"/>
    <w:rsid w:val="008177F4"/>
    <w:rsid w:val="00817930"/>
    <w:rsid w:val="00817B24"/>
    <w:rsid w:val="00817E7F"/>
    <w:rsid w:val="008201D1"/>
    <w:rsid w:val="008205E3"/>
    <w:rsid w:val="00820973"/>
    <w:rsid w:val="00820B93"/>
    <w:rsid w:val="00821137"/>
    <w:rsid w:val="0082147C"/>
    <w:rsid w:val="0082175F"/>
    <w:rsid w:val="00821B03"/>
    <w:rsid w:val="00822018"/>
    <w:rsid w:val="0082267D"/>
    <w:rsid w:val="0082291E"/>
    <w:rsid w:val="008229B2"/>
    <w:rsid w:val="00822BEF"/>
    <w:rsid w:val="00822D7B"/>
    <w:rsid w:val="00822F72"/>
    <w:rsid w:val="00823458"/>
    <w:rsid w:val="00823644"/>
    <w:rsid w:val="00824836"/>
    <w:rsid w:val="00824D14"/>
    <w:rsid w:val="00824DE7"/>
    <w:rsid w:val="00824EC7"/>
    <w:rsid w:val="0082504F"/>
    <w:rsid w:val="00825098"/>
    <w:rsid w:val="00825B58"/>
    <w:rsid w:val="00825B89"/>
    <w:rsid w:val="00825EBA"/>
    <w:rsid w:val="00825F66"/>
    <w:rsid w:val="008267BF"/>
    <w:rsid w:val="00826EC6"/>
    <w:rsid w:val="0082712B"/>
    <w:rsid w:val="008275F7"/>
    <w:rsid w:val="00827608"/>
    <w:rsid w:val="00827850"/>
    <w:rsid w:val="00827F9D"/>
    <w:rsid w:val="008301A8"/>
    <w:rsid w:val="008302AF"/>
    <w:rsid w:val="0083088A"/>
    <w:rsid w:val="00830A66"/>
    <w:rsid w:val="00831A60"/>
    <w:rsid w:val="00831ADB"/>
    <w:rsid w:val="00831BD3"/>
    <w:rsid w:val="00831BF2"/>
    <w:rsid w:val="00832014"/>
    <w:rsid w:val="00832152"/>
    <w:rsid w:val="00832267"/>
    <w:rsid w:val="008324FE"/>
    <w:rsid w:val="0083259E"/>
    <w:rsid w:val="00832671"/>
    <w:rsid w:val="0083267D"/>
    <w:rsid w:val="0083270F"/>
    <w:rsid w:val="00832B95"/>
    <w:rsid w:val="00832FF2"/>
    <w:rsid w:val="008332AF"/>
    <w:rsid w:val="008332D2"/>
    <w:rsid w:val="00833392"/>
    <w:rsid w:val="008335DE"/>
    <w:rsid w:val="00833906"/>
    <w:rsid w:val="00833ABD"/>
    <w:rsid w:val="00833F0A"/>
    <w:rsid w:val="00833F6D"/>
    <w:rsid w:val="00834040"/>
    <w:rsid w:val="0083408B"/>
    <w:rsid w:val="008340AA"/>
    <w:rsid w:val="00834285"/>
    <w:rsid w:val="00834646"/>
    <w:rsid w:val="008347A5"/>
    <w:rsid w:val="008347F6"/>
    <w:rsid w:val="00834ED0"/>
    <w:rsid w:val="00835010"/>
    <w:rsid w:val="008350C8"/>
    <w:rsid w:val="00835180"/>
    <w:rsid w:val="0083521C"/>
    <w:rsid w:val="0083532B"/>
    <w:rsid w:val="008353B8"/>
    <w:rsid w:val="0083541F"/>
    <w:rsid w:val="00835C90"/>
    <w:rsid w:val="00836140"/>
    <w:rsid w:val="008362F1"/>
    <w:rsid w:val="00836B5B"/>
    <w:rsid w:val="00836C50"/>
    <w:rsid w:val="00837367"/>
    <w:rsid w:val="0083752A"/>
    <w:rsid w:val="008376C9"/>
    <w:rsid w:val="008378A7"/>
    <w:rsid w:val="00837C44"/>
    <w:rsid w:val="00837E98"/>
    <w:rsid w:val="00840132"/>
    <w:rsid w:val="00840810"/>
    <w:rsid w:val="00840D37"/>
    <w:rsid w:val="00840DD4"/>
    <w:rsid w:val="0084118C"/>
    <w:rsid w:val="00841452"/>
    <w:rsid w:val="008415E7"/>
    <w:rsid w:val="00841965"/>
    <w:rsid w:val="00841B79"/>
    <w:rsid w:val="008423C6"/>
    <w:rsid w:val="00842537"/>
    <w:rsid w:val="00842743"/>
    <w:rsid w:val="00842857"/>
    <w:rsid w:val="00842DDB"/>
    <w:rsid w:val="00842F8B"/>
    <w:rsid w:val="008431B9"/>
    <w:rsid w:val="008433FD"/>
    <w:rsid w:val="00843406"/>
    <w:rsid w:val="0084498B"/>
    <w:rsid w:val="00844BD9"/>
    <w:rsid w:val="00844DE3"/>
    <w:rsid w:val="00844DE8"/>
    <w:rsid w:val="00844F78"/>
    <w:rsid w:val="00844F85"/>
    <w:rsid w:val="00844FD6"/>
    <w:rsid w:val="00845001"/>
    <w:rsid w:val="008450D9"/>
    <w:rsid w:val="00845204"/>
    <w:rsid w:val="008452F9"/>
    <w:rsid w:val="008453D0"/>
    <w:rsid w:val="008456DE"/>
    <w:rsid w:val="00845AFC"/>
    <w:rsid w:val="00845C9B"/>
    <w:rsid w:val="008462DA"/>
    <w:rsid w:val="00846539"/>
    <w:rsid w:val="008467C0"/>
    <w:rsid w:val="00846940"/>
    <w:rsid w:val="00846A33"/>
    <w:rsid w:val="00846FFA"/>
    <w:rsid w:val="00847344"/>
    <w:rsid w:val="0084770B"/>
    <w:rsid w:val="0084790D"/>
    <w:rsid w:val="008479A9"/>
    <w:rsid w:val="00847F4E"/>
    <w:rsid w:val="00850970"/>
    <w:rsid w:val="00850AF8"/>
    <w:rsid w:val="00850F0B"/>
    <w:rsid w:val="00850F76"/>
    <w:rsid w:val="00850F7A"/>
    <w:rsid w:val="00851552"/>
    <w:rsid w:val="008516FA"/>
    <w:rsid w:val="0085188D"/>
    <w:rsid w:val="00851926"/>
    <w:rsid w:val="00851B4F"/>
    <w:rsid w:val="00851E01"/>
    <w:rsid w:val="008520D8"/>
    <w:rsid w:val="00852953"/>
    <w:rsid w:val="00852C3F"/>
    <w:rsid w:val="00852C8E"/>
    <w:rsid w:val="008534AE"/>
    <w:rsid w:val="00853A5D"/>
    <w:rsid w:val="00853AF3"/>
    <w:rsid w:val="008542CA"/>
    <w:rsid w:val="00854913"/>
    <w:rsid w:val="00854DBD"/>
    <w:rsid w:val="00854E36"/>
    <w:rsid w:val="008554EC"/>
    <w:rsid w:val="008555A1"/>
    <w:rsid w:val="00855DC2"/>
    <w:rsid w:val="00855FED"/>
    <w:rsid w:val="00856286"/>
    <w:rsid w:val="0085637D"/>
    <w:rsid w:val="00856508"/>
    <w:rsid w:val="00856660"/>
    <w:rsid w:val="008568BF"/>
    <w:rsid w:val="00856A53"/>
    <w:rsid w:val="00856B3D"/>
    <w:rsid w:val="00856BF7"/>
    <w:rsid w:val="00856DCA"/>
    <w:rsid w:val="00857525"/>
    <w:rsid w:val="00857546"/>
    <w:rsid w:val="00857602"/>
    <w:rsid w:val="00857BDE"/>
    <w:rsid w:val="00857D0B"/>
    <w:rsid w:val="00857E25"/>
    <w:rsid w:val="00857F27"/>
    <w:rsid w:val="00857FBD"/>
    <w:rsid w:val="00860073"/>
    <w:rsid w:val="008601BF"/>
    <w:rsid w:val="0086036D"/>
    <w:rsid w:val="008604F4"/>
    <w:rsid w:val="00860700"/>
    <w:rsid w:val="00860BD9"/>
    <w:rsid w:val="008610B8"/>
    <w:rsid w:val="008610F3"/>
    <w:rsid w:val="008615AD"/>
    <w:rsid w:val="008616E8"/>
    <w:rsid w:val="00861A7A"/>
    <w:rsid w:val="00861BF2"/>
    <w:rsid w:val="00861EE8"/>
    <w:rsid w:val="00862018"/>
    <w:rsid w:val="00862212"/>
    <w:rsid w:val="00862310"/>
    <w:rsid w:val="00862341"/>
    <w:rsid w:val="00862B37"/>
    <w:rsid w:val="00862BDC"/>
    <w:rsid w:val="00862FC3"/>
    <w:rsid w:val="0086304B"/>
    <w:rsid w:val="00863B3F"/>
    <w:rsid w:val="00863BA4"/>
    <w:rsid w:val="00863F51"/>
    <w:rsid w:val="00863FA8"/>
    <w:rsid w:val="00864536"/>
    <w:rsid w:val="00864624"/>
    <w:rsid w:val="00864924"/>
    <w:rsid w:val="00864FD5"/>
    <w:rsid w:val="00865057"/>
    <w:rsid w:val="00865661"/>
    <w:rsid w:val="00865668"/>
    <w:rsid w:val="00865693"/>
    <w:rsid w:val="008656C7"/>
    <w:rsid w:val="00865876"/>
    <w:rsid w:val="008658FD"/>
    <w:rsid w:val="0086597D"/>
    <w:rsid w:val="00865999"/>
    <w:rsid w:val="0086613E"/>
    <w:rsid w:val="00866271"/>
    <w:rsid w:val="008667B0"/>
    <w:rsid w:val="00866969"/>
    <w:rsid w:val="00866FC9"/>
    <w:rsid w:val="0086714E"/>
    <w:rsid w:val="00867577"/>
    <w:rsid w:val="008675F7"/>
    <w:rsid w:val="0086760A"/>
    <w:rsid w:val="00867830"/>
    <w:rsid w:val="008679A0"/>
    <w:rsid w:val="00867FA9"/>
    <w:rsid w:val="00870451"/>
    <w:rsid w:val="00870569"/>
    <w:rsid w:val="0087062B"/>
    <w:rsid w:val="00870734"/>
    <w:rsid w:val="00870EEA"/>
    <w:rsid w:val="00870F8D"/>
    <w:rsid w:val="00871367"/>
    <w:rsid w:val="008717CF"/>
    <w:rsid w:val="0087182D"/>
    <w:rsid w:val="008718A2"/>
    <w:rsid w:val="00871981"/>
    <w:rsid w:val="00871C07"/>
    <w:rsid w:val="00872077"/>
    <w:rsid w:val="00872696"/>
    <w:rsid w:val="00872878"/>
    <w:rsid w:val="008729A7"/>
    <w:rsid w:val="00872A28"/>
    <w:rsid w:val="00873193"/>
    <w:rsid w:val="008732B4"/>
    <w:rsid w:val="008732CB"/>
    <w:rsid w:val="008732EA"/>
    <w:rsid w:val="0087343A"/>
    <w:rsid w:val="00873AF8"/>
    <w:rsid w:val="00873B2E"/>
    <w:rsid w:val="00873BB3"/>
    <w:rsid w:val="00873E4E"/>
    <w:rsid w:val="00874041"/>
    <w:rsid w:val="00874839"/>
    <w:rsid w:val="00874A29"/>
    <w:rsid w:val="00874A6D"/>
    <w:rsid w:val="00874AA9"/>
    <w:rsid w:val="00874D3E"/>
    <w:rsid w:val="00874E28"/>
    <w:rsid w:val="00874EE8"/>
    <w:rsid w:val="00874F2A"/>
    <w:rsid w:val="0087534C"/>
    <w:rsid w:val="00875733"/>
    <w:rsid w:val="0087597F"/>
    <w:rsid w:val="00875F3A"/>
    <w:rsid w:val="00876149"/>
    <w:rsid w:val="0087615B"/>
    <w:rsid w:val="0087634C"/>
    <w:rsid w:val="008763E4"/>
    <w:rsid w:val="00876455"/>
    <w:rsid w:val="008766FE"/>
    <w:rsid w:val="00876865"/>
    <w:rsid w:val="008768B1"/>
    <w:rsid w:val="00876B28"/>
    <w:rsid w:val="00876C7F"/>
    <w:rsid w:val="0087730D"/>
    <w:rsid w:val="0087735B"/>
    <w:rsid w:val="0087780E"/>
    <w:rsid w:val="00877A79"/>
    <w:rsid w:val="0088005D"/>
    <w:rsid w:val="00880196"/>
    <w:rsid w:val="008802C7"/>
    <w:rsid w:val="008804BD"/>
    <w:rsid w:val="008805BE"/>
    <w:rsid w:val="008806A0"/>
    <w:rsid w:val="00880908"/>
    <w:rsid w:val="008809D6"/>
    <w:rsid w:val="00880DBF"/>
    <w:rsid w:val="008810C6"/>
    <w:rsid w:val="008811D5"/>
    <w:rsid w:val="0088159E"/>
    <w:rsid w:val="0088160E"/>
    <w:rsid w:val="008818BC"/>
    <w:rsid w:val="008818D5"/>
    <w:rsid w:val="00881ADC"/>
    <w:rsid w:val="00881C0D"/>
    <w:rsid w:val="00881CA9"/>
    <w:rsid w:val="00881E89"/>
    <w:rsid w:val="00881EB4"/>
    <w:rsid w:val="00881EC1"/>
    <w:rsid w:val="00882077"/>
    <w:rsid w:val="00882AE2"/>
    <w:rsid w:val="00882B0C"/>
    <w:rsid w:val="00883020"/>
    <w:rsid w:val="008831BE"/>
    <w:rsid w:val="00883719"/>
    <w:rsid w:val="00883886"/>
    <w:rsid w:val="00883A9B"/>
    <w:rsid w:val="00883AB1"/>
    <w:rsid w:val="00883DDE"/>
    <w:rsid w:val="00883F82"/>
    <w:rsid w:val="00883FEE"/>
    <w:rsid w:val="008842C9"/>
    <w:rsid w:val="008842E7"/>
    <w:rsid w:val="008849A1"/>
    <w:rsid w:val="00884C5B"/>
    <w:rsid w:val="00885050"/>
    <w:rsid w:val="008851A9"/>
    <w:rsid w:val="00885F2B"/>
    <w:rsid w:val="0088639D"/>
    <w:rsid w:val="0088651F"/>
    <w:rsid w:val="008865B4"/>
    <w:rsid w:val="00886718"/>
    <w:rsid w:val="0088695C"/>
    <w:rsid w:val="00886B02"/>
    <w:rsid w:val="00886D39"/>
    <w:rsid w:val="00886DD3"/>
    <w:rsid w:val="00886EE6"/>
    <w:rsid w:val="00887004"/>
    <w:rsid w:val="008874AD"/>
    <w:rsid w:val="00887AA8"/>
    <w:rsid w:val="00887D4C"/>
    <w:rsid w:val="00887F45"/>
    <w:rsid w:val="00890643"/>
    <w:rsid w:val="00890DC9"/>
    <w:rsid w:val="00891267"/>
    <w:rsid w:val="008913D9"/>
    <w:rsid w:val="008915DD"/>
    <w:rsid w:val="00891A34"/>
    <w:rsid w:val="00891AFC"/>
    <w:rsid w:val="008921F5"/>
    <w:rsid w:val="008922AE"/>
    <w:rsid w:val="0089246B"/>
    <w:rsid w:val="00892634"/>
    <w:rsid w:val="0089296D"/>
    <w:rsid w:val="00892A31"/>
    <w:rsid w:val="00892D38"/>
    <w:rsid w:val="00892E64"/>
    <w:rsid w:val="00892F15"/>
    <w:rsid w:val="0089304D"/>
    <w:rsid w:val="00893191"/>
    <w:rsid w:val="008932B6"/>
    <w:rsid w:val="00893347"/>
    <w:rsid w:val="00893414"/>
    <w:rsid w:val="00893498"/>
    <w:rsid w:val="00893FB3"/>
    <w:rsid w:val="00893FDE"/>
    <w:rsid w:val="008940BA"/>
    <w:rsid w:val="008941C0"/>
    <w:rsid w:val="00894811"/>
    <w:rsid w:val="0089481F"/>
    <w:rsid w:val="00894925"/>
    <w:rsid w:val="00894981"/>
    <w:rsid w:val="00894DAD"/>
    <w:rsid w:val="0089502D"/>
    <w:rsid w:val="00895244"/>
    <w:rsid w:val="00895398"/>
    <w:rsid w:val="0089563A"/>
    <w:rsid w:val="00895D9F"/>
    <w:rsid w:val="00895DFF"/>
    <w:rsid w:val="00895EE6"/>
    <w:rsid w:val="0089611B"/>
    <w:rsid w:val="00896157"/>
    <w:rsid w:val="0089665F"/>
    <w:rsid w:val="00896763"/>
    <w:rsid w:val="00896B8D"/>
    <w:rsid w:val="00896BF4"/>
    <w:rsid w:val="00896FAE"/>
    <w:rsid w:val="0089714E"/>
    <w:rsid w:val="008973CF"/>
    <w:rsid w:val="0089754B"/>
    <w:rsid w:val="008975F4"/>
    <w:rsid w:val="008977AF"/>
    <w:rsid w:val="00897C94"/>
    <w:rsid w:val="008A00B8"/>
    <w:rsid w:val="008A0427"/>
    <w:rsid w:val="008A05F2"/>
    <w:rsid w:val="008A084B"/>
    <w:rsid w:val="008A09EB"/>
    <w:rsid w:val="008A0A85"/>
    <w:rsid w:val="008A0BA4"/>
    <w:rsid w:val="008A0C1F"/>
    <w:rsid w:val="008A0D2D"/>
    <w:rsid w:val="008A0FC0"/>
    <w:rsid w:val="008A106A"/>
    <w:rsid w:val="008A1182"/>
    <w:rsid w:val="008A1248"/>
    <w:rsid w:val="008A1479"/>
    <w:rsid w:val="008A14F3"/>
    <w:rsid w:val="008A1656"/>
    <w:rsid w:val="008A1693"/>
    <w:rsid w:val="008A1863"/>
    <w:rsid w:val="008A1A01"/>
    <w:rsid w:val="008A1CF1"/>
    <w:rsid w:val="008A1F7F"/>
    <w:rsid w:val="008A1FEE"/>
    <w:rsid w:val="008A21DE"/>
    <w:rsid w:val="008A248E"/>
    <w:rsid w:val="008A2641"/>
    <w:rsid w:val="008A273A"/>
    <w:rsid w:val="008A2E6B"/>
    <w:rsid w:val="008A3106"/>
    <w:rsid w:val="008A3EB8"/>
    <w:rsid w:val="008A40CF"/>
    <w:rsid w:val="008A42B0"/>
    <w:rsid w:val="008A4798"/>
    <w:rsid w:val="008A48A8"/>
    <w:rsid w:val="008A498B"/>
    <w:rsid w:val="008A4A96"/>
    <w:rsid w:val="008A4D01"/>
    <w:rsid w:val="008A4D05"/>
    <w:rsid w:val="008A4F0C"/>
    <w:rsid w:val="008A557B"/>
    <w:rsid w:val="008A5842"/>
    <w:rsid w:val="008A59F5"/>
    <w:rsid w:val="008A5B8F"/>
    <w:rsid w:val="008A6322"/>
    <w:rsid w:val="008A670F"/>
    <w:rsid w:val="008A6727"/>
    <w:rsid w:val="008A67E4"/>
    <w:rsid w:val="008A6BCF"/>
    <w:rsid w:val="008A6CFB"/>
    <w:rsid w:val="008A6E1D"/>
    <w:rsid w:val="008A736A"/>
    <w:rsid w:val="008A7387"/>
    <w:rsid w:val="008A74EE"/>
    <w:rsid w:val="008A76B4"/>
    <w:rsid w:val="008A76DA"/>
    <w:rsid w:val="008A7BA9"/>
    <w:rsid w:val="008A7ECB"/>
    <w:rsid w:val="008A7F86"/>
    <w:rsid w:val="008B01E9"/>
    <w:rsid w:val="008B067A"/>
    <w:rsid w:val="008B09B6"/>
    <w:rsid w:val="008B0C7F"/>
    <w:rsid w:val="008B0D45"/>
    <w:rsid w:val="008B0E86"/>
    <w:rsid w:val="008B1008"/>
    <w:rsid w:val="008B1355"/>
    <w:rsid w:val="008B1377"/>
    <w:rsid w:val="008B1575"/>
    <w:rsid w:val="008B1B29"/>
    <w:rsid w:val="008B1DDC"/>
    <w:rsid w:val="008B217F"/>
    <w:rsid w:val="008B2199"/>
    <w:rsid w:val="008B242B"/>
    <w:rsid w:val="008B247B"/>
    <w:rsid w:val="008B29B3"/>
    <w:rsid w:val="008B2DB7"/>
    <w:rsid w:val="008B2F49"/>
    <w:rsid w:val="008B331C"/>
    <w:rsid w:val="008B36B9"/>
    <w:rsid w:val="008B37C6"/>
    <w:rsid w:val="008B3A89"/>
    <w:rsid w:val="008B3B52"/>
    <w:rsid w:val="008B3BB2"/>
    <w:rsid w:val="008B3C75"/>
    <w:rsid w:val="008B3D88"/>
    <w:rsid w:val="008B3DCB"/>
    <w:rsid w:val="008B3E48"/>
    <w:rsid w:val="008B404C"/>
    <w:rsid w:val="008B40EF"/>
    <w:rsid w:val="008B410E"/>
    <w:rsid w:val="008B43AB"/>
    <w:rsid w:val="008B43FA"/>
    <w:rsid w:val="008B4549"/>
    <w:rsid w:val="008B4785"/>
    <w:rsid w:val="008B4842"/>
    <w:rsid w:val="008B485A"/>
    <w:rsid w:val="008B486A"/>
    <w:rsid w:val="008B4A7A"/>
    <w:rsid w:val="008B4BE1"/>
    <w:rsid w:val="008B4E53"/>
    <w:rsid w:val="008B5490"/>
    <w:rsid w:val="008B5517"/>
    <w:rsid w:val="008B592B"/>
    <w:rsid w:val="008B592D"/>
    <w:rsid w:val="008B59BC"/>
    <w:rsid w:val="008B5FEC"/>
    <w:rsid w:val="008B61AF"/>
    <w:rsid w:val="008B61DF"/>
    <w:rsid w:val="008B6798"/>
    <w:rsid w:val="008B68D7"/>
    <w:rsid w:val="008B6D17"/>
    <w:rsid w:val="008B6D1F"/>
    <w:rsid w:val="008B70F4"/>
    <w:rsid w:val="008B7338"/>
    <w:rsid w:val="008B7464"/>
    <w:rsid w:val="008B7591"/>
    <w:rsid w:val="008B763A"/>
    <w:rsid w:val="008B79CD"/>
    <w:rsid w:val="008B7EC1"/>
    <w:rsid w:val="008B7FDA"/>
    <w:rsid w:val="008C0088"/>
    <w:rsid w:val="008C0158"/>
    <w:rsid w:val="008C08E7"/>
    <w:rsid w:val="008C09AF"/>
    <w:rsid w:val="008C0E01"/>
    <w:rsid w:val="008C123E"/>
    <w:rsid w:val="008C13AF"/>
    <w:rsid w:val="008C16F8"/>
    <w:rsid w:val="008C1FF5"/>
    <w:rsid w:val="008C2026"/>
    <w:rsid w:val="008C2484"/>
    <w:rsid w:val="008C257B"/>
    <w:rsid w:val="008C283B"/>
    <w:rsid w:val="008C2A7F"/>
    <w:rsid w:val="008C2D90"/>
    <w:rsid w:val="008C2E1C"/>
    <w:rsid w:val="008C3115"/>
    <w:rsid w:val="008C3409"/>
    <w:rsid w:val="008C341F"/>
    <w:rsid w:val="008C355F"/>
    <w:rsid w:val="008C39F1"/>
    <w:rsid w:val="008C3BDA"/>
    <w:rsid w:val="008C49FD"/>
    <w:rsid w:val="008C4BF6"/>
    <w:rsid w:val="008C50B6"/>
    <w:rsid w:val="008C50E4"/>
    <w:rsid w:val="008C5571"/>
    <w:rsid w:val="008C56C0"/>
    <w:rsid w:val="008C5C0E"/>
    <w:rsid w:val="008C5EEC"/>
    <w:rsid w:val="008C606D"/>
    <w:rsid w:val="008C6088"/>
    <w:rsid w:val="008C6121"/>
    <w:rsid w:val="008C62F4"/>
    <w:rsid w:val="008C6341"/>
    <w:rsid w:val="008C66B5"/>
    <w:rsid w:val="008C68E2"/>
    <w:rsid w:val="008C6BBB"/>
    <w:rsid w:val="008C6D65"/>
    <w:rsid w:val="008C71B9"/>
    <w:rsid w:val="008C74F5"/>
    <w:rsid w:val="008C75A2"/>
    <w:rsid w:val="008C7613"/>
    <w:rsid w:val="008C79B4"/>
    <w:rsid w:val="008C79BB"/>
    <w:rsid w:val="008C7A1C"/>
    <w:rsid w:val="008C7A95"/>
    <w:rsid w:val="008D00E0"/>
    <w:rsid w:val="008D01B4"/>
    <w:rsid w:val="008D02EA"/>
    <w:rsid w:val="008D04CC"/>
    <w:rsid w:val="008D0B05"/>
    <w:rsid w:val="008D0E42"/>
    <w:rsid w:val="008D11E3"/>
    <w:rsid w:val="008D1719"/>
    <w:rsid w:val="008D1A0E"/>
    <w:rsid w:val="008D1C3A"/>
    <w:rsid w:val="008D2196"/>
    <w:rsid w:val="008D238A"/>
    <w:rsid w:val="008D2423"/>
    <w:rsid w:val="008D25D6"/>
    <w:rsid w:val="008D2809"/>
    <w:rsid w:val="008D304C"/>
    <w:rsid w:val="008D30BC"/>
    <w:rsid w:val="008D333E"/>
    <w:rsid w:val="008D3689"/>
    <w:rsid w:val="008D3CFB"/>
    <w:rsid w:val="008D3D8B"/>
    <w:rsid w:val="008D489A"/>
    <w:rsid w:val="008D4ACD"/>
    <w:rsid w:val="008D4B84"/>
    <w:rsid w:val="008D4C21"/>
    <w:rsid w:val="008D5194"/>
    <w:rsid w:val="008D5348"/>
    <w:rsid w:val="008D5B6E"/>
    <w:rsid w:val="008D5BE4"/>
    <w:rsid w:val="008D5E16"/>
    <w:rsid w:val="008D6034"/>
    <w:rsid w:val="008D6227"/>
    <w:rsid w:val="008D62F4"/>
    <w:rsid w:val="008D6519"/>
    <w:rsid w:val="008D6ADC"/>
    <w:rsid w:val="008D6BE3"/>
    <w:rsid w:val="008D6ECF"/>
    <w:rsid w:val="008D6F35"/>
    <w:rsid w:val="008D72F9"/>
    <w:rsid w:val="008D7446"/>
    <w:rsid w:val="008D74BD"/>
    <w:rsid w:val="008D7686"/>
    <w:rsid w:val="008D778E"/>
    <w:rsid w:val="008D77FF"/>
    <w:rsid w:val="008D7A3B"/>
    <w:rsid w:val="008D7D0A"/>
    <w:rsid w:val="008E0503"/>
    <w:rsid w:val="008E0528"/>
    <w:rsid w:val="008E07A4"/>
    <w:rsid w:val="008E0858"/>
    <w:rsid w:val="008E0B84"/>
    <w:rsid w:val="008E0D5C"/>
    <w:rsid w:val="008E157A"/>
    <w:rsid w:val="008E1622"/>
    <w:rsid w:val="008E17E1"/>
    <w:rsid w:val="008E1866"/>
    <w:rsid w:val="008E1998"/>
    <w:rsid w:val="008E1A82"/>
    <w:rsid w:val="008E1C36"/>
    <w:rsid w:val="008E1E14"/>
    <w:rsid w:val="008E224A"/>
    <w:rsid w:val="008E24D1"/>
    <w:rsid w:val="008E2696"/>
    <w:rsid w:val="008E26BD"/>
    <w:rsid w:val="008E2795"/>
    <w:rsid w:val="008E27E9"/>
    <w:rsid w:val="008E288B"/>
    <w:rsid w:val="008E2968"/>
    <w:rsid w:val="008E29DA"/>
    <w:rsid w:val="008E2A22"/>
    <w:rsid w:val="008E2C89"/>
    <w:rsid w:val="008E390F"/>
    <w:rsid w:val="008E3A34"/>
    <w:rsid w:val="008E3CC6"/>
    <w:rsid w:val="008E40A8"/>
    <w:rsid w:val="008E40FC"/>
    <w:rsid w:val="008E4236"/>
    <w:rsid w:val="008E43BE"/>
    <w:rsid w:val="008E442B"/>
    <w:rsid w:val="008E44D7"/>
    <w:rsid w:val="008E4D1B"/>
    <w:rsid w:val="008E533E"/>
    <w:rsid w:val="008E53FF"/>
    <w:rsid w:val="008E5680"/>
    <w:rsid w:val="008E5834"/>
    <w:rsid w:val="008E5EE9"/>
    <w:rsid w:val="008E5F79"/>
    <w:rsid w:val="008E6160"/>
    <w:rsid w:val="008E6416"/>
    <w:rsid w:val="008E6A14"/>
    <w:rsid w:val="008E6A43"/>
    <w:rsid w:val="008E6F54"/>
    <w:rsid w:val="008E70D6"/>
    <w:rsid w:val="008E733F"/>
    <w:rsid w:val="008E7783"/>
    <w:rsid w:val="008E7C72"/>
    <w:rsid w:val="008E7D39"/>
    <w:rsid w:val="008E7DB2"/>
    <w:rsid w:val="008E7E92"/>
    <w:rsid w:val="008E7EF4"/>
    <w:rsid w:val="008F051B"/>
    <w:rsid w:val="008F055D"/>
    <w:rsid w:val="008F05C9"/>
    <w:rsid w:val="008F064A"/>
    <w:rsid w:val="008F0731"/>
    <w:rsid w:val="008F0775"/>
    <w:rsid w:val="008F0F27"/>
    <w:rsid w:val="008F1231"/>
    <w:rsid w:val="008F144A"/>
    <w:rsid w:val="008F16F2"/>
    <w:rsid w:val="008F18B1"/>
    <w:rsid w:val="008F1A11"/>
    <w:rsid w:val="008F1C22"/>
    <w:rsid w:val="008F1CE3"/>
    <w:rsid w:val="008F1E0D"/>
    <w:rsid w:val="008F2206"/>
    <w:rsid w:val="008F221C"/>
    <w:rsid w:val="008F227D"/>
    <w:rsid w:val="008F253C"/>
    <w:rsid w:val="008F2687"/>
    <w:rsid w:val="008F277B"/>
    <w:rsid w:val="008F2871"/>
    <w:rsid w:val="008F28F1"/>
    <w:rsid w:val="008F2B61"/>
    <w:rsid w:val="008F2C44"/>
    <w:rsid w:val="008F2EDB"/>
    <w:rsid w:val="008F3284"/>
    <w:rsid w:val="008F32D3"/>
    <w:rsid w:val="008F337D"/>
    <w:rsid w:val="008F36F6"/>
    <w:rsid w:val="008F37CC"/>
    <w:rsid w:val="008F40F0"/>
    <w:rsid w:val="008F4395"/>
    <w:rsid w:val="008F4666"/>
    <w:rsid w:val="008F4B8F"/>
    <w:rsid w:val="008F4C20"/>
    <w:rsid w:val="008F4C74"/>
    <w:rsid w:val="008F52E7"/>
    <w:rsid w:val="008F5380"/>
    <w:rsid w:val="008F5407"/>
    <w:rsid w:val="008F5646"/>
    <w:rsid w:val="008F58CD"/>
    <w:rsid w:val="008F593F"/>
    <w:rsid w:val="008F5A4C"/>
    <w:rsid w:val="008F5A70"/>
    <w:rsid w:val="008F5C15"/>
    <w:rsid w:val="008F5CCA"/>
    <w:rsid w:val="008F610D"/>
    <w:rsid w:val="008F625A"/>
    <w:rsid w:val="008F6278"/>
    <w:rsid w:val="008F6464"/>
    <w:rsid w:val="008F6492"/>
    <w:rsid w:val="008F64EA"/>
    <w:rsid w:val="008F6570"/>
    <w:rsid w:val="008F66AA"/>
    <w:rsid w:val="008F673B"/>
    <w:rsid w:val="008F677F"/>
    <w:rsid w:val="008F67AB"/>
    <w:rsid w:val="008F692C"/>
    <w:rsid w:val="008F6D8F"/>
    <w:rsid w:val="008F72DC"/>
    <w:rsid w:val="008F73C5"/>
    <w:rsid w:val="008F745C"/>
    <w:rsid w:val="008F7691"/>
    <w:rsid w:val="008F78B6"/>
    <w:rsid w:val="00900071"/>
    <w:rsid w:val="0090024D"/>
    <w:rsid w:val="0090054A"/>
    <w:rsid w:val="00900727"/>
    <w:rsid w:val="00900770"/>
    <w:rsid w:val="00900C0B"/>
    <w:rsid w:val="00900C49"/>
    <w:rsid w:val="00900D29"/>
    <w:rsid w:val="00900EC0"/>
    <w:rsid w:val="00901345"/>
    <w:rsid w:val="0090161F"/>
    <w:rsid w:val="00901B65"/>
    <w:rsid w:val="00901E41"/>
    <w:rsid w:val="00901F76"/>
    <w:rsid w:val="00901FAF"/>
    <w:rsid w:val="00901FC6"/>
    <w:rsid w:val="009020C1"/>
    <w:rsid w:val="00902636"/>
    <w:rsid w:val="00902ABE"/>
    <w:rsid w:val="00902DEB"/>
    <w:rsid w:val="00902E35"/>
    <w:rsid w:val="0090334E"/>
    <w:rsid w:val="0090337F"/>
    <w:rsid w:val="00903557"/>
    <w:rsid w:val="00903BA7"/>
    <w:rsid w:val="00903BFE"/>
    <w:rsid w:val="00903CAE"/>
    <w:rsid w:val="00903D0D"/>
    <w:rsid w:val="00903EE1"/>
    <w:rsid w:val="009040E6"/>
    <w:rsid w:val="00904257"/>
    <w:rsid w:val="009044B4"/>
    <w:rsid w:val="009047F0"/>
    <w:rsid w:val="00904875"/>
    <w:rsid w:val="009049E0"/>
    <w:rsid w:val="00904B13"/>
    <w:rsid w:val="00904C1B"/>
    <w:rsid w:val="00904D46"/>
    <w:rsid w:val="00904D60"/>
    <w:rsid w:val="00904DEF"/>
    <w:rsid w:val="00904DFF"/>
    <w:rsid w:val="00904F0C"/>
    <w:rsid w:val="00905074"/>
    <w:rsid w:val="00905264"/>
    <w:rsid w:val="009053D9"/>
    <w:rsid w:val="0090571F"/>
    <w:rsid w:val="00905895"/>
    <w:rsid w:val="00905A68"/>
    <w:rsid w:val="00905A9C"/>
    <w:rsid w:val="00905ACB"/>
    <w:rsid w:val="00905C2A"/>
    <w:rsid w:val="00906484"/>
    <w:rsid w:val="00906677"/>
    <w:rsid w:val="00906DA9"/>
    <w:rsid w:val="00906EAA"/>
    <w:rsid w:val="00907052"/>
    <w:rsid w:val="009070AF"/>
    <w:rsid w:val="009072D9"/>
    <w:rsid w:val="00907344"/>
    <w:rsid w:val="00907588"/>
    <w:rsid w:val="0090794D"/>
    <w:rsid w:val="009101BD"/>
    <w:rsid w:val="00910332"/>
    <w:rsid w:val="009104AE"/>
    <w:rsid w:val="009106B1"/>
    <w:rsid w:val="00910750"/>
    <w:rsid w:val="009107A2"/>
    <w:rsid w:val="0091082A"/>
    <w:rsid w:val="0091088A"/>
    <w:rsid w:val="00910C91"/>
    <w:rsid w:val="00910FF2"/>
    <w:rsid w:val="0091115C"/>
    <w:rsid w:val="009114ED"/>
    <w:rsid w:val="009115DF"/>
    <w:rsid w:val="00911665"/>
    <w:rsid w:val="00911923"/>
    <w:rsid w:val="00911F33"/>
    <w:rsid w:val="00911F39"/>
    <w:rsid w:val="00911F6A"/>
    <w:rsid w:val="00911F8E"/>
    <w:rsid w:val="0091231F"/>
    <w:rsid w:val="009125D7"/>
    <w:rsid w:val="009127BF"/>
    <w:rsid w:val="009128D9"/>
    <w:rsid w:val="00912A7A"/>
    <w:rsid w:val="00912AC5"/>
    <w:rsid w:val="00913063"/>
    <w:rsid w:val="009139D4"/>
    <w:rsid w:val="00913CC4"/>
    <w:rsid w:val="00913DF1"/>
    <w:rsid w:val="00913EC1"/>
    <w:rsid w:val="00914082"/>
    <w:rsid w:val="00914085"/>
    <w:rsid w:val="009142D0"/>
    <w:rsid w:val="00914346"/>
    <w:rsid w:val="00914388"/>
    <w:rsid w:val="009148A9"/>
    <w:rsid w:val="00914CF9"/>
    <w:rsid w:val="00914D15"/>
    <w:rsid w:val="00915295"/>
    <w:rsid w:val="009152B1"/>
    <w:rsid w:val="0091573D"/>
    <w:rsid w:val="009158F2"/>
    <w:rsid w:val="009159DD"/>
    <w:rsid w:val="00915B33"/>
    <w:rsid w:val="00915D56"/>
    <w:rsid w:val="00916195"/>
    <w:rsid w:val="00916318"/>
    <w:rsid w:val="0091638B"/>
    <w:rsid w:val="009166B5"/>
    <w:rsid w:val="00916847"/>
    <w:rsid w:val="009168EB"/>
    <w:rsid w:val="00916900"/>
    <w:rsid w:val="00917051"/>
    <w:rsid w:val="009171DD"/>
    <w:rsid w:val="00917227"/>
    <w:rsid w:val="009172AD"/>
    <w:rsid w:val="009172EC"/>
    <w:rsid w:val="00917CE1"/>
    <w:rsid w:val="009200DD"/>
    <w:rsid w:val="009201B6"/>
    <w:rsid w:val="00920274"/>
    <w:rsid w:val="00920651"/>
    <w:rsid w:val="009208A2"/>
    <w:rsid w:val="009208A4"/>
    <w:rsid w:val="00920A50"/>
    <w:rsid w:val="00920ACC"/>
    <w:rsid w:val="00920BB8"/>
    <w:rsid w:val="00921171"/>
    <w:rsid w:val="0092126C"/>
    <w:rsid w:val="009214C5"/>
    <w:rsid w:val="009216FF"/>
    <w:rsid w:val="00921889"/>
    <w:rsid w:val="00921A73"/>
    <w:rsid w:val="00921C6C"/>
    <w:rsid w:val="00921ED5"/>
    <w:rsid w:val="00922021"/>
    <w:rsid w:val="009229D6"/>
    <w:rsid w:val="00922B06"/>
    <w:rsid w:val="00922CFD"/>
    <w:rsid w:val="009230F4"/>
    <w:rsid w:val="009236DC"/>
    <w:rsid w:val="009238A2"/>
    <w:rsid w:val="00923A03"/>
    <w:rsid w:val="00923B36"/>
    <w:rsid w:val="00923B4D"/>
    <w:rsid w:val="00923C57"/>
    <w:rsid w:val="00923CAE"/>
    <w:rsid w:val="00924023"/>
    <w:rsid w:val="00924051"/>
    <w:rsid w:val="009243D7"/>
    <w:rsid w:val="00924882"/>
    <w:rsid w:val="00925065"/>
    <w:rsid w:val="009250A4"/>
    <w:rsid w:val="009251E2"/>
    <w:rsid w:val="009252A9"/>
    <w:rsid w:val="0092538B"/>
    <w:rsid w:val="00925521"/>
    <w:rsid w:val="00925657"/>
    <w:rsid w:val="0092567D"/>
    <w:rsid w:val="0092567E"/>
    <w:rsid w:val="00925CDC"/>
    <w:rsid w:val="00926247"/>
    <w:rsid w:val="009266B1"/>
    <w:rsid w:val="0092677C"/>
    <w:rsid w:val="00926E6B"/>
    <w:rsid w:val="00927745"/>
    <w:rsid w:val="0092790B"/>
    <w:rsid w:val="00927CB4"/>
    <w:rsid w:val="00927F97"/>
    <w:rsid w:val="00930327"/>
    <w:rsid w:val="009304BC"/>
    <w:rsid w:val="0093072C"/>
    <w:rsid w:val="0093117A"/>
    <w:rsid w:val="00931254"/>
    <w:rsid w:val="0093133B"/>
    <w:rsid w:val="00931629"/>
    <w:rsid w:val="0093166D"/>
    <w:rsid w:val="0093176A"/>
    <w:rsid w:val="00931776"/>
    <w:rsid w:val="00931846"/>
    <w:rsid w:val="00932278"/>
    <w:rsid w:val="009324B2"/>
    <w:rsid w:val="0093257F"/>
    <w:rsid w:val="00932662"/>
    <w:rsid w:val="009327BB"/>
    <w:rsid w:val="009328BE"/>
    <w:rsid w:val="0093295F"/>
    <w:rsid w:val="00932976"/>
    <w:rsid w:val="009329C1"/>
    <w:rsid w:val="009329F4"/>
    <w:rsid w:val="00933068"/>
    <w:rsid w:val="00933255"/>
    <w:rsid w:val="00933369"/>
    <w:rsid w:val="00933742"/>
    <w:rsid w:val="00933822"/>
    <w:rsid w:val="00933DA4"/>
    <w:rsid w:val="00933E3E"/>
    <w:rsid w:val="00934052"/>
    <w:rsid w:val="00934069"/>
    <w:rsid w:val="009346A1"/>
    <w:rsid w:val="009347C4"/>
    <w:rsid w:val="00934805"/>
    <w:rsid w:val="00934C9D"/>
    <w:rsid w:val="00934CE7"/>
    <w:rsid w:val="00934EE7"/>
    <w:rsid w:val="00934F9C"/>
    <w:rsid w:val="00935D1E"/>
    <w:rsid w:val="00935DC0"/>
    <w:rsid w:val="00936288"/>
    <w:rsid w:val="0093640C"/>
    <w:rsid w:val="009364E1"/>
    <w:rsid w:val="00936504"/>
    <w:rsid w:val="00936588"/>
    <w:rsid w:val="009366D3"/>
    <w:rsid w:val="009368C7"/>
    <w:rsid w:val="00936A79"/>
    <w:rsid w:val="00936B07"/>
    <w:rsid w:val="00936D3E"/>
    <w:rsid w:val="00936FCD"/>
    <w:rsid w:val="00937186"/>
    <w:rsid w:val="00937260"/>
    <w:rsid w:val="00937275"/>
    <w:rsid w:val="0093769A"/>
    <w:rsid w:val="00937940"/>
    <w:rsid w:val="009379DB"/>
    <w:rsid w:val="00937A44"/>
    <w:rsid w:val="00937A77"/>
    <w:rsid w:val="00937E23"/>
    <w:rsid w:val="00937FAD"/>
    <w:rsid w:val="0094017C"/>
    <w:rsid w:val="00940368"/>
    <w:rsid w:val="0094043C"/>
    <w:rsid w:val="009407E2"/>
    <w:rsid w:val="009407E3"/>
    <w:rsid w:val="00940EDB"/>
    <w:rsid w:val="009411C5"/>
    <w:rsid w:val="0094148A"/>
    <w:rsid w:val="0094179F"/>
    <w:rsid w:val="009418FD"/>
    <w:rsid w:val="00941B23"/>
    <w:rsid w:val="00941C4D"/>
    <w:rsid w:val="00941F2B"/>
    <w:rsid w:val="0094202A"/>
    <w:rsid w:val="0094236E"/>
    <w:rsid w:val="0094274D"/>
    <w:rsid w:val="0094286B"/>
    <w:rsid w:val="00942ABA"/>
    <w:rsid w:val="00942B14"/>
    <w:rsid w:val="00942FA6"/>
    <w:rsid w:val="00943066"/>
    <w:rsid w:val="00943087"/>
    <w:rsid w:val="0094344E"/>
    <w:rsid w:val="009435DE"/>
    <w:rsid w:val="0094362A"/>
    <w:rsid w:val="00943871"/>
    <w:rsid w:val="00943957"/>
    <w:rsid w:val="00943C84"/>
    <w:rsid w:val="00943E77"/>
    <w:rsid w:val="00943EAE"/>
    <w:rsid w:val="00943EE4"/>
    <w:rsid w:val="00943F04"/>
    <w:rsid w:val="0094400F"/>
    <w:rsid w:val="00944597"/>
    <w:rsid w:val="0094461A"/>
    <w:rsid w:val="0094492E"/>
    <w:rsid w:val="00944BCC"/>
    <w:rsid w:val="00944D1D"/>
    <w:rsid w:val="00944F02"/>
    <w:rsid w:val="00944FE8"/>
    <w:rsid w:val="0094508D"/>
    <w:rsid w:val="00945167"/>
    <w:rsid w:val="00945548"/>
    <w:rsid w:val="00945827"/>
    <w:rsid w:val="00945B9B"/>
    <w:rsid w:val="00945DE4"/>
    <w:rsid w:val="00946045"/>
    <w:rsid w:val="00946223"/>
    <w:rsid w:val="0094628B"/>
    <w:rsid w:val="0094641D"/>
    <w:rsid w:val="009466B6"/>
    <w:rsid w:val="00946DBB"/>
    <w:rsid w:val="00946EF2"/>
    <w:rsid w:val="00946F4F"/>
    <w:rsid w:val="00947000"/>
    <w:rsid w:val="00947268"/>
    <w:rsid w:val="00947481"/>
    <w:rsid w:val="00947967"/>
    <w:rsid w:val="00947AE9"/>
    <w:rsid w:val="00947DF5"/>
    <w:rsid w:val="00947F66"/>
    <w:rsid w:val="00950282"/>
    <w:rsid w:val="00950384"/>
    <w:rsid w:val="0095046D"/>
    <w:rsid w:val="00950912"/>
    <w:rsid w:val="00950D3D"/>
    <w:rsid w:val="00951081"/>
    <w:rsid w:val="009511CD"/>
    <w:rsid w:val="0095123A"/>
    <w:rsid w:val="00951260"/>
    <w:rsid w:val="009512BD"/>
    <w:rsid w:val="00951606"/>
    <w:rsid w:val="0095166C"/>
    <w:rsid w:val="009517F8"/>
    <w:rsid w:val="0095183A"/>
    <w:rsid w:val="00951C64"/>
    <w:rsid w:val="00951CC3"/>
    <w:rsid w:val="00951F8F"/>
    <w:rsid w:val="0095206D"/>
    <w:rsid w:val="00952100"/>
    <w:rsid w:val="00952209"/>
    <w:rsid w:val="009522BD"/>
    <w:rsid w:val="00952508"/>
    <w:rsid w:val="00953151"/>
    <w:rsid w:val="00953418"/>
    <w:rsid w:val="00953621"/>
    <w:rsid w:val="009538BB"/>
    <w:rsid w:val="009539F4"/>
    <w:rsid w:val="00953DE8"/>
    <w:rsid w:val="00953E8A"/>
    <w:rsid w:val="00954438"/>
    <w:rsid w:val="009544CA"/>
    <w:rsid w:val="00954506"/>
    <w:rsid w:val="00954702"/>
    <w:rsid w:val="00954904"/>
    <w:rsid w:val="00954B77"/>
    <w:rsid w:val="00955635"/>
    <w:rsid w:val="00956106"/>
    <w:rsid w:val="009561AC"/>
    <w:rsid w:val="009568B2"/>
    <w:rsid w:val="00956B58"/>
    <w:rsid w:val="00956B5F"/>
    <w:rsid w:val="00956C40"/>
    <w:rsid w:val="00956CE8"/>
    <w:rsid w:val="00956D85"/>
    <w:rsid w:val="00956F2C"/>
    <w:rsid w:val="00956FD7"/>
    <w:rsid w:val="0095702A"/>
    <w:rsid w:val="00957400"/>
    <w:rsid w:val="00957488"/>
    <w:rsid w:val="00957634"/>
    <w:rsid w:val="00957743"/>
    <w:rsid w:val="0095790A"/>
    <w:rsid w:val="00957A70"/>
    <w:rsid w:val="00957B05"/>
    <w:rsid w:val="00957C05"/>
    <w:rsid w:val="00957C61"/>
    <w:rsid w:val="00957E57"/>
    <w:rsid w:val="00957EB4"/>
    <w:rsid w:val="00957FEE"/>
    <w:rsid w:val="0096015D"/>
    <w:rsid w:val="0096039A"/>
    <w:rsid w:val="00960C09"/>
    <w:rsid w:val="00960C6B"/>
    <w:rsid w:val="00960C8A"/>
    <w:rsid w:val="009610BF"/>
    <w:rsid w:val="00961372"/>
    <w:rsid w:val="0096142F"/>
    <w:rsid w:val="0096162F"/>
    <w:rsid w:val="0096198D"/>
    <w:rsid w:val="00961D7B"/>
    <w:rsid w:val="00961D9C"/>
    <w:rsid w:val="00961E2E"/>
    <w:rsid w:val="00961FEA"/>
    <w:rsid w:val="00962640"/>
    <w:rsid w:val="0096271E"/>
    <w:rsid w:val="0096277C"/>
    <w:rsid w:val="0096299C"/>
    <w:rsid w:val="009629FE"/>
    <w:rsid w:val="00962D0C"/>
    <w:rsid w:val="00962D9D"/>
    <w:rsid w:val="00962E80"/>
    <w:rsid w:val="00963105"/>
    <w:rsid w:val="0096310A"/>
    <w:rsid w:val="009633F2"/>
    <w:rsid w:val="00963437"/>
    <w:rsid w:val="009634E8"/>
    <w:rsid w:val="009638B1"/>
    <w:rsid w:val="0096399E"/>
    <w:rsid w:val="00963A56"/>
    <w:rsid w:val="00963DE0"/>
    <w:rsid w:val="00964056"/>
    <w:rsid w:val="00964428"/>
    <w:rsid w:val="009644F8"/>
    <w:rsid w:val="009647D2"/>
    <w:rsid w:val="009649DC"/>
    <w:rsid w:val="00964C6F"/>
    <w:rsid w:val="00965233"/>
    <w:rsid w:val="009655E6"/>
    <w:rsid w:val="00965833"/>
    <w:rsid w:val="00965A96"/>
    <w:rsid w:val="00965B45"/>
    <w:rsid w:val="009662E7"/>
    <w:rsid w:val="00966A15"/>
    <w:rsid w:val="00966E3A"/>
    <w:rsid w:val="00966F79"/>
    <w:rsid w:val="009671E7"/>
    <w:rsid w:val="009673BB"/>
    <w:rsid w:val="00967759"/>
    <w:rsid w:val="009679FC"/>
    <w:rsid w:val="00967E83"/>
    <w:rsid w:val="00967F7B"/>
    <w:rsid w:val="00970363"/>
    <w:rsid w:val="00970696"/>
    <w:rsid w:val="009706B3"/>
    <w:rsid w:val="0097082B"/>
    <w:rsid w:val="00970A34"/>
    <w:rsid w:val="00970AAB"/>
    <w:rsid w:val="00970B91"/>
    <w:rsid w:val="00970C6B"/>
    <w:rsid w:val="00970D4F"/>
    <w:rsid w:val="009713EC"/>
    <w:rsid w:val="00971582"/>
    <w:rsid w:val="009716D9"/>
    <w:rsid w:val="00971C37"/>
    <w:rsid w:val="00971DF3"/>
    <w:rsid w:val="0097247C"/>
    <w:rsid w:val="00972683"/>
    <w:rsid w:val="00972692"/>
    <w:rsid w:val="00972797"/>
    <w:rsid w:val="00972867"/>
    <w:rsid w:val="00972BA5"/>
    <w:rsid w:val="00972C19"/>
    <w:rsid w:val="00972CAF"/>
    <w:rsid w:val="00972E0B"/>
    <w:rsid w:val="009731FD"/>
    <w:rsid w:val="009733F9"/>
    <w:rsid w:val="00973C5B"/>
    <w:rsid w:val="00973CEF"/>
    <w:rsid w:val="00973EA6"/>
    <w:rsid w:val="0097406C"/>
    <w:rsid w:val="0097424A"/>
    <w:rsid w:val="009743E0"/>
    <w:rsid w:val="00974A25"/>
    <w:rsid w:val="00974AF7"/>
    <w:rsid w:val="00974C19"/>
    <w:rsid w:val="00974CCF"/>
    <w:rsid w:val="00975160"/>
    <w:rsid w:val="009751F5"/>
    <w:rsid w:val="009756D4"/>
    <w:rsid w:val="00975B77"/>
    <w:rsid w:val="00975DA5"/>
    <w:rsid w:val="00975EF3"/>
    <w:rsid w:val="00976149"/>
    <w:rsid w:val="0097638E"/>
    <w:rsid w:val="009764D4"/>
    <w:rsid w:val="00976683"/>
    <w:rsid w:val="00976923"/>
    <w:rsid w:val="0097696E"/>
    <w:rsid w:val="00976B5A"/>
    <w:rsid w:val="00976E04"/>
    <w:rsid w:val="00976FAA"/>
    <w:rsid w:val="009773E0"/>
    <w:rsid w:val="009778C5"/>
    <w:rsid w:val="00977BB0"/>
    <w:rsid w:val="00977C66"/>
    <w:rsid w:val="00980056"/>
    <w:rsid w:val="00980270"/>
    <w:rsid w:val="00980304"/>
    <w:rsid w:val="00980378"/>
    <w:rsid w:val="009803E4"/>
    <w:rsid w:val="00980428"/>
    <w:rsid w:val="009808E2"/>
    <w:rsid w:val="00980A23"/>
    <w:rsid w:val="00980C6F"/>
    <w:rsid w:val="00980FE2"/>
    <w:rsid w:val="00981840"/>
    <w:rsid w:val="00981A94"/>
    <w:rsid w:val="00981B3A"/>
    <w:rsid w:val="00981F72"/>
    <w:rsid w:val="009820CD"/>
    <w:rsid w:val="00982389"/>
    <w:rsid w:val="00982D8D"/>
    <w:rsid w:val="00982E25"/>
    <w:rsid w:val="00982ECA"/>
    <w:rsid w:val="009832F0"/>
    <w:rsid w:val="0098330B"/>
    <w:rsid w:val="009836CB"/>
    <w:rsid w:val="00983720"/>
    <w:rsid w:val="00983855"/>
    <w:rsid w:val="00983D5E"/>
    <w:rsid w:val="00984050"/>
    <w:rsid w:val="00984135"/>
    <w:rsid w:val="009846C9"/>
    <w:rsid w:val="00984E50"/>
    <w:rsid w:val="00984EF4"/>
    <w:rsid w:val="009851B7"/>
    <w:rsid w:val="0098535C"/>
    <w:rsid w:val="009855B1"/>
    <w:rsid w:val="0098564B"/>
    <w:rsid w:val="009856D1"/>
    <w:rsid w:val="00985700"/>
    <w:rsid w:val="009857A7"/>
    <w:rsid w:val="00985A78"/>
    <w:rsid w:val="00985B36"/>
    <w:rsid w:val="00985CE4"/>
    <w:rsid w:val="00985CE6"/>
    <w:rsid w:val="00985E57"/>
    <w:rsid w:val="0098639E"/>
    <w:rsid w:val="0098658A"/>
    <w:rsid w:val="00986BCB"/>
    <w:rsid w:val="00987170"/>
    <w:rsid w:val="009871C5"/>
    <w:rsid w:val="0098767F"/>
    <w:rsid w:val="00987786"/>
    <w:rsid w:val="00987A9F"/>
    <w:rsid w:val="00987D5E"/>
    <w:rsid w:val="00987D63"/>
    <w:rsid w:val="00987E09"/>
    <w:rsid w:val="00987E9A"/>
    <w:rsid w:val="00987EE6"/>
    <w:rsid w:val="00987F2F"/>
    <w:rsid w:val="0099009E"/>
    <w:rsid w:val="0099037F"/>
    <w:rsid w:val="00990B8B"/>
    <w:rsid w:val="00990C0E"/>
    <w:rsid w:val="00990D3D"/>
    <w:rsid w:val="00990EE3"/>
    <w:rsid w:val="009910A5"/>
    <w:rsid w:val="0099112C"/>
    <w:rsid w:val="009911A3"/>
    <w:rsid w:val="009911F9"/>
    <w:rsid w:val="00991402"/>
    <w:rsid w:val="009915A6"/>
    <w:rsid w:val="0099185A"/>
    <w:rsid w:val="00991963"/>
    <w:rsid w:val="009919F4"/>
    <w:rsid w:val="00991CE2"/>
    <w:rsid w:val="00992375"/>
    <w:rsid w:val="00992479"/>
    <w:rsid w:val="00992518"/>
    <w:rsid w:val="009925AD"/>
    <w:rsid w:val="00992677"/>
    <w:rsid w:val="00992797"/>
    <w:rsid w:val="00992F47"/>
    <w:rsid w:val="00993140"/>
    <w:rsid w:val="009933CD"/>
    <w:rsid w:val="009934ED"/>
    <w:rsid w:val="009938FC"/>
    <w:rsid w:val="00993901"/>
    <w:rsid w:val="00993D3F"/>
    <w:rsid w:val="00993D6B"/>
    <w:rsid w:val="00993FE7"/>
    <w:rsid w:val="009943E7"/>
    <w:rsid w:val="00994695"/>
    <w:rsid w:val="009946C6"/>
    <w:rsid w:val="00994A5A"/>
    <w:rsid w:val="00994BA7"/>
    <w:rsid w:val="00994D92"/>
    <w:rsid w:val="009951A7"/>
    <w:rsid w:val="009958F0"/>
    <w:rsid w:val="00995A54"/>
    <w:rsid w:val="00995C7C"/>
    <w:rsid w:val="00995F58"/>
    <w:rsid w:val="00996102"/>
    <w:rsid w:val="009965B1"/>
    <w:rsid w:val="00996773"/>
    <w:rsid w:val="009969CD"/>
    <w:rsid w:val="00996EBD"/>
    <w:rsid w:val="009971E4"/>
    <w:rsid w:val="009972FA"/>
    <w:rsid w:val="0099736A"/>
    <w:rsid w:val="00997392"/>
    <w:rsid w:val="009975E6"/>
    <w:rsid w:val="00997798"/>
    <w:rsid w:val="009977DB"/>
    <w:rsid w:val="009979C7"/>
    <w:rsid w:val="00997A5B"/>
    <w:rsid w:val="00997D2B"/>
    <w:rsid w:val="009A0577"/>
    <w:rsid w:val="009A0618"/>
    <w:rsid w:val="009A09E6"/>
    <w:rsid w:val="009A0A57"/>
    <w:rsid w:val="009A0A5C"/>
    <w:rsid w:val="009A0BA2"/>
    <w:rsid w:val="009A0BE7"/>
    <w:rsid w:val="009A152B"/>
    <w:rsid w:val="009A1A67"/>
    <w:rsid w:val="009A1BA4"/>
    <w:rsid w:val="009A220A"/>
    <w:rsid w:val="009A23C5"/>
    <w:rsid w:val="009A23CB"/>
    <w:rsid w:val="009A247A"/>
    <w:rsid w:val="009A2492"/>
    <w:rsid w:val="009A250D"/>
    <w:rsid w:val="009A2B08"/>
    <w:rsid w:val="009A2B6F"/>
    <w:rsid w:val="009A2C03"/>
    <w:rsid w:val="009A2CCE"/>
    <w:rsid w:val="009A3116"/>
    <w:rsid w:val="009A311E"/>
    <w:rsid w:val="009A318D"/>
    <w:rsid w:val="009A3271"/>
    <w:rsid w:val="009A32C3"/>
    <w:rsid w:val="009A32E1"/>
    <w:rsid w:val="009A337A"/>
    <w:rsid w:val="009A345B"/>
    <w:rsid w:val="009A37AE"/>
    <w:rsid w:val="009A3A1A"/>
    <w:rsid w:val="009A3A4C"/>
    <w:rsid w:val="009A3F9B"/>
    <w:rsid w:val="009A4604"/>
    <w:rsid w:val="009A4870"/>
    <w:rsid w:val="009A4A23"/>
    <w:rsid w:val="009A509E"/>
    <w:rsid w:val="009A56D1"/>
    <w:rsid w:val="009A637F"/>
    <w:rsid w:val="009A665C"/>
    <w:rsid w:val="009A6917"/>
    <w:rsid w:val="009A6A9C"/>
    <w:rsid w:val="009A6BC6"/>
    <w:rsid w:val="009A73BA"/>
    <w:rsid w:val="009A73DA"/>
    <w:rsid w:val="009A76AF"/>
    <w:rsid w:val="009A76B2"/>
    <w:rsid w:val="009A7789"/>
    <w:rsid w:val="009A7A8A"/>
    <w:rsid w:val="009B063E"/>
    <w:rsid w:val="009B066F"/>
    <w:rsid w:val="009B0770"/>
    <w:rsid w:val="009B07D9"/>
    <w:rsid w:val="009B0DF3"/>
    <w:rsid w:val="009B148E"/>
    <w:rsid w:val="009B14F4"/>
    <w:rsid w:val="009B1511"/>
    <w:rsid w:val="009B1CA2"/>
    <w:rsid w:val="009B22BC"/>
    <w:rsid w:val="009B2625"/>
    <w:rsid w:val="009B26C9"/>
    <w:rsid w:val="009B29B0"/>
    <w:rsid w:val="009B2E9E"/>
    <w:rsid w:val="009B301B"/>
    <w:rsid w:val="009B3084"/>
    <w:rsid w:val="009B32AD"/>
    <w:rsid w:val="009B334C"/>
    <w:rsid w:val="009B3485"/>
    <w:rsid w:val="009B3707"/>
    <w:rsid w:val="009B37EE"/>
    <w:rsid w:val="009B3BB9"/>
    <w:rsid w:val="009B3CD3"/>
    <w:rsid w:val="009B3F3B"/>
    <w:rsid w:val="009B3FB8"/>
    <w:rsid w:val="009B40D1"/>
    <w:rsid w:val="009B42D9"/>
    <w:rsid w:val="009B44B7"/>
    <w:rsid w:val="009B46A9"/>
    <w:rsid w:val="009B4A08"/>
    <w:rsid w:val="009B4AE0"/>
    <w:rsid w:val="009B4CF7"/>
    <w:rsid w:val="009B4E38"/>
    <w:rsid w:val="009B4E64"/>
    <w:rsid w:val="009B5179"/>
    <w:rsid w:val="009B517C"/>
    <w:rsid w:val="009B53B0"/>
    <w:rsid w:val="009B570F"/>
    <w:rsid w:val="009B582A"/>
    <w:rsid w:val="009B5A8F"/>
    <w:rsid w:val="009B6060"/>
    <w:rsid w:val="009B6164"/>
    <w:rsid w:val="009B68AE"/>
    <w:rsid w:val="009B6CEC"/>
    <w:rsid w:val="009B6D0E"/>
    <w:rsid w:val="009B71A7"/>
    <w:rsid w:val="009B7558"/>
    <w:rsid w:val="009B7A1F"/>
    <w:rsid w:val="009B7DF9"/>
    <w:rsid w:val="009C0030"/>
    <w:rsid w:val="009C02FA"/>
    <w:rsid w:val="009C0723"/>
    <w:rsid w:val="009C0D86"/>
    <w:rsid w:val="009C0EBD"/>
    <w:rsid w:val="009C124C"/>
    <w:rsid w:val="009C1914"/>
    <w:rsid w:val="009C1E21"/>
    <w:rsid w:val="009C1FAB"/>
    <w:rsid w:val="009C1FD1"/>
    <w:rsid w:val="009C2037"/>
    <w:rsid w:val="009C210B"/>
    <w:rsid w:val="009C2111"/>
    <w:rsid w:val="009C21E4"/>
    <w:rsid w:val="009C26F6"/>
    <w:rsid w:val="009C2742"/>
    <w:rsid w:val="009C27AE"/>
    <w:rsid w:val="009C28D4"/>
    <w:rsid w:val="009C2A5A"/>
    <w:rsid w:val="009C2AF2"/>
    <w:rsid w:val="009C2BE3"/>
    <w:rsid w:val="009C2DBD"/>
    <w:rsid w:val="009C2E79"/>
    <w:rsid w:val="009C38D9"/>
    <w:rsid w:val="009C399A"/>
    <w:rsid w:val="009C39BF"/>
    <w:rsid w:val="009C3BB7"/>
    <w:rsid w:val="009C3D97"/>
    <w:rsid w:val="009C4179"/>
    <w:rsid w:val="009C4582"/>
    <w:rsid w:val="009C4712"/>
    <w:rsid w:val="009C480C"/>
    <w:rsid w:val="009C4F29"/>
    <w:rsid w:val="009C524B"/>
    <w:rsid w:val="009C5739"/>
    <w:rsid w:val="009C5894"/>
    <w:rsid w:val="009C62FF"/>
    <w:rsid w:val="009C6937"/>
    <w:rsid w:val="009C6B6A"/>
    <w:rsid w:val="009C6F80"/>
    <w:rsid w:val="009C7230"/>
    <w:rsid w:val="009C7253"/>
    <w:rsid w:val="009C7401"/>
    <w:rsid w:val="009C74BF"/>
    <w:rsid w:val="009C77EB"/>
    <w:rsid w:val="009C7A71"/>
    <w:rsid w:val="009C7CDD"/>
    <w:rsid w:val="009D02EF"/>
    <w:rsid w:val="009D0456"/>
    <w:rsid w:val="009D07E3"/>
    <w:rsid w:val="009D09B6"/>
    <w:rsid w:val="009D0BD2"/>
    <w:rsid w:val="009D0DAB"/>
    <w:rsid w:val="009D0F1B"/>
    <w:rsid w:val="009D0F1F"/>
    <w:rsid w:val="009D0F44"/>
    <w:rsid w:val="009D0F94"/>
    <w:rsid w:val="009D1012"/>
    <w:rsid w:val="009D1634"/>
    <w:rsid w:val="009D1BE4"/>
    <w:rsid w:val="009D1D69"/>
    <w:rsid w:val="009D2004"/>
    <w:rsid w:val="009D2C3D"/>
    <w:rsid w:val="009D2E9D"/>
    <w:rsid w:val="009D3022"/>
    <w:rsid w:val="009D308E"/>
    <w:rsid w:val="009D3184"/>
    <w:rsid w:val="009D3262"/>
    <w:rsid w:val="009D32A6"/>
    <w:rsid w:val="009D3707"/>
    <w:rsid w:val="009D3BFA"/>
    <w:rsid w:val="009D3ED0"/>
    <w:rsid w:val="009D3ED1"/>
    <w:rsid w:val="009D41AB"/>
    <w:rsid w:val="009D4294"/>
    <w:rsid w:val="009D433D"/>
    <w:rsid w:val="009D43F3"/>
    <w:rsid w:val="009D44DC"/>
    <w:rsid w:val="009D4709"/>
    <w:rsid w:val="009D4851"/>
    <w:rsid w:val="009D48B3"/>
    <w:rsid w:val="009D4966"/>
    <w:rsid w:val="009D49FF"/>
    <w:rsid w:val="009D4C0F"/>
    <w:rsid w:val="009D4CC3"/>
    <w:rsid w:val="009D4E9D"/>
    <w:rsid w:val="009D50AC"/>
    <w:rsid w:val="009D5306"/>
    <w:rsid w:val="009D560F"/>
    <w:rsid w:val="009D59BC"/>
    <w:rsid w:val="009D59EF"/>
    <w:rsid w:val="009D5B15"/>
    <w:rsid w:val="009D5CAB"/>
    <w:rsid w:val="009D5D46"/>
    <w:rsid w:val="009D5F07"/>
    <w:rsid w:val="009D60A5"/>
    <w:rsid w:val="009D621C"/>
    <w:rsid w:val="009D62AD"/>
    <w:rsid w:val="009D62C6"/>
    <w:rsid w:val="009D672C"/>
    <w:rsid w:val="009D67F7"/>
    <w:rsid w:val="009D693A"/>
    <w:rsid w:val="009D6C63"/>
    <w:rsid w:val="009D6D26"/>
    <w:rsid w:val="009D6E4A"/>
    <w:rsid w:val="009D6E74"/>
    <w:rsid w:val="009D72CC"/>
    <w:rsid w:val="009D73A5"/>
    <w:rsid w:val="009D755D"/>
    <w:rsid w:val="009D7569"/>
    <w:rsid w:val="009D769E"/>
    <w:rsid w:val="009D7BB7"/>
    <w:rsid w:val="009E0181"/>
    <w:rsid w:val="009E0284"/>
    <w:rsid w:val="009E0412"/>
    <w:rsid w:val="009E098A"/>
    <w:rsid w:val="009E0A1D"/>
    <w:rsid w:val="009E0A30"/>
    <w:rsid w:val="009E0B84"/>
    <w:rsid w:val="009E0E37"/>
    <w:rsid w:val="009E0F20"/>
    <w:rsid w:val="009E14C8"/>
    <w:rsid w:val="009E1AC1"/>
    <w:rsid w:val="009E1B35"/>
    <w:rsid w:val="009E1D02"/>
    <w:rsid w:val="009E1E35"/>
    <w:rsid w:val="009E208E"/>
    <w:rsid w:val="009E2168"/>
    <w:rsid w:val="009E22ED"/>
    <w:rsid w:val="009E232D"/>
    <w:rsid w:val="009E2341"/>
    <w:rsid w:val="009E23B3"/>
    <w:rsid w:val="009E24C7"/>
    <w:rsid w:val="009E2878"/>
    <w:rsid w:val="009E2B40"/>
    <w:rsid w:val="009E2EF8"/>
    <w:rsid w:val="009E2F0B"/>
    <w:rsid w:val="009E2FBD"/>
    <w:rsid w:val="009E3058"/>
    <w:rsid w:val="009E3067"/>
    <w:rsid w:val="009E344F"/>
    <w:rsid w:val="009E367D"/>
    <w:rsid w:val="009E3DC5"/>
    <w:rsid w:val="009E3F00"/>
    <w:rsid w:val="009E3F64"/>
    <w:rsid w:val="009E4007"/>
    <w:rsid w:val="009E4170"/>
    <w:rsid w:val="009E41CF"/>
    <w:rsid w:val="009E490B"/>
    <w:rsid w:val="009E4D44"/>
    <w:rsid w:val="009E4DC6"/>
    <w:rsid w:val="009E4F9D"/>
    <w:rsid w:val="009E5112"/>
    <w:rsid w:val="009E5217"/>
    <w:rsid w:val="009E5371"/>
    <w:rsid w:val="009E5421"/>
    <w:rsid w:val="009E5676"/>
    <w:rsid w:val="009E579A"/>
    <w:rsid w:val="009E58A2"/>
    <w:rsid w:val="009E5A23"/>
    <w:rsid w:val="009E6204"/>
    <w:rsid w:val="009E639D"/>
    <w:rsid w:val="009E6512"/>
    <w:rsid w:val="009E6642"/>
    <w:rsid w:val="009E669F"/>
    <w:rsid w:val="009E675E"/>
    <w:rsid w:val="009E685F"/>
    <w:rsid w:val="009E6918"/>
    <w:rsid w:val="009E698F"/>
    <w:rsid w:val="009E6C2F"/>
    <w:rsid w:val="009E6CA6"/>
    <w:rsid w:val="009E6E1B"/>
    <w:rsid w:val="009E6F78"/>
    <w:rsid w:val="009E72DD"/>
    <w:rsid w:val="009E7427"/>
    <w:rsid w:val="009E75DB"/>
    <w:rsid w:val="009E7883"/>
    <w:rsid w:val="009E7C27"/>
    <w:rsid w:val="009F00C9"/>
    <w:rsid w:val="009F04C1"/>
    <w:rsid w:val="009F06DF"/>
    <w:rsid w:val="009F0A6E"/>
    <w:rsid w:val="009F0BDE"/>
    <w:rsid w:val="009F10F8"/>
    <w:rsid w:val="009F1178"/>
    <w:rsid w:val="009F11D2"/>
    <w:rsid w:val="009F1608"/>
    <w:rsid w:val="009F177C"/>
    <w:rsid w:val="009F1809"/>
    <w:rsid w:val="009F1E94"/>
    <w:rsid w:val="009F20AF"/>
    <w:rsid w:val="009F226F"/>
    <w:rsid w:val="009F22DF"/>
    <w:rsid w:val="009F235F"/>
    <w:rsid w:val="009F2365"/>
    <w:rsid w:val="009F23C2"/>
    <w:rsid w:val="009F24FE"/>
    <w:rsid w:val="009F2D67"/>
    <w:rsid w:val="009F2E9E"/>
    <w:rsid w:val="009F2EEF"/>
    <w:rsid w:val="009F3223"/>
    <w:rsid w:val="009F36E9"/>
    <w:rsid w:val="009F36FB"/>
    <w:rsid w:val="009F3A4F"/>
    <w:rsid w:val="009F3A80"/>
    <w:rsid w:val="009F3AFB"/>
    <w:rsid w:val="009F3B02"/>
    <w:rsid w:val="009F3B41"/>
    <w:rsid w:val="009F3BF1"/>
    <w:rsid w:val="009F3C5E"/>
    <w:rsid w:val="009F4270"/>
    <w:rsid w:val="009F450E"/>
    <w:rsid w:val="009F4524"/>
    <w:rsid w:val="009F474E"/>
    <w:rsid w:val="009F482D"/>
    <w:rsid w:val="009F48D9"/>
    <w:rsid w:val="009F4944"/>
    <w:rsid w:val="009F4BAE"/>
    <w:rsid w:val="009F4E0B"/>
    <w:rsid w:val="009F4F90"/>
    <w:rsid w:val="009F55A9"/>
    <w:rsid w:val="009F55E8"/>
    <w:rsid w:val="009F5847"/>
    <w:rsid w:val="009F5BA3"/>
    <w:rsid w:val="009F5F1B"/>
    <w:rsid w:val="009F65CC"/>
    <w:rsid w:val="009F6812"/>
    <w:rsid w:val="009F6874"/>
    <w:rsid w:val="009F6C38"/>
    <w:rsid w:val="009F6E04"/>
    <w:rsid w:val="009F7771"/>
    <w:rsid w:val="009F7D31"/>
    <w:rsid w:val="009F7D47"/>
    <w:rsid w:val="009F7EDE"/>
    <w:rsid w:val="009F7FA9"/>
    <w:rsid w:val="00A0000C"/>
    <w:rsid w:val="00A00690"/>
    <w:rsid w:val="00A0081E"/>
    <w:rsid w:val="00A01093"/>
    <w:rsid w:val="00A010A5"/>
    <w:rsid w:val="00A0122F"/>
    <w:rsid w:val="00A01565"/>
    <w:rsid w:val="00A015F8"/>
    <w:rsid w:val="00A01741"/>
    <w:rsid w:val="00A018E1"/>
    <w:rsid w:val="00A023C7"/>
    <w:rsid w:val="00A02472"/>
    <w:rsid w:val="00A02622"/>
    <w:rsid w:val="00A026B7"/>
    <w:rsid w:val="00A02751"/>
    <w:rsid w:val="00A0288B"/>
    <w:rsid w:val="00A028AF"/>
    <w:rsid w:val="00A02CBE"/>
    <w:rsid w:val="00A02E99"/>
    <w:rsid w:val="00A02F9F"/>
    <w:rsid w:val="00A03033"/>
    <w:rsid w:val="00A03044"/>
    <w:rsid w:val="00A03300"/>
    <w:rsid w:val="00A0331A"/>
    <w:rsid w:val="00A034C1"/>
    <w:rsid w:val="00A036C0"/>
    <w:rsid w:val="00A037AD"/>
    <w:rsid w:val="00A037D8"/>
    <w:rsid w:val="00A03AA0"/>
    <w:rsid w:val="00A03CF2"/>
    <w:rsid w:val="00A04786"/>
    <w:rsid w:val="00A04B38"/>
    <w:rsid w:val="00A0507F"/>
    <w:rsid w:val="00A0552A"/>
    <w:rsid w:val="00A05577"/>
    <w:rsid w:val="00A05AF6"/>
    <w:rsid w:val="00A06245"/>
    <w:rsid w:val="00A064D9"/>
    <w:rsid w:val="00A064E3"/>
    <w:rsid w:val="00A06782"/>
    <w:rsid w:val="00A067D4"/>
    <w:rsid w:val="00A06975"/>
    <w:rsid w:val="00A069E0"/>
    <w:rsid w:val="00A06C5E"/>
    <w:rsid w:val="00A06E83"/>
    <w:rsid w:val="00A07248"/>
    <w:rsid w:val="00A077B8"/>
    <w:rsid w:val="00A07A14"/>
    <w:rsid w:val="00A07F32"/>
    <w:rsid w:val="00A07FDE"/>
    <w:rsid w:val="00A1005C"/>
    <w:rsid w:val="00A10173"/>
    <w:rsid w:val="00A103B0"/>
    <w:rsid w:val="00A10D74"/>
    <w:rsid w:val="00A111C0"/>
    <w:rsid w:val="00A112D4"/>
    <w:rsid w:val="00A11501"/>
    <w:rsid w:val="00A117C5"/>
    <w:rsid w:val="00A11A2E"/>
    <w:rsid w:val="00A11E17"/>
    <w:rsid w:val="00A12344"/>
    <w:rsid w:val="00A12436"/>
    <w:rsid w:val="00A12443"/>
    <w:rsid w:val="00A124BA"/>
    <w:rsid w:val="00A1259F"/>
    <w:rsid w:val="00A125D6"/>
    <w:rsid w:val="00A126F8"/>
    <w:rsid w:val="00A12735"/>
    <w:rsid w:val="00A12967"/>
    <w:rsid w:val="00A12A51"/>
    <w:rsid w:val="00A12C99"/>
    <w:rsid w:val="00A1350C"/>
    <w:rsid w:val="00A13773"/>
    <w:rsid w:val="00A137D9"/>
    <w:rsid w:val="00A13820"/>
    <w:rsid w:val="00A13F3F"/>
    <w:rsid w:val="00A13F75"/>
    <w:rsid w:val="00A140CD"/>
    <w:rsid w:val="00A14524"/>
    <w:rsid w:val="00A14821"/>
    <w:rsid w:val="00A14A76"/>
    <w:rsid w:val="00A14B68"/>
    <w:rsid w:val="00A14D66"/>
    <w:rsid w:val="00A14F1D"/>
    <w:rsid w:val="00A14FFC"/>
    <w:rsid w:val="00A1520E"/>
    <w:rsid w:val="00A15829"/>
    <w:rsid w:val="00A15A19"/>
    <w:rsid w:val="00A15AB7"/>
    <w:rsid w:val="00A15C25"/>
    <w:rsid w:val="00A15E00"/>
    <w:rsid w:val="00A15EC3"/>
    <w:rsid w:val="00A15F9E"/>
    <w:rsid w:val="00A16571"/>
    <w:rsid w:val="00A16D07"/>
    <w:rsid w:val="00A16D17"/>
    <w:rsid w:val="00A16D3E"/>
    <w:rsid w:val="00A16D98"/>
    <w:rsid w:val="00A16FD6"/>
    <w:rsid w:val="00A17028"/>
    <w:rsid w:val="00A1707A"/>
    <w:rsid w:val="00A17100"/>
    <w:rsid w:val="00A179F7"/>
    <w:rsid w:val="00A17F43"/>
    <w:rsid w:val="00A200A8"/>
    <w:rsid w:val="00A2026E"/>
    <w:rsid w:val="00A20426"/>
    <w:rsid w:val="00A205DD"/>
    <w:rsid w:val="00A207B4"/>
    <w:rsid w:val="00A20809"/>
    <w:rsid w:val="00A2092D"/>
    <w:rsid w:val="00A20F71"/>
    <w:rsid w:val="00A212FD"/>
    <w:rsid w:val="00A21308"/>
    <w:rsid w:val="00A219EA"/>
    <w:rsid w:val="00A21BAE"/>
    <w:rsid w:val="00A21E5D"/>
    <w:rsid w:val="00A21EE2"/>
    <w:rsid w:val="00A22593"/>
    <w:rsid w:val="00A226C2"/>
    <w:rsid w:val="00A2270A"/>
    <w:rsid w:val="00A22947"/>
    <w:rsid w:val="00A229D0"/>
    <w:rsid w:val="00A22C2E"/>
    <w:rsid w:val="00A22C41"/>
    <w:rsid w:val="00A22C59"/>
    <w:rsid w:val="00A22ED3"/>
    <w:rsid w:val="00A23347"/>
    <w:rsid w:val="00A2360F"/>
    <w:rsid w:val="00A23631"/>
    <w:rsid w:val="00A2370E"/>
    <w:rsid w:val="00A23CDF"/>
    <w:rsid w:val="00A243FE"/>
    <w:rsid w:val="00A244EC"/>
    <w:rsid w:val="00A24680"/>
    <w:rsid w:val="00A24D38"/>
    <w:rsid w:val="00A24E15"/>
    <w:rsid w:val="00A25025"/>
    <w:rsid w:val="00A2519E"/>
    <w:rsid w:val="00A253C2"/>
    <w:rsid w:val="00A2542F"/>
    <w:rsid w:val="00A255A8"/>
    <w:rsid w:val="00A25724"/>
    <w:rsid w:val="00A2588D"/>
    <w:rsid w:val="00A258CA"/>
    <w:rsid w:val="00A25A37"/>
    <w:rsid w:val="00A25AE7"/>
    <w:rsid w:val="00A25E07"/>
    <w:rsid w:val="00A260A2"/>
    <w:rsid w:val="00A26194"/>
    <w:rsid w:val="00A2629D"/>
    <w:rsid w:val="00A26525"/>
    <w:rsid w:val="00A266F1"/>
    <w:rsid w:val="00A26C51"/>
    <w:rsid w:val="00A26F9A"/>
    <w:rsid w:val="00A271CE"/>
    <w:rsid w:val="00A2746B"/>
    <w:rsid w:val="00A274B9"/>
    <w:rsid w:val="00A274DE"/>
    <w:rsid w:val="00A2768D"/>
    <w:rsid w:val="00A276D9"/>
    <w:rsid w:val="00A27AF9"/>
    <w:rsid w:val="00A27D79"/>
    <w:rsid w:val="00A3030A"/>
    <w:rsid w:val="00A3039B"/>
    <w:rsid w:val="00A3064D"/>
    <w:rsid w:val="00A3078A"/>
    <w:rsid w:val="00A30C0A"/>
    <w:rsid w:val="00A31076"/>
    <w:rsid w:val="00A3121D"/>
    <w:rsid w:val="00A317C5"/>
    <w:rsid w:val="00A3187C"/>
    <w:rsid w:val="00A319DE"/>
    <w:rsid w:val="00A31B87"/>
    <w:rsid w:val="00A31C0A"/>
    <w:rsid w:val="00A31C16"/>
    <w:rsid w:val="00A31E92"/>
    <w:rsid w:val="00A32005"/>
    <w:rsid w:val="00A322CF"/>
    <w:rsid w:val="00A325DF"/>
    <w:rsid w:val="00A32943"/>
    <w:rsid w:val="00A32BEA"/>
    <w:rsid w:val="00A32EED"/>
    <w:rsid w:val="00A32F76"/>
    <w:rsid w:val="00A33210"/>
    <w:rsid w:val="00A333E0"/>
    <w:rsid w:val="00A3364E"/>
    <w:rsid w:val="00A339A1"/>
    <w:rsid w:val="00A33C94"/>
    <w:rsid w:val="00A33E29"/>
    <w:rsid w:val="00A33EFA"/>
    <w:rsid w:val="00A34073"/>
    <w:rsid w:val="00A34174"/>
    <w:rsid w:val="00A342A0"/>
    <w:rsid w:val="00A3433C"/>
    <w:rsid w:val="00A343A7"/>
    <w:rsid w:val="00A34645"/>
    <w:rsid w:val="00A34BBA"/>
    <w:rsid w:val="00A34CDE"/>
    <w:rsid w:val="00A34D8B"/>
    <w:rsid w:val="00A35106"/>
    <w:rsid w:val="00A35205"/>
    <w:rsid w:val="00A35B21"/>
    <w:rsid w:val="00A35BBD"/>
    <w:rsid w:val="00A361A6"/>
    <w:rsid w:val="00A361DF"/>
    <w:rsid w:val="00A3635F"/>
    <w:rsid w:val="00A3654B"/>
    <w:rsid w:val="00A36734"/>
    <w:rsid w:val="00A36810"/>
    <w:rsid w:val="00A36874"/>
    <w:rsid w:val="00A36ED5"/>
    <w:rsid w:val="00A36FB1"/>
    <w:rsid w:val="00A3700D"/>
    <w:rsid w:val="00A378E2"/>
    <w:rsid w:val="00A37C46"/>
    <w:rsid w:val="00A37DB5"/>
    <w:rsid w:val="00A37E5E"/>
    <w:rsid w:val="00A37EDA"/>
    <w:rsid w:val="00A40130"/>
    <w:rsid w:val="00A40639"/>
    <w:rsid w:val="00A406D1"/>
    <w:rsid w:val="00A408F7"/>
    <w:rsid w:val="00A40B15"/>
    <w:rsid w:val="00A40C35"/>
    <w:rsid w:val="00A40F01"/>
    <w:rsid w:val="00A40F60"/>
    <w:rsid w:val="00A412C9"/>
    <w:rsid w:val="00A41439"/>
    <w:rsid w:val="00A417C8"/>
    <w:rsid w:val="00A41C59"/>
    <w:rsid w:val="00A4228F"/>
    <w:rsid w:val="00A424B6"/>
    <w:rsid w:val="00A42521"/>
    <w:rsid w:val="00A42AF9"/>
    <w:rsid w:val="00A4308A"/>
    <w:rsid w:val="00A43090"/>
    <w:rsid w:val="00A430B6"/>
    <w:rsid w:val="00A431C7"/>
    <w:rsid w:val="00A43263"/>
    <w:rsid w:val="00A43651"/>
    <w:rsid w:val="00A43B21"/>
    <w:rsid w:val="00A43C95"/>
    <w:rsid w:val="00A43ECA"/>
    <w:rsid w:val="00A43F51"/>
    <w:rsid w:val="00A44653"/>
    <w:rsid w:val="00A447B1"/>
    <w:rsid w:val="00A447D3"/>
    <w:rsid w:val="00A44945"/>
    <w:rsid w:val="00A44ED4"/>
    <w:rsid w:val="00A450C5"/>
    <w:rsid w:val="00A457C3"/>
    <w:rsid w:val="00A457F3"/>
    <w:rsid w:val="00A45854"/>
    <w:rsid w:val="00A4603D"/>
    <w:rsid w:val="00A46728"/>
    <w:rsid w:val="00A46B34"/>
    <w:rsid w:val="00A46CE0"/>
    <w:rsid w:val="00A46D9A"/>
    <w:rsid w:val="00A46DBE"/>
    <w:rsid w:val="00A46FAF"/>
    <w:rsid w:val="00A475B4"/>
    <w:rsid w:val="00A47832"/>
    <w:rsid w:val="00A47AC7"/>
    <w:rsid w:val="00A47B04"/>
    <w:rsid w:val="00A47D10"/>
    <w:rsid w:val="00A50067"/>
    <w:rsid w:val="00A50670"/>
    <w:rsid w:val="00A509C3"/>
    <w:rsid w:val="00A50DEC"/>
    <w:rsid w:val="00A50E0E"/>
    <w:rsid w:val="00A50FB3"/>
    <w:rsid w:val="00A510B5"/>
    <w:rsid w:val="00A513F1"/>
    <w:rsid w:val="00A515EE"/>
    <w:rsid w:val="00A51ADE"/>
    <w:rsid w:val="00A51C40"/>
    <w:rsid w:val="00A51C62"/>
    <w:rsid w:val="00A51D9A"/>
    <w:rsid w:val="00A51DBA"/>
    <w:rsid w:val="00A522E1"/>
    <w:rsid w:val="00A526D0"/>
    <w:rsid w:val="00A52A3C"/>
    <w:rsid w:val="00A52DFF"/>
    <w:rsid w:val="00A52E8C"/>
    <w:rsid w:val="00A52F03"/>
    <w:rsid w:val="00A52F30"/>
    <w:rsid w:val="00A53099"/>
    <w:rsid w:val="00A5385F"/>
    <w:rsid w:val="00A53BC5"/>
    <w:rsid w:val="00A53D6D"/>
    <w:rsid w:val="00A5407E"/>
    <w:rsid w:val="00A540C6"/>
    <w:rsid w:val="00A540DA"/>
    <w:rsid w:val="00A5415C"/>
    <w:rsid w:val="00A5428F"/>
    <w:rsid w:val="00A542B8"/>
    <w:rsid w:val="00A543AB"/>
    <w:rsid w:val="00A545AD"/>
    <w:rsid w:val="00A54640"/>
    <w:rsid w:val="00A547FC"/>
    <w:rsid w:val="00A54921"/>
    <w:rsid w:val="00A54983"/>
    <w:rsid w:val="00A549B4"/>
    <w:rsid w:val="00A54EFF"/>
    <w:rsid w:val="00A55013"/>
    <w:rsid w:val="00A55248"/>
    <w:rsid w:val="00A553A6"/>
    <w:rsid w:val="00A55630"/>
    <w:rsid w:val="00A558D0"/>
    <w:rsid w:val="00A56036"/>
    <w:rsid w:val="00A56092"/>
    <w:rsid w:val="00A56221"/>
    <w:rsid w:val="00A56230"/>
    <w:rsid w:val="00A564AB"/>
    <w:rsid w:val="00A56503"/>
    <w:rsid w:val="00A5660D"/>
    <w:rsid w:val="00A56838"/>
    <w:rsid w:val="00A56A0C"/>
    <w:rsid w:val="00A56B32"/>
    <w:rsid w:val="00A56C69"/>
    <w:rsid w:val="00A56F7C"/>
    <w:rsid w:val="00A571D8"/>
    <w:rsid w:val="00A573F3"/>
    <w:rsid w:val="00A57AB3"/>
    <w:rsid w:val="00A57B2A"/>
    <w:rsid w:val="00A57C86"/>
    <w:rsid w:val="00A57D6E"/>
    <w:rsid w:val="00A57EAF"/>
    <w:rsid w:val="00A6000B"/>
    <w:rsid w:val="00A602C6"/>
    <w:rsid w:val="00A603B5"/>
    <w:rsid w:val="00A603B9"/>
    <w:rsid w:val="00A6046E"/>
    <w:rsid w:val="00A607EF"/>
    <w:rsid w:val="00A60872"/>
    <w:rsid w:val="00A60AE2"/>
    <w:rsid w:val="00A60EE6"/>
    <w:rsid w:val="00A61072"/>
    <w:rsid w:val="00A610B8"/>
    <w:rsid w:val="00A613E0"/>
    <w:rsid w:val="00A6142F"/>
    <w:rsid w:val="00A61551"/>
    <w:rsid w:val="00A61892"/>
    <w:rsid w:val="00A61F5B"/>
    <w:rsid w:val="00A62145"/>
    <w:rsid w:val="00A62222"/>
    <w:rsid w:val="00A62383"/>
    <w:rsid w:val="00A62A7B"/>
    <w:rsid w:val="00A62C5E"/>
    <w:rsid w:val="00A62E82"/>
    <w:rsid w:val="00A62EB3"/>
    <w:rsid w:val="00A63711"/>
    <w:rsid w:val="00A63742"/>
    <w:rsid w:val="00A6379F"/>
    <w:rsid w:val="00A638EA"/>
    <w:rsid w:val="00A6413C"/>
    <w:rsid w:val="00A64332"/>
    <w:rsid w:val="00A64E91"/>
    <w:rsid w:val="00A6522E"/>
    <w:rsid w:val="00A65407"/>
    <w:rsid w:val="00A654C9"/>
    <w:rsid w:val="00A65552"/>
    <w:rsid w:val="00A65786"/>
    <w:rsid w:val="00A6588D"/>
    <w:rsid w:val="00A65BA4"/>
    <w:rsid w:val="00A65DA0"/>
    <w:rsid w:val="00A66108"/>
    <w:rsid w:val="00A6655C"/>
    <w:rsid w:val="00A66941"/>
    <w:rsid w:val="00A66A10"/>
    <w:rsid w:val="00A66A87"/>
    <w:rsid w:val="00A66D5C"/>
    <w:rsid w:val="00A66EA1"/>
    <w:rsid w:val="00A66F54"/>
    <w:rsid w:val="00A67125"/>
    <w:rsid w:val="00A67378"/>
    <w:rsid w:val="00A67556"/>
    <w:rsid w:val="00A67764"/>
    <w:rsid w:val="00A67A07"/>
    <w:rsid w:val="00A67A9E"/>
    <w:rsid w:val="00A67AD4"/>
    <w:rsid w:val="00A67DA1"/>
    <w:rsid w:val="00A67F6A"/>
    <w:rsid w:val="00A7002C"/>
    <w:rsid w:val="00A70079"/>
    <w:rsid w:val="00A70116"/>
    <w:rsid w:val="00A702C6"/>
    <w:rsid w:val="00A702D7"/>
    <w:rsid w:val="00A704E2"/>
    <w:rsid w:val="00A70627"/>
    <w:rsid w:val="00A706C4"/>
    <w:rsid w:val="00A70789"/>
    <w:rsid w:val="00A70ADA"/>
    <w:rsid w:val="00A70B86"/>
    <w:rsid w:val="00A70C16"/>
    <w:rsid w:val="00A70F04"/>
    <w:rsid w:val="00A712A9"/>
    <w:rsid w:val="00A714E6"/>
    <w:rsid w:val="00A718C5"/>
    <w:rsid w:val="00A718D8"/>
    <w:rsid w:val="00A71A4F"/>
    <w:rsid w:val="00A71AB3"/>
    <w:rsid w:val="00A71B60"/>
    <w:rsid w:val="00A71D8E"/>
    <w:rsid w:val="00A72118"/>
    <w:rsid w:val="00A72528"/>
    <w:rsid w:val="00A72596"/>
    <w:rsid w:val="00A72A48"/>
    <w:rsid w:val="00A72C9D"/>
    <w:rsid w:val="00A72F35"/>
    <w:rsid w:val="00A730C3"/>
    <w:rsid w:val="00A731C9"/>
    <w:rsid w:val="00A73529"/>
    <w:rsid w:val="00A73867"/>
    <w:rsid w:val="00A738AA"/>
    <w:rsid w:val="00A739DC"/>
    <w:rsid w:val="00A73E8D"/>
    <w:rsid w:val="00A73ED9"/>
    <w:rsid w:val="00A740D9"/>
    <w:rsid w:val="00A74515"/>
    <w:rsid w:val="00A7457F"/>
    <w:rsid w:val="00A74621"/>
    <w:rsid w:val="00A7473D"/>
    <w:rsid w:val="00A74949"/>
    <w:rsid w:val="00A74AA6"/>
    <w:rsid w:val="00A74B4A"/>
    <w:rsid w:val="00A74D1F"/>
    <w:rsid w:val="00A74E98"/>
    <w:rsid w:val="00A75036"/>
    <w:rsid w:val="00A750E0"/>
    <w:rsid w:val="00A7585E"/>
    <w:rsid w:val="00A75A53"/>
    <w:rsid w:val="00A75DAE"/>
    <w:rsid w:val="00A75F55"/>
    <w:rsid w:val="00A75FDC"/>
    <w:rsid w:val="00A764AD"/>
    <w:rsid w:val="00A766F9"/>
    <w:rsid w:val="00A76735"/>
    <w:rsid w:val="00A76BA4"/>
    <w:rsid w:val="00A76BEF"/>
    <w:rsid w:val="00A76C50"/>
    <w:rsid w:val="00A76D86"/>
    <w:rsid w:val="00A76F1F"/>
    <w:rsid w:val="00A7735A"/>
    <w:rsid w:val="00A773E8"/>
    <w:rsid w:val="00A777C6"/>
    <w:rsid w:val="00A77838"/>
    <w:rsid w:val="00A77A4C"/>
    <w:rsid w:val="00A77A68"/>
    <w:rsid w:val="00A77D46"/>
    <w:rsid w:val="00A805EA"/>
    <w:rsid w:val="00A807D0"/>
    <w:rsid w:val="00A807F3"/>
    <w:rsid w:val="00A80A05"/>
    <w:rsid w:val="00A80C1B"/>
    <w:rsid w:val="00A80C83"/>
    <w:rsid w:val="00A80D34"/>
    <w:rsid w:val="00A80DA5"/>
    <w:rsid w:val="00A80DB3"/>
    <w:rsid w:val="00A80E75"/>
    <w:rsid w:val="00A815E6"/>
    <w:rsid w:val="00A818DF"/>
    <w:rsid w:val="00A819E0"/>
    <w:rsid w:val="00A81DA2"/>
    <w:rsid w:val="00A81DC5"/>
    <w:rsid w:val="00A81EAC"/>
    <w:rsid w:val="00A81EE3"/>
    <w:rsid w:val="00A81F5C"/>
    <w:rsid w:val="00A8242E"/>
    <w:rsid w:val="00A8261D"/>
    <w:rsid w:val="00A82A3B"/>
    <w:rsid w:val="00A82BA3"/>
    <w:rsid w:val="00A82BD1"/>
    <w:rsid w:val="00A82E5A"/>
    <w:rsid w:val="00A8354F"/>
    <w:rsid w:val="00A83EB9"/>
    <w:rsid w:val="00A83F21"/>
    <w:rsid w:val="00A83F22"/>
    <w:rsid w:val="00A84A2C"/>
    <w:rsid w:val="00A84BAE"/>
    <w:rsid w:val="00A84C32"/>
    <w:rsid w:val="00A84ECD"/>
    <w:rsid w:val="00A850BA"/>
    <w:rsid w:val="00A859C9"/>
    <w:rsid w:val="00A85B6A"/>
    <w:rsid w:val="00A85B8F"/>
    <w:rsid w:val="00A85BE4"/>
    <w:rsid w:val="00A865FE"/>
    <w:rsid w:val="00A866B0"/>
    <w:rsid w:val="00A866F9"/>
    <w:rsid w:val="00A86E68"/>
    <w:rsid w:val="00A86F4F"/>
    <w:rsid w:val="00A86FA5"/>
    <w:rsid w:val="00A87018"/>
    <w:rsid w:val="00A87275"/>
    <w:rsid w:val="00A874A7"/>
    <w:rsid w:val="00A87537"/>
    <w:rsid w:val="00A877CA"/>
    <w:rsid w:val="00A87D07"/>
    <w:rsid w:val="00A87D9B"/>
    <w:rsid w:val="00A87EA8"/>
    <w:rsid w:val="00A87F25"/>
    <w:rsid w:val="00A87F6E"/>
    <w:rsid w:val="00A90145"/>
    <w:rsid w:val="00A90233"/>
    <w:rsid w:val="00A90389"/>
    <w:rsid w:val="00A905F3"/>
    <w:rsid w:val="00A90765"/>
    <w:rsid w:val="00A907D1"/>
    <w:rsid w:val="00A90807"/>
    <w:rsid w:val="00A90DAB"/>
    <w:rsid w:val="00A90EC3"/>
    <w:rsid w:val="00A9179A"/>
    <w:rsid w:val="00A91C2B"/>
    <w:rsid w:val="00A924BA"/>
    <w:rsid w:val="00A9283E"/>
    <w:rsid w:val="00A92864"/>
    <w:rsid w:val="00A93062"/>
    <w:rsid w:val="00A93204"/>
    <w:rsid w:val="00A932B2"/>
    <w:rsid w:val="00A933B5"/>
    <w:rsid w:val="00A934E7"/>
    <w:rsid w:val="00A93618"/>
    <w:rsid w:val="00A938D0"/>
    <w:rsid w:val="00A938FA"/>
    <w:rsid w:val="00A93A31"/>
    <w:rsid w:val="00A93D39"/>
    <w:rsid w:val="00A94052"/>
    <w:rsid w:val="00A940DF"/>
    <w:rsid w:val="00A94193"/>
    <w:rsid w:val="00A9443C"/>
    <w:rsid w:val="00A94486"/>
    <w:rsid w:val="00A94818"/>
    <w:rsid w:val="00A94833"/>
    <w:rsid w:val="00A94966"/>
    <w:rsid w:val="00A94A2C"/>
    <w:rsid w:val="00A95505"/>
    <w:rsid w:val="00A9580F"/>
    <w:rsid w:val="00A95A3B"/>
    <w:rsid w:val="00A95A77"/>
    <w:rsid w:val="00A95AA0"/>
    <w:rsid w:val="00A95B30"/>
    <w:rsid w:val="00A95D01"/>
    <w:rsid w:val="00A962F4"/>
    <w:rsid w:val="00A96397"/>
    <w:rsid w:val="00A963E0"/>
    <w:rsid w:val="00A968CB"/>
    <w:rsid w:val="00A968FA"/>
    <w:rsid w:val="00A96A92"/>
    <w:rsid w:val="00A96BF5"/>
    <w:rsid w:val="00A96C06"/>
    <w:rsid w:val="00A96F1E"/>
    <w:rsid w:val="00A9715E"/>
    <w:rsid w:val="00A971A5"/>
    <w:rsid w:val="00A97365"/>
    <w:rsid w:val="00A97545"/>
    <w:rsid w:val="00A97635"/>
    <w:rsid w:val="00A97A93"/>
    <w:rsid w:val="00A97C67"/>
    <w:rsid w:val="00AA04F3"/>
    <w:rsid w:val="00AA0683"/>
    <w:rsid w:val="00AA06BC"/>
    <w:rsid w:val="00AA08A9"/>
    <w:rsid w:val="00AA0A33"/>
    <w:rsid w:val="00AA0CAD"/>
    <w:rsid w:val="00AA0EC9"/>
    <w:rsid w:val="00AA11A0"/>
    <w:rsid w:val="00AA11E4"/>
    <w:rsid w:val="00AA121A"/>
    <w:rsid w:val="00AA1269"/>
    <w:rsid w:val="00AA13B0"/>
    <w:rsid w:val="00AA13B6"/>
    <w:rsid w:val="00AA1439"/>
    <w:rsid w:val="00AA1547"/>
    <w:rsid w:val="00AA161A"/>
    <w:rsid w:val="00AA176E"/>
    <w:rsid w:val="00AA188A"/>
    <w:rsid w:val="00AA18D0"/>
    <w:rsid w:val="00AA1914"/>
    <w:rsid w:val="00AA194D"/>
    <w:rsid w:val="00AA1AA5"/>
    <w:rsid w:val="00AA1BBD"/>
    <w:rsid w:val="00AA1C5F"/>
    <w:rsid w:val="00AA1D0D"/>
    <w:rsid w:val="00AA2150"/>
    <w:rsid w:val="00AA2179"/>
    <w:rsid w:val="00AA2285"/>
    <w:rsid w:val="00AA22A2"/>
    <w:rsid w:val="00AA2367"/>
    <w:rsid w:val="00AA23DC"/>
    <w:rsid w:val="00AA2486"/>
    <w:rsid w:val="00AA25DD"/>
    <w:rsid w:val="00AA260A"/>
    <w:rsid w:val="00AA27CD"/>
    <w:rsid w:val="00AA288C"/>
    <w:rsid w:val="00AA2952"/>
    <w:rsid w:val="00AA2C74"/>
    <w:rsid w:val="00AA2D6C"/>
    <w:rsid w:val="00AA2D8D"/>
    <w:rsid w:val="00AA2FAA"/>
    <w:rsid w:val="00AA32A6"/>
    <w:rsid w:val="00AA37A7"/>
    <w:rsid w:val="00AA3B27"/>
    <w:rsid w:val="00AA3C58"/>
    <w:rsid w:val="00AA3C74"/>
    <w:rsid w:val="00AA3D06"/>
    <w:rsid w:val="00AA3EB4"/>
    <w:rsid w:val="00AA4118"/>
    <w:rsid w:val="00AA42B7"/>
    <w:rsid w:val="00AA4A28"/>
    <w:rsid w:val="00AA4BF9"/>
    <w:rsid w:val="00AA53B1"/>
    <w:rsid w:val="00AA54B7"/>
    <w:rsid w:val="00AA555B"/>
    <w:rsid w:val="00AA57AB"/>
    <w:rsid w:val="00AA58AD"/>
    <w:rsid w:val="00AA58AE"/>
    <w:rsid w:val="00AA58B5"/>
    <w:rsid w:val="00AA5ACD"/>
    <w:rsid w:val="00AA5AFD"/>
    <w:rsid w:val="00AA60F6"/>
    <w:rsid w:val="00AA64DB"/>
    <w:rsid w:val="00AA6897"/>
    <w:rsid w:val="00AA69F1"/>
    <w:rsid w:val="00AA6A5A"/>
    <w:rsid w:val="00AA6DC7"/>
    <w:rsid w:val="00AA6F51"/>
    <w:rsid w:val="00AA71FE"/>
    <w:rsid w:val="00AA75D7"/>
    <w:rsid w:val="00AA7D73"/>
    <w:rsid w:val="00AB00D6"/>
    <w:rsid w:val="00AB01E4"/>
    <w:rsid w:val="00AB022A"/>
    <w:rsid w:val="00AB034C"/>
    <w:rsid w:val="00AB03AD"/>
    <w:rsid w:val="00AB0911"/>
    <w:rsid w:val="00AB0A32"/>
    <w:rsid w:val="00AB0A96"/>
    <w:rsid w:val="00AB0E3F"/>
    <w:rsid w:val="00AB0FDA"/>
    <w:rsid w:val="00AB12C1"/>
    <w:rsid w:val="00AB13B4"/>
    <w:rsid w:val="00AB1422"/>
    <w:rsid w:val="00AB15C6"/>
    <w:rsid w:val="00AB164B"/>
    <w:rsid w:val="00AB1701"/>
    <w:rsid w:val="00AB172E"/>
    <w:rsid w:val="00AB1A20"/>
    <w:rsid w:val="00AB1EE6"/>
    <w:rsid w:val="00AB2015"/>
    <w:rsid w:val="00AB2086"/>
    <w:rsid w:val="00AB2768"/>
    <w:rsid w:val="00AB28BB"/>
    <w:rsid w:val="00AB29D9"/>
    <w:rsid w:val="00AB2C4B"/>
    <w:rsid w:val="00AB2D33"/>
    <w:rsid w:val="00AB2E70"/>
    <w:rsid w:val="00AB2F52"/>
    <w:rsid w:val="00AB3051"/>
    <w:rsid w:val="00AB35AE"/>
    <w:rsid w:val="00AB35EF"/>
    <w:rsid w:val="00AB3896"/>
    <w:rsid w:val="00AB389B"/>
    <w:rsid w:val="00AB455C"/>
    <w:rsid w:val="00AB4AA3"/>
    <w:rsid w:val="00AB4F86"/>
    <w:rsid w:val="00AB4FA4"/>
    <w:rsid w:val="00AB4FD3"/>
    <w:rsid w:val="00AB500E"/>
    <w:rsid w:val="00AB51DA"/>
    <w:rsid w:val="00AB545C"/>
    <w:rsid w:val="00AB5579"/>
    <w:rsid w:val="00AB5625"/>
    <w:rsid w:val="00AB56C3"/>
    <w:rsid w:val="00AB58A3"/>
    <w:rsid w:val="00AB58C8"/>
    <w:rsid w:val="00AB59EE"/>
    <w:rsid w:val="00AB5A92"/>
    <w:rsid w:val="00AB5D27"/>
    <w:rsid w:val="00AB5ED6"/>
    <w:rsid w:val="00AB5FF6"/>
    <w:rsid w:val="00AB6254"/>
    <w:rsid w:val="00AB64B8"/>
    <w:rsid w:val="00AB65E6"/>
    <w:rsid w:val="00AB67D8"/>
    <w:rsid w:val="00AB6965"/>
    <w:rsid w:val="00AB699E"/>
    <w:rsid w:val="00AB6A8C"/>
    <w:rsid w:val="00AB6AA7"/>
    <w:rsid w:val="00AB6C43"/>
    <w:rsid w:val="00AB6FC9"/>
    <w:rsid w:val="00AB7026"/>
    <w:rsid w:val="00AB73F2"/>
    <w:rsid w:val="00AB77B6"/>
    <w:rsid w:val="00AB7830"/>
    <w:rsid w:val="00AB79C4"/>
    <w:rsid w:val="00AB7A53"/>
    <w:rsid w:val="00AB7AC2"/>
    <w:rsid w:val="00AB7B8F"/>
    <w:rsid w:val="00AB7EA1"/>
    <w:rsid w:val="00AB7F0D"/>
    <w:rsid w:val="00AC003C"/>
    <w:rsid w:val="00AC01E2"/>
    <w:rsid w:val="00AC0897"/>
    <w:rsid w:val="00AC08B3"/>
    <w:rsid w:val="00AC092A"/>
    <w:rsid w:val="00AC0955"/>
    <w:rsid w:val="00AC0979"/>
    <w:rsid w:val="00AC098C"/>
    <w:rsid w:val="00AC09EA"/>
    <w:rsid w:val="00AC0F8B"/>
    <w:rsid w:val="00AC10F4"/>
    <w:rsid w:val="00AC1583"/>
    <w:rsid w:val="00AC16A4"/>
    <w:rsid w:val="00AC1E2A"/>
    <w:rsid w:val="00AC1F20"/>
    <w:rsid w:val="00AC2197"/>
    <w:rsid w:val="00AC2491"/>
    <w:rsid w:val="00AC26FC"/>
    <w:rsid w:val="00AC284D"/>
    <w:rsid w:val="00AC290B"/>
    <w:rsid w:val="00AC2ACB"/>
    <w:rsid w:val="00AC2B6A"/>
    <w:rsid w:val="00AC2DEE"/>
    <w:rsid w:val="00AC31C4"/>
    <w:rsid w:val="00AC33BB"/>
    <w:rsid w:val="00AC33FE"/>
    <w:rsid w:val="00AC34DB"/>
    <w:rsid w:val="00AC3519"/>
    <w:rsid w:val="00AC371B"/>
    <w:rsid w:val="00AC3A73"/>
    <w:rsid w:val="00AC3D14"/>
    <w:rsid w:val="00AC3E46"/>
    <w:rsid w:val="00AC4181"/>
    <w:rsid w:val="00AC42AA"/>
    <w:rsid w:val="00AC4A03"/>
    <w:rsid w:val="00AC4A34"/>
    <w:rsid w:val="00AC4E56"/>
    <w:rsid w:val="00AC50E2"/>
    <w:rsid w:val="00AC528B"/>
    <w:rsid w:val="00AC534E"/>
    <w:rsid w:val="00AC53E0"/>
    <w:rsid w:val="00AC5416"/>
    <w:rsid w:val="00AC58E3"/>
    <w:rsid w:val="00AC5B90"/>
    <w:rsid w:val="00AC5C17"/>
    <w:rsid w:val="00AC5C1C"/>
    <w:rsid w:val="00AC5FE8"/>
    <w:rsid w:val="00AC6722"/>
    <w:rsid w:val="00AC6B1D"/>
    <w:rsid w:val="00AC6C26"/>
    <w:rsid w:val="00AC6C6E"/>
    <w:rsid w:val="00AC6D74"/>
    <w:rsid w:val="00AC6E86"/>
    <w:rsid w:val="00AC6F4D"/>
    <w:rsid w:val="00AC6F8B"/>
    <w:rsid w:val="00AC7711"/>
    <w:rsid w:val="00AC788E"/>
    <w:rsid w:val="00AC7899"/>
    <w:rsid w:val="00AC7E0C"/>
    <w:rsid w:val="00AD0096"/>
    <w:rsid w:val="00AD01E7"/>
    <w:rsid w:val="00AD0A84"/>
    <w:rsid w:val="00AD118E"/>
    <w:rsid w:val="00AD11C3"/>
    <w:rsid w:val="00AD1949"/>
    <w:rsid w:val="00AD1AFE"/>
    <w:rsid w:val="00AD1BD7"/>
    <w:rsid w:val="00AD1E39"/>
    <w:rsid w:val="00AD1FC5"/>
    <w:rsid w:val="00AD212C"/>
    <w:rsid w:val="00AD2160"/>
    <w:rsid w:val="00AD250E"/>
    <w:rsid w:val="00AD2598"/>
    <w:rsid w:val="00AD314F"/>
    <w:rsid w:val="00AD3452"/>
    <w:rsid w:val="00AD360E"/>
    <w:rsid w:val="00AD3B4B"/>
    <w:rsid w:val="00AD3CF6"/>
    <w:rsid w:val="00AD3D66"/>
    <w:rsid w:val="00AD3E74"/>
    <w:rsid w:val="00AD3EDF"/>
    <w:rsid w:val="00AD4235"/>
    <w:rsid w:val="00AD42CB"/>
    <w:rsid w:val="00AD44AA"/>
    <w:rsid w:val="00AD4569"/>
    <w:rsid w:val="00AD46A2"/>
    <w:rsid w:val="00AD471A"/>
    <w:rsid w:val="00AD472D"/>
    <w:rsid w:val="00AD4906"/>
    <w:rsid w:val="00AD4A5A"/>
    <w:rsid w:val="00AD4ACE"/>
    <w:rsid w:val="00AD5185"/>
    <w:rsid w:val="00AD554E"/>
    <w:rsid w:val="00AD56AF"/>
    <w:rsid w:val="00AD57A8"/>
    <w:rsid w:val="00AD5885"/>
    <w:rsid w:val="00AD5A96"/>
    <w:rsid w:val="00AD5AAC"/>
    <w:rsid w:val="00AD5EF1"/>
    <w:rsid w:val="00AD6932"/>
    <w:rsid w:val="00AD6AE4"/>
    <w:rsid w:val="00AD6FD9"/>
    <w:rsid w:val="00AD72AB"/>
    <w:rsid w:val="00AD7354"/>
    <w:rsid w:val="00AD76CE"/>
    <w:rsid w:val="00AD771E"/>
    <w:rsid w:val="00AD7800"/>
    <w:rsid w:val="00AD7954"/>
    <w:rsid w:val="00AD79AB"/>
    <w:rsid w:val="00AE02EB"/>
    <w:rsid w:val="00AE044B"/>
    <w:rsid w:val="00AE088D"/>
    <w:rsid w:val="00AE0891"/>
    <w:rsid w:val="00AE0A3E"/>
    <w:rsid w:val="00AE0AD2"/>
    <w:rsid w:val="00AE0C8F"/>
    <w:rsid w:val="00AE0E64"/>
    <w:rsid w:val="00AE1248"/>
    <w:rsid w:val="00AE1581"/>
    <w:rsid w:val="00AE15A0"/>
    <w:rsid w:val="00AE162C"/>
    <w:rsid w:val="00AE1703"/>
    <w:rsid w:val="00AE1882"/>
    <w:rsid w:val="00AE18AA"/>
    <w:rsid w:val="00AE21AA"/>
    <w:rsid w:val="00AE2247"/>
    <w:rsid w:val="00AE2523"/>
    <w:rsid w:val="00AE26F4"/>
    <w:rsid w:val="00AE2762"/>
    <w:rsid w:val="00AE2E8F"/>
    <w:rsid w:val="00AE320D"/>
    <w:rsid w:val="00AE344B"/>
    <w:rsid w:val="00AE3817"/>
    <w:rsid w:val="00AE39F6"/>
    <w:rsid w:val="00AE3C90"/>
    <w:rsid w:val="00AE3F01"/>
    <w:rsid w:val="00AE443B"/>
    <w:rsid w:val="00AE4646"/>
    <w:rsid w:val="00AE4AF3"/>
    <w:rsid w:val="00AE4C80"/>
    <w:rsid w:val="00AE4D13"/>
    <w:rsid w:val="00AE55D6"/>
    <w:rsid w:val="00AE5D21"/>
    <w:rsid w:val="00AE649D"/>
    <w:rsid w:val="00AE6D16"/>
    <w:rsid w:val="00AE6F28"/>
    <w:rsid w:val="00AE6FF4"/>
    <w:rsid w:val="00AE7273"/>
    <w:rsid w:val="00AE7322"/>
    <w:rsid w:val="00AE73A9"/>
    <w:rsid w:val="00AE73B6"/>
    <w:rsid w:val="00AE75EA"/>
    <w:rsid w:val="00AE7C59"/>
    <w:rsid w:val="00AE7C68"/>
    <w:rsid w:val="00AE7F15"/>
    <w:rsid w:val="00AE7F87"/>
    <w:rsid w:val="00AF010F"/>
    <w:rsid w:val="00AF0207"/>
    <w:rsid w:val="00AF03EB"/>
    <w:rsid w:val="00AF085E"/>
    <w:rsid w:val="00AF0C34"/>
    <w:rsid w:val="00AF0FAB"/>
    <w:rsid w:val="00AF1063"/>
    <w:rsid w:val="00AF10A5"/>
    <w:rsid w:val="00AF141F"/>
    <w:rsid w:val="00AF152D"/>
    <w:rsid w:val="00AF160A"/>
    <w:rsid w:val="00AF16E3"/>
    <w:rsid w:val="00AF19A3"/>
    <w:rsid w:val="00AF1B35"/>
    <w:rsid w:val="00AF23F6"/>
    <w:rsid w:val="00AF24C7"/>
    <w:rsid w:val="00AF26D2"/>
    <w:rsid w:val="00AF2962"/>
    <w:rsid w:val="00AF2B8C"/>
    <w:rsid w:val="00AF3283"/>
    <w:rsid w:val="00AF32A8"/>
    <w:rsid w:val="00AF367D"/>
    <w:rsid w:val="00AF36CA"/>
    <w:rsid w:val="00AF3953"/>
    <w:rsid w:val="00AF3D8D"/>
    <w:rsid w:val="00AF410D"/>
    <w:rsid w:val="00AF43F0"/>
    <w:rsid w:val="00AF49F5"/>
    <w:rsid w:val="00AF4DC3"/>
    <w:rsid w:val="00AF4E3C"/>
    <w:rsid w:val="00AF5001"/>
    <w:rsid w:val="00AF5046"/>
    <w:rsid w:val="00AF5206"/>
    <w:rsid w:val="00AF5259"/>
    <w:rsid w:val="00AF532E"/>
    <w:rsid w:val="00AF53A9"/>
    <w:rsid w:val="00AF5405"/>
    <w:rsid w:val="00AF57DD"/>
    <w:rsid w:val="00AF5D66"/>
    <w:rsid w:val="00AF6284"/>
    <w:rsid w:val="00AF663F"/>
    <w:rsid w:val="00AF672F"/>
    <w:rsid w:val="00AF6741"/>
    <w:rsid w:val="00AF6793"/>
    <w:rsid w:val="00AF684D"/>
    <w:rsid w:val="00AF6C8A"/>
    <w:rsid w:val="00AF6D80"/>
    <w:rsid w:val="00AF7166"/>
    <w:rsid w:val="00AF73E9"/>
    <w:rsid w:val="00AF7646"/>
    <w:rsid w:val="00AF78CD"/>
    <w:rsid w:val="00AF7C64"/>
    <w:rsid w:val="00B00076"/>
    <w:rsid w:val="00B0008A"/>
    <w:rsid w:val="00B000BE"/>
    <w:rsid w:val="00B00257"/>
    <w:rsid w:val="00B002CC"/>
    <w:rsid w:val="00B0038C"/>
    <w:rsid w:val="00B00427"/>
    <w:rsid w:val="00B006A2"/>
    <w:rsid w:val="00B006FE"/>
    <w:rsid w:val="00B0092A"/>
    <w:rsid w:val="00B00BA5"/>
    <w:rsid w:val="00B00BAF"/>
    <w:rsid w:val="00B00C2A"/>
    <w:rsid w:val="00B00C3E"/>
    <w:rsid w:val="00B00DFD"/>
    <w:rsid w:val="00B01378"/>
    <w:rsid w:val="00B016E0"/>
    <w:rsid w:val="00B017EF"/>
    <w:rsid w:val="00B01962"/>
    <w:rsid w:val="00B019F6"/>
    <w:rsid w:val="00B01BAE"/>
    <w:rsid w:val="00B01FE8"/>
    <w:rsid w:val="00B024B0"/>
    <w:rsid w:val="00B02768"/>
    <w:rsid w:val="00B02A54"/>
    <w:rsid w:val="00B02C0F"/>
    <w:rsid w:val="00B02DC8"/>
    <w:rsid w:val="00B03156"/>
    <w:rsid w:val="00B037A6"/>
    <w:rsid w:val="00B03EAA"/>
    <w:rsid w:val="00B043B3"/>
    <w:rsid w:val="00B04508"/>
    <w:rsid w:val="00B04623"/>
    <w:rsid w:val="00B0487A"/>
    <w:rsid w:val="00B04B55"/>
    <w:rsid w:val="00B04C92"/>
    <w:rsid w:val="00B051B1"/>
    <w:rsid w:val="00B0528F"/>
    <w:rsid w:val="00B0532D"/>
    <w:rsid w:val="00B0533A"/>
    <w:rsid w:val="00B05365"/>
    <w:rsid w:val="00B053E6"/>
    <w:rsid w:val="00B0566E"/>
    <w:rsid w:val="00B0571B"/>
    <w:rsid w:val="00B05730"/>
    <w:rsid w:val="00B05833"/>
    <w:rsid w:val="00B05F0D"/>
    <w:rsid w:val="00B0601B"/>
    <w:rsid w:val="00B060F3"/>
    <w:rsid w:val="00B06186"/>
    <w:rsid w:val="00B06437"/>
    <w:rsid w:val="00B0645C"/>
    <w:rsid w:val="00B06C82"/>
    <w:rsid w:val="00B06F92"/>
    <w:rsid w:val="00B06FE6"/>
    <w:rsid w:val="00B0737D"/>
    <w:rsid w:val="00B075D1"/>
    <w:rsid w:val="00B077E5"/>
    <w:rsid w:val="00B07B35"/>
    <w:rsid w:val="00B07C51"/>
    <w:rsid w:val="00B07C5C"/>
    <w:rsid w:val="00B10291"/>
    <w:rsid w:val="00B1042C"/>
    <w:rsid w:val="00B104A7"/>
    <w:rsid w:val="00B104D8"/>
    <w:rsid w:val="00B107A5"/>
    <w:rsid w:val="00B10A07"/>
    <w:rsid w:val="00B10A16"/>
    <w:rsid w:val="00B10C1E"/>
    <w:rsid w:val="00B111BF"/>
    <w:rsid w:val="00B1131B"/>
    <w:rsid w:val="00B11381"/>
    <w:rsid w:val="00B11447"/>
    <w:rsid w:val="00B11791"/>
    <w:rsid w:val="00B117E4"/>
    <w:rsid w:val="00B11CE1"/>
    <w:rsid w:val="00B11E1E"/>
    <w:rsid w:val="00B11E37"/>
    <w:rsid w:val="00B1204E"/>
    <w:rsid w:val="00B12270"/>
    <w:rsid w:val="00B1239B"/>
    <w:rsid w:val="00B1241B"/>
    <w:rsid w:val="00B1255C"/>
    <w:rsid w:val="00B12A04"/>
    <w:rsid w:val="00B12E1A"/>
    <w:rsid w:val="00B1305D"/>
    <w:rsid w:val="00B1335E"/>
    <w:rsid w:val="00B13B97"/>
    <w:rsid w:val="00B13BD8"/>
    <w:rsid w:val="00B13EFD"/>
    <w:rsid w:val="00B14333"/>
    <w:rsid w:val="00B144CB"/>
    <w:rsid w:val="00B146F2"/>
    <w:rsid w:val="00B1536E"/>
    <w:rsid w:val="00B154B1"/>
    <w:rsid w:val="00B154C6"/>
    <w:rsid w:val="00B15986"/>
    <w:rsid w:val="00B15B07"/>
    <w:rsid w:val="00B15FD2"/>
    <w:rsid w:val="00B16089"/>
    <w:rsid w:val="00B1641D"/>
    <w:rsid w:val="00B164B6"/>
    <w:rsid w:val="00B1680C"/>
    <w:rsid w:val="00B16B5F"/>
    <w:rsid w:val="00B16B9A"/>
    <w:rsid w:val="00B16DBD"/>
    <w:rsid w:val="00B1710B"/>
    <w:rsid w:val="00B175D5"/>
    <w:rsid w:val="00B17639"/>
    <w:rsid w:val="00B17680"/>
    <w:rsid w:val="00B17A1E"/>
    <w:rsid w:val="00B17BCA"/>
    <w:rsid w:val="00B17CA4"/>
    <w:rsid w:val="00B20435"/>
    <w:rsid w:val="00B205C3"/>
    <w:rsid w:val="00B205E5"/>
    <w:rsid w:val="00B20891"/>
    <w:rsid w:val="00B20BF8"/>
    <w:rsid w:val="00B20F28"/>
    <w:rsid w:val="00B20F32"/>
    <w:rsid w:val="00B21072"/>
    <w:rsid w:val="00B21136"/>
    <w:rsid w:val="00B215CB"/>
    <w:rsid w:val="00B215E8"/>
    <w:rsid w:val="00B216E7"/>
    <w:rsid w:val="00B21C60"/>
    <w:rsid w:val="00B21F1B"/>
    <w:rsid w:val="00B21F58"/>
    <w:rsid w:val="00B220A4"/>
    <w:rsid w:val="00B22354"/>
    <w:rsid w:val="00B22580"/>
    <w:rsid w:val="00B229D7"/>
    <w:rsid w:val="00B229E8"/>
    <w:rsid w:val="00B22E62"/>
    <w:rsid w:val="00B22FB0"/>
    <w:rsid w:val="00B231A4"/>
    <w:rsid w:val="00B2331D"/>
    <w:rsid w:val="00B233C1"/>
    <w:rsid w:val="00B233FC"/>
    <w:rsid w:val="00B23586"/>
    <w:rsid w:val="00B237CE"/>
    <w:rsid w:val="00B239D7"/>
    <w:rsid w:val="00B23A32"/>
    <w:rsid w:val="00B23A5D"/>
    <w:rsid w:val="00B23B26"/>
    <w:rsid w:val="00B23FF1"/>
    <w:rsid w:val="00B24066"/>
    <w:rsid w:val="00B24120"/>
    <w:rsid w:val="00B24389"/>
    <w:rsid w:val="00B244FA"/>
    <w:rsid w:val="00B24861"/>
    <w:rsid w:val="00B24A8C"/>
    <w:rsid w:val="00B24B42"/>
    <w:rsid w:val="00B24BBC"/>
    <w:rsid w:val="00B2501B"/>
    <w:rsid w:val="00B254B6"/>
    <w:rsid w:val="00B25619"/>
    <w:rsid w:val="00B256B2"/>
    <w:rsid w:val="00B25857"/>
    <w:rsid w:val="00B2595C"/>
    <w:rsid w:val="00B25A55"/>
    <w:rsid w:val="00B25B8F"/>
    <w:rsid w:val="00B25E4E"/>
    <w:rsid w:val="00B25EEB"/>
    <w:rsid w:val="00B2632A"/>
    <w:rsid w:val="00B2635E"/>
    <w:rsid w:val="00B26646"/>
    <w:rsid w:val="00B26DDE"/>
    <w:rsid w:val="00B26E37"/>
    <w:rsid w:val="00B26EBF"/>
    <w:rsid w:val="00B2728B"/>
    <w:rsid w:val="00B273B5"/>
    <w:rsid w:val="00B27FA8"/>
    <w:rsid w:val="00B30439"/>
    <w:rsid w:val="00B30B2E"/>
    <w:rsid w:val="00B30C14"/>
    <w:rsid w:val="00B30CE0"/>
    <w:rsid w:val="00B3103C"/>
    <w:rsid w:val="00B310E8"/>
    <w:rsid w:val="00B31340"/>
    <w:rsid w:val="00B314E0"/>
    <w:rsid w:val="00B31907"/>
    <w:rsid w:val="00B31985"/>
    <w:rsid w:val="00B319FB"/>
    <w:rsid w:val="00B31BFF"/>
    <w:rsid w:val="00B31C21"/>
    <w:rsid w:val="00B32288"/>
    <w:rsid w:val="00B325BC"/>
    <w:rsid w:val="00B32660"/>
    <w:rsid w:val="00B328B4"/>
    <w:rsid w:val="00B329B6"/>
    <w:rsid w:val="00B329C7"/>
    <w:rsid w:val="00B32B7F"/>
    <w:rsid w:val="00B32C4E"/>
    <w:rsid w:val="00B33549"/>
    <w:rsid w:val="00B33675"/>
    <w:rsid w:val="00B33821"/>
    <w:rsid w:val="00B33D7A"/>
    <w:rsid w:val="00B33F02"/>
    <w:rsid w:val="00B34289"/>
    <w:rsid w:val="00B342FF"/>
    <w:rsid w:val="00B34364"/>
    <w:rsid w:val="00B3445C"/>
    <w:rsid w:val="00B34606"/>
    <w:rsid w:val="00B34750"/>
    <w:rsid w:val="00B3486D"/>
    <w:rsid w:val="00B34D46"/>
    <w:rsid w:val="00B3516E"/>
    <w:rsid w:val="00B35176"/>
    <w:rsid w:val="00B35752"/>
    <w:rsid w:val="00B3595C"/>
    <w:rsid w:val="00B359C5"/>
    <w:rsid w:val="00B35B40"/>
    <w:rsid w:val="00B35CED"/>
    <w:rsid w:val="00B35E17"/>
    <w:rsid w:val="00B361AA"/>
    <w:rsid w:val="00B36217"/>
    <w:rsid w:val="00B3637F"/>
    <w:rsid w:val="00B36648"/>
    <w:rsid w:val="00B366F8"/>
    <w:rsid w:val="00B3685F"/>
    <w:rsid w:val="00B36888"/>
    <w:rsid w:val="00B36AFD"/>
    <w:rsid w:val="00B36B68"/>
    <w:rsid w:val="00B36CAF"/>
    <w:rsid w:val="00B36E6F"/>
    <w:rsid w:val="00B37048"/>
    <w:rsid w:val="00B37083"/>
    <w:rsid w:val="00B3709C"/>
    <w:rsid w:val="00B372F4"/>
    <w:rsid w:val="00B372FA"/>
    <w:rsid w:val="00B37320"/>
    <w:rsid w:val="00B373F2"/>
    <w:rsid w:val="00B4022C"/>
    <w:rsid w:val="00B4029A"/>
    <w:rsid w:val="00B4070B"/>
    <w:rsid w:val="00B40A36"/>
    <w:rsid w:val="00B40BA4"/>
    <w:rsid w:val="00B40E62"/>
    <w:rsid w:val="00B41217"/>
    <w:rsid w:val="00B41246"/>
    <w:rsid w:val="00B4154D"/>
    <w:rsid w:val="00B419FF"/>
    <w:rsid w:val="00B41B21"/>
    <w:rsid w:val="00B41B58"/>
    <w:rsid w:val="00B41C89"/>
    <w:rsid w:val="00B41CCF"/>
    <w:rsid w:val="00B41DAC"/>
    <w:rsid w:val="00B41FB2"/>
    <w:rsid w:val="00B42096"/>
    <w:rsid w:val="00B42154"/>
    <w:rsid w:val="00B422F9"/>
    <w:rsid w:val="00B42369"/>
    <w:rsid w:val="00B427B8"/>
    <w:rsid w:val="00B42E25"/>
    <w:rsid w:val="00B42E6C"/>
    <w:rsid w:val="00B4300A"/>
    <w:rsid w:val="00B4307E"/>
    <w:rsid w:val="00B43372"/>
    <w:rsid w:val="00B434FE"/>
    <w:rsid w:val="00B4362E"/>
    <w:rsid w:val="00B43722"/>
    <w:rsid w:val="00B4399D"/>
    <w:rsid w:val="00B43A60"/>
    <w:rsid w:val="00B43C24"/>
    <w:rsid w:val="00B440C2"/>
    <w:rsid w:val="00B4456D"/>
    <w:rsid w:val="00B44684"/>
    <w:rsid w:val="00B450FE"/>
    <w:rsid w:val="00B4588A"/>
    <w:rsid w:val="00B45DA2"/>
    <w:rsid w:val="00B45FB0"/>
    <w:rsid w:val="00B465EA"/>
    <w:rsid w:val="00B46760"/>
    <w:rsid w:val="00B46F44"/>
    <w:rsid w:val="00B47160"/>
    <w:rsid w:val="00B476CB"/>
    <w:rsid w:val="00B47B79"/>
    <w:rsid w:val="00B47E75"/>
    <w:rsid w:val="00B47FE5"/>
    <w:rsid w:val="00B47FF1"/>
    <w:rsid w:val="00B50084"/>
    <w:rsid w:val="00B500DE"/>
    <w:rsid w:val="00B500F7"/>
    <w:rsid w:val="00B501C0"/>
    <w:rsid w:val="00B502AA"/>
    <w:rsid w:val="00B5049A"/>
    <w:rsid w:val="00B50515"/>
    <w:rsid w:val="00B509FB"/>
    <w:rsid w:val="00B50B49"/>
    <w:rsid w:val="00B50B63"/>
    <w:rsid w:val="00B50E8C"/>
    <w:rsid w:val="00B510F3"/>
    <w:rsid w:val="00B510F9"/>
    <w:rsid w:val="00B515FE"/>
    <w:rsid w:val="00B5179C"/>
    <w:rsid w:val="00B51810"/>
    <w:rsid w:val="00B51CAC"/>
    <w:rsid w:val="00B51EB9"/>
    <w:rsid w:val="00B522CF"/>
    <w:rsid w:val="00B522E6"/>
    <w:rsid w:val="00B524D8"/>
    <w:rsid w:val="00B52607"/>
    <w:rsid w:val="00B52655"/>
    <w:rsid w:val="00B526A4"/>
    <w:rsid w:val="00B527A4"/>
    <w:rsid w:val="00B52A28"/>
    <w:rsid w:val="00B52AD6"/>
    <w:rsid w:val="00B52C3F"/>
    <w:rsid w:val="00B52EE2"/>
    <w:rsid w:val="00B52EFB"/>
    <w:rsid w:val="00B5316C"/>
    <w:rsid w:val="00B531C9"/>
    <w:rsid w:val="00B53219"/>
    <w:rsid w:val="00B535AD"/>
    <w:rsid w:val="00B53B0B"/>
    <w:rsid w:val="00B53C5D"/>
    <w:rsid w:val="00B53E2E"/>
    <w:rsid w:val="00B54009"/>
    <w:rsid w:val="00B542C1"/>
    <w:rsid w:val="00B54617"/>
    <w:rsid w:val="00B54822"/>
    <w:rsid w:val="00B55222"/>
    <w:rsid w:val="00B55A4B"/>
    <w:rsid w:val="00B55D8D"/>
    <w:rsid w:val="00B562EB"/>
    <w:rsid w:val="00B56914"/>
    <w:rsid w:val="00B56F33"/>
    <w:rsid w:val="00B56F88"/>
    <w:rsid w:val="00B57099"/>
    <w:rsid w:val="00B5714D"/>
    <w:rsid w:val="00B57968"/>
    <w:rsid w:val="00B57D63"/>
    <w:rsid w:val="00B60035"/>
    <w:rsid w:val="00B601E6"/>
    <w:rsid w:val="00B60386"/>
    <w:rsid w:val="00B6064D"/>
    <w:rsid w:val="00B608BE"/>
    <w:rsid w:val="00B608F5"/>
    <w:rsid w:val="00B6124C"/>
    <w:rsid w:val="00B616F5"/>
    <w:rsid w:val="00B617E5"/>
    <w:rsid w:val="00B61AC9"/>
    <w:rsid w:val="00B61C4A"/>
    <w:rsid w:val="00B61EFB"/>
    <w:rsid w:val="00B6200C"/>
    <w:rsid w:val="00B6201C"/>
    <w:rsid w:val="00B620DB"/>
    <w:rsid w:val="00B626D9"/>
    <w:rsid w:val="00B62905"/>
    <w:rsid w:val="00B62B6A"/>
    <w:rsid w:val="00B630BD"/>
    <w:rsid w:val="00B6362A"/>
    <w:rsid w:val="00B63634"/>
    <w:rsid w:val="00B6376C"/>
    <w:rsid w:val="00B63B2D"/>
    <w:rsid w:val="00B63D81"/>
    <w:rsid w:val="00B63EF1"/>
    <w:rsid w:val="00B63F62"/>
    <w:rsid w:val="00B63FFF"/>
    <w:rsid w:val="00B641D9"/>
    <w:rsid w:val="00B642B8"/>
    <w:rsid w:val="00B6446A"/>
    <w:rsid w:val="00B64677"/>
    <w:rsid w:val="00B648DE"/>
    <w:rsid w:val="00B6496F"/>
    <w:rsid w:val="00B64A2D"/>
    <w:rsid w:val="00B64B93"/>
    <w:rsid w:val="00B64DEE"/>
    <w:rsid w:val="00B64E41"/>
    <w:rsid w:val="00B651A8"/>
    <w:rsid w:val="00B65C19"/>
    <w:rsid w:val="00B65EA3"/>
    <w:rsid w:val="00B6604F"/>
    <w:rsid w:val="00B6648D"/>
    <w:rsid w:val="00B66A3C"/>
    <w:rsid w:val="00B67009"/>
    <w:rsid w:val="00B670CB"/>
    <w:rsid w:val="00B671CF"/>
    <w:rsid w:val="00B67323"/>
    <w:rsid w:val="00B673F6"/>
    <w:rsid w:val="00B674A4"/>
    <w:rsid w:val="00B675CC"/>
    <w:rsid w:val="00B67A71"/>
    <w:rsid w:val="00B67B13"/>
    <w:rsid w:val="00B67C24"/>
    <w:rsid w:val="00B67D22"/>
    <w:rsid w:val="00B67D90"/>
    <w:rsid w:val="00B67FC2"/>
    <w:rsid w:val="00B701B0"/>
    <w:rsid w:val="00B70253"/>
    <w:rsid w:val="00B7093E"/>
    <w:rsid w:val="00B70CFC"/>
    <w:rsid w:val="00B71031"/>
    <w:rsid w:val="00B710E7"/>
    <w:rsid w:val="00B712A6"/>
    <w:rsid w:val="00B71E1A"/>
    <w:rsid w:val="00B7208E"/>
    <w:rsid w:val="00B720F7"/>
    <w:rsid w:val="00B7216A"/>
    <w:rsid w:val="00B721CC"/>
    <w:rsid w:val="00B7220C"/>
    <w:rsid w:val="00B722EE"/>
    <w:rsid w:val="00B7238E"/>
    <w:rsid w:val="00B7245A"/>
    <w:rsid w:val="00B72BB2"/>
    <w:rsid w:val="00B72C7A"/>
    <w:rsid w:val="00B72E32"/>
    <w:rsid w:val="00B7301D"/>
    <w:rsid w:val="00B73370"/>
    <w:rsid w:val="00B735B1"/>
    <w:rsid w:val="00B736FF"/>
    <w:rsid w:val="00B73775"/>
    <w:rsid w:val="00B73FFF"/>
    <w:rsid w:val="00B74393"/>
    <w:rsid w:val="00B74511"/>
    <w:rsid w:val="00B7452A"/>
    <w:rsid w:val="00B74717"/>
    <w:rsid w:val="00B747EE"/>
    <w:rsid w:val="00B74D2C"/>
    <w:rsid w:val="00B75001"/>
    <w:rsid w:val="00B756EF"/>
    <w:rsid w:val="00B7576C"/>
    <w:rsid w:val="00B75D4F"/>
    <w:rsid w:val="00B75E14"/>
    <w:rsid w:val="00B7653B"/>
    <w:rsid w:val="00B766B1"/>
    <w:rsid w:val="00B7677D"/>
    <w:rsid w:val="00B768AC"/>
    <w:rsid w:val="00B76CCC"/>
    <w:rsid w:val="00B76D3D"/>
    <w:rsid w:val="00B76E89"/>
    <w:rsid w:val="00B777A3"/>
    <w:rsid w:val="00B77947"/>
    <w:rsid w:val="00B77A30"/>
    <w:rsid w:val="00B77A86"/>
    <w:rsid w:val="00B77C62"/>
    <w:rsid w:val="00B77D81"/>
    <w:rsid w:val="00B803A7"/>
    <w:rsid w:val="00B804BF"/>
    <w:rsid w:val="00B80753"/>
    <w:rsid w:val="00B8085C"/>
    <w:rsid w:val="00B80932"/>
    <w:rsid w:val="00B80B14"/>
    <w:rsid w:val="00B80EE9"/>
    <w:rsid w:val="00B81066"/>
    <w:rsid w:val="00B814D5"/>
    <w:rsid w:val="00B81C22"/>
    <w:rsid w:val="00B81DD3"/>
    <w:rsid w:val="00B81EFC"/>
    <w:rsid w:val="00B820AE"/>
    <w:rsid w:val="00B822D3"/>
    <w:rsid w:val="00B82595"/>
    <w:rsid w:val="00B82823"/>
    <w:rsid w:val="00B82893"/>
    <w:rsid w:val="00B82B17"/>
    <w:rsid w:val="00B82D4C"/>
    <w:rsid w:val="00B82E16"/>
    <w:rsid w:val="00B82F22"/>
    <w:rsid w:val="00B83084"/>
    <w:rsid w:val="00B834DC"/>
    <w:rsid w:val="00B83AF1"/>
    <w:rsid w:val="00B83CA9"/>
    <w:rsid w:val="00B83D3B"/>
    <w:rsid w:val="00B83DA0"/>
    <w:rsid w:val="00B83DE1"/>
    <w:rsid w:val="00B83E78"/>
    <w:rsid w:val="00B8414D"/>
    <w:rsid w:val="00B848C2"/>
    <w:rsid w:val="00B848CE"/>
    <w:rsid w:val="00B84B08"/>
    <w:rsid w:val="00B84DD6"/>
    <w:rsid w:val="00B8509B"/>
    <w:rsid w:val="00B85202"/>
    <w:rsid w:val="00B85243"/>
    <w:rsid w:val="00B85622"/>
    <w:rsid w:val="00B85BF7"/>
    <w:rsid w:val="00B85C98"/>
    <w:rsid w:val="00B85F9B"/>
    <w:rsid w:val="00B86015"/>
    <w:rsid w:val="00B860BC"/>
    <w:rsid w:val="00B861A1"/>
    <w:rsid w:val="00B8718F"/>
    <w:rsid w:val="00B8731C"/>
    <w:rsid w:val="00B8759E"/>
    <w:rsid w:val="00B877E2"/>
    <w:rsid w:val="00B877EC"/>
    <w:rsid w:val="00B8791A"/>
    <w:rsid w:val="00B8797B"/>
    <w:rsid w:val="00B87B20"/>
    <w:rsid w:val="00B87FD9"/>
    <w:rsid w:val="00B903C7"/>
    <w:rsid w:val="00B9078C"/>
    <w:rsid w:val="00B9098F"/>
    <w:rsid w:val="00B909C6"/>
    <w:rsid w:val="00B909F6"/>
    <w:rsid w:val="00B90AAB"/>
    <w:rsid w:val="00B90AEE"/>
    <w:rsid w:val="00B90C50"/>
    <w:rsid w:val="00B90D80"/>
    <w:rsid w:val="00B90F8D"/>
    <w:rsid w:val="00B91478"/>
    <w:rsid w:val="00B91AD8"/>
    <w:rsid w:val="00B91B30"/>
    <w:rsid w:val="00B91C60"/>
    <w:rsid w:val="00B91C6C"/>
    <w:rsid w:val="00B9207A"/>
    <w:rsid w:val="00B9230B"/>
    <w:rsid w:val="00B92412"/>
    <w:rsid w:val="00B92453"/>
    <w:rsid w:val="00B92538"/>
    <w:rsid w:val="00B926FD"/>
    <w:rsid w:val="00B92792"/>
    <w:rsid w:val="00B927A0"/>
    <w:rsid w:val="00B9283F"/>
    <w:rsid w:val="00B92C6C"/>
    <w:rsid w:val="00B92DC5"/>
    <w:rsid w:val="00B930BB"/>
    <w:rsid w:val="00B93534"/>
    <w:rsid w:val="00B93578"/>
    <w:rsid w:val="00B935BC"/>
    <w:rsid w:val="00B93782"/>
    <w:rsid w:val="00B9388B"/>
    <w:rsid w:val="00B938C8"/>
    <w:rsid w:val="00B93C41"/>
    <w:rsid w:val="00B9420E"/>
    <w:rsid w:val="00B942BF"/>
    <w:rsid w:val="00B94384"/>
    <w:rsid w:val="00B944BB"/>
    <w:rsid w:val="00B94BFF"/>
    <w:rsid w:val="00B952A7"/>
    <w:rsid w:val="00B95623"/>
    <w:rsid w:val="00B9563A"/>
    <w:rsid w:val="00B95A81"/>
    <w:rsid w:val="00B95DA5"/>
    <w:rsid w:val="00B96024"/>
    <w:rsid w:val="00B96295"/>
    <w:rsid w:val="00B963BF"/>
    <w:rsid w:val="00B966B4"/>
    <w:rsid w:val="00B968DE"/>
    <w:rsid w:val="00B96E4E"/>
    <w:rsid w:val="00B97025"/>
    <w:rsid w:val="00B970F3"/>
    <w:rsid w:val="00B971C3"/>
    <w:rsid w:val="00B977E8"/>
    <w:rsid w:val="00B97876"/>
    <w:rsid w:val="00B9793A"/>
    <w:rsid w:val="00B97951"/>
    <w:rsid w:val="00B979C9"/>
    <w:rsid w:val="00B97AE4"/>
    <w:rsid w:val="00B97E45"/>
    <w:rsid w:val="00B97E96"/>
    <w:rsid w:val="00B97F39"/>
    <w:rsid w:val="00B97F5D"/>
    <w:rsid w:val="00BA0571"/>
    <w:rsid w:val="00BA064B"/>
    <w:rsid w:val="00BA06DE"/>
    <w:rsid w:val="00BA08DA"/>
    <w:rsid w:val="00BA0AFA"/>
    <w:rsid w:val="00BA0F83"/>
    <w:rsid w:val="00BA1159"/>
    <w:rsid w:val="00BA126C"/>
    <w:rsid w:val="00BA172B"/>
    <w:rsid w:val="00BA18F9"/>
    <w:rsid w:val="00BA195F"/>
    <w:rsid w:val="00BA19AA"/>
    <w:rsid w:val="00BA19AE"/>
    <w:rsid w:val="00BA1A7A"/>
    <w:rsid w:val="00BA1ACA"/>
    <w:rsid w:val="00BA1AFD"/>
    <w:rsid w:val="00BA1FCE"/>
    <w:rsid w:val="00BA204A"/>
    <w:rsid w:val="00BA216A"/>
    <w:rsid w:val="00BA238A"/>
    <w:rsid w:val="00BA24AC"/>
    <w:rsid w:val="00BA286B"/>
    <w:rsid w:val="00BA2D02"/>
    <w:rsid w:val="00BA310E"/>
    <w:rsid w:val="00BA3428"/>
    <w:rsid w:val="00BA34BB"/>
    <w:rsid w:val="00BA36BF"/>
    <w:rsid w:val="00BA3923"/>
    <w:rsid w:val="00BA3A0C"/>
    <w:rsid w:val="00BA3CC4"/>
    <w:rsid w:val="00BA401A"/>
    <w:rsid w:val="00BA43A4"/>
    <w:rsid w:val="00BA4426"/>
    <w:rsid w:val="00BA447E"/>
    <w:rsid w:val="00BA45CD"/>
    <w:rsid w:val="00BA477A"/>
    <w:rsid w:val="00BA47BE"/>
    <w:rsid w:val="00BA4AAE"/>
    <w:rsid w:val="00BA4CFB"/>
    <w:rsid w:val="00BA50E9"/>
    <w:rsid w:val="00BA512D"/>
    <w:rsid w:val="00BA58A3"/>
    <w:rsid w:val="00BA5903"/>
    <w:rsid w:val="00BA5A7B"/>
    <w:rsid w:val="00BA5B4C"/>
    <w:rsid w:val="00BA5CE7"/>
    <w:rsid w:val="00BA5D49"/>
    <w:rsid w:val="00BA5D9B"/>
    <w:rsid w:val="00BA5ED6"/>
    <w:rsid w:val="00BA636A"/>
    <w:rsid w:val="00BA645C"/>
    <w:rsid w:val="00BA6523"/>
    <w:rsid w:val="00BA65F2"/>
    <w:rsid w:val="00BA6CE3"/>
    <w:rsid w:val="00BA6D27"/>
    <w:rsid w:val="00BA715D"/>
    <w:rsid w:val="00BA72A9"/>
    <w:rsid w:val="00BA7477"/>
    <w:rsid w:val="00BA7510"/>
    <w:rsid w:val="00BA75BD"/>
    <w:rsid w:val="00BA79E4"/>
    <w:rsid w:val="00BA7D73"/>
    <w:rsid w:val="00BA7F56"/>
    <w:rsid w:val="00BB01CB"/>
    <w:rsid w:val="00BB01D1"/>
    <w:rsid w:val="00BB05F2"/>
    <w:rsid w:val="00BB0F15"/>
    <w:rsid w:val="00BB0FD2"/>
    <w:rsid w:val="00BB1005"/>
    <w:rsid w:val="00BB1296"/>
    <w:rsid w:val="00BB12B3"/>
    <w:rsid w:val="00BB1883"/>
    <w:rsid w:val="00BB19E8"/>
    <w:rsid w:val="00BB1A3E"/>
    <w:rsid w:val="00BB20B9"/>
    <w:rsid w:val="00BB252F"/>
    <w:rsid w:val="00BB2740"/>
    <w:rsid w:val="00BB2A0A"/>
    <w:rsid w:val="00BB2BBC"/>
    <w:rsid w:val="00BB2ED9"/>
    <w:rsid w:val="00BB2F08"/>
    <w:rsid w:val="00BB2FDC"/>
    <w:rsid w:val="00BB33A3"/>
    <w:rsid w:val="00BB3658"/>
    <w:rsid w:val="00BB3701"/>
    <w:rsid w:val="00BB3CEB"/>
    <w:rsid w:val="00BB3FB4"/>
    <w:rsid w:val="00BB4953"/>
    <w:rsid w:val="00BB4B1E"/>
    <w:rsid w:val="00BB504A"/>
    <w:rsid w:val="00BB506A"/>
    <w:rsid w:val="00BB5098"/>
    <w:rsid w:val="00BB5693"/>
    <w:rsid w:val="00BB5AB4"/>
    <w:rsid w:val="00BB5C05"/>
    <w:rsid w:val="00BB5DCD"/>
    <w:rsid w:val="00BB5E09"/>
    <w:rsid w:val="00BB5E56"/>
    <w:rsid w:val="00BB5EA2"/>
    <w:rsid w:val="00BB623E"/>
    <w:rsid w:val="00BB667A"/>
    <w:rsid w:val="00BB6770"/>
    <w:rsid w:val="00BB68F4"/>
    <w:rsid w:val="00BB6A06"/>
    <w:rsid w:val="00BB6AE2"/>
    <w:rsid w:val="00BB6BEA"/>
    <w:rsid w:val="00BB7123"/>
    <w:rsid w:val="00BB715A"/>
    <w:rsid w:val="00BB7692"/>
    <w:rsid w:val="00BB7946"/>
    <w:rsid w:val="00BB7B17"/>
    <w:rsid w:val="00BB7B4F"/>
    <w:rsid w:val="00BB7BF4"/>
    <w:rsid w:val="00BB7DED"/>
    <w:rsid w:val="00BB7F9B"/>
    <w:rsid w:val="00BC006D"/>
    <w:rsid w:val="00BC01F4"/>
    <w:rsid w:val="00BC01F7"/>
    <w:rsid w:val="00BC02D8"/>
    <w:rsid w:val="00BC0336"/>
    <w:rsid w:val="00BC07D6"/>
    <w:rsid w:val="00BC098E"/>
    <w:rsid w:val="00BC0C72"/>
    <w:rsid w:val="00BC0E39"/>
    <w:rsid w:val="00BC1055"/>
    <w:rsid w:val="00BC1962"/>
    <w:rsid w:val="00BC1CEA"/>
    <w:rsid w:val="00BC1E92"/>
    <w:rsid w:val="00BC20BE"/>
    <w:rsid w:val="00BC2420"/>
    <w:rsid w:val="00BC253A"/>
    <w:rsid w:val="00BC2BF2"/>
    <w:rsid w:val="00BC2EF1"/>
    <w:rsid w:val="00BC2F23"/>
    <w:rsid w:val="00BC2FA7"/>
    <w:rsid w:val="00BC31F2"/>
    <w:rsid w:val="00BC3211"/>
    <w:rsid w:val="00BC329C"/>
    <w:rsid w:val="00BC3C85"/>
    <w:rsid w:val="00BC4053"/>
    <w:rsid w:val="00BC4243"/>
    <w:rsid w:val="00BC43FA"/>
    <w:rsid w:val="00BC46C6"/>
    <w:rsid w:val="00BC4E7B"/>
    <w:rsid w:val="00BC5173"/>
    <w:rsid w:val="00BC570F"/>
    <w:rsid w:val="00BC5724"/>
    <w:rsid w:val="00BC58BA"/>
    <w:rsid w:val="00BC59F2"/>
    <w:rsid w:val="00BC5C1C"/>
    <w:rsid w:val="00BC5EB8"/>
    <w:rsid w:val="00BC5F75"/>
    <w:rsid w:val="00BC6269"/>
    <w:rsid w:val="00BC6582"/>
    <w:rsid w:val="00BC689C"/>
    <w:rsid w:val="00BC68D7"/>
    <w:rsid w:val="00BC6AC3"/>
    <w:rsid w:val="00BC6BE6"/>
    <w:rsid w:val="00BC6CA6"/>
    <w:rsid w:val="00BC6D15"/>
    <w:rsid w:val="00BC6E8E"/>
    <w:rsid w:val="00BC6FC6"/>
    <w:rsid w:val="00BC7A50"/>
    <w:rsid w:val="00BD024C"/>
    <w:rsid w:val="00BD030F"/>
    <w:rsid w:val="00BD0536"/>
    <w:rsid w:val="00BD0FBD"/>
    <w:rsid w:val="00BD162B"/>
    <w:rsid w:val="00BD172D"/>
    <w:rsid w:val="00BD1A08"/>
    <w:rsid w:val="00BD1AEB"/>
    <w:rsid w:val="00BD1D66"/>
    <w:rsid w:val="00BD1E13"/>
    <w:rsid w:val="00BD2088"/>
    <w:rsid w:val="00BD226E"/>
    <w:rsid w:val="00BD2607"/>
    <w:rsid w:val="00BD33DF"/>
    <w:rsid w:val="00BD34DD"/>
    <w:rsid w:val="00BD3602"/>
    <w:rsid w:val="00BD370D"/>
    <w:rsid w:val="00BD3A82"/>
    <w:rsid w:val="00BD3AA3"/>
    <w:rsid w:val="00BD3C6D"/>
    <w:rsid w:val="00BD40FA"/>
    <w:rsid w:val="00BD4583"/>
    <w:rsid w:val="00BD4648"/>
    <w:rsid w:val="00BD48D1"/>
    <w:rsid w:val="00BD4A3F"/>
    <w:rsid w:val="00BD5019"/>
    <w:rsid w:val="00BD54A3"/>
    <w:rsid w:val="00BD55EA"/>
    <w:rsid w:val="00BD5619"/>
    <w:rsid w:val="00BD58F4"/>
    <w:rsid w:val="00BD595E"/>
    <w:rsid w:val="00BD60F1"/>
    <w:rsid w:val="00BD6228"/>
    <w:rsid w:val="00BD62BD"/>
    <w:rsid w:val="00BD62E3"/>
    <w:rsid w:val="00BD63E3"/>
    <w:rsid w:val="00BD66BD"/>
    <w:rsid w:val="00BD6703"/>
    <w:rsid w:val="00BD69B5"/>
    <w:rsid w:val="00BD6FDA"/>
    <w:rsid w:val="00BD71B5"/>
    <w:rsid w:val="00BD7213"/>
    <w:rsid w:val="00BD73CA"/>
    <w:rsid w:val="00BD770D"/>
    <w:rsid w:val="00BD79A2"/>
    <w:rsid w:val="00BD7B78"/>
    <w:rsid w:val="00BD7E58"/>
    <w:rsid w:val="00BD7F32"/>
    <w:rsid w:val="00BD7FB6"/>
    <w:rsid w:val="00BE0149"/>
    <w:rsid w:val="00BE0286"/>
    <w:rsid w:val="00BE029A"/>
    <w:rsid w:val="00BE0334"/>
    <w:rsid w:val="00BE049C"/>
    <w:rsid w:val="00BE0C1D"/>
    <w:rsid w:val="00BE0D11"/>
    <w:rsid w:val="00BE108D"/>
    <w:rsid w:val="00BE150F"/>
    <w:rsid w:val="00BE2126"/>
    <w:rsid w:val="00BE2218"/>
    <w:rsid w:val="00BE23C9"/>
    <w:rsid w:val="00BE242B"/>
    <w:rsid w:val="00BE24CD"/>
    <w:rsid w:val="00BE2A55"/>
    <w:rsid w:val="00BE2B64"/>
    <w:rsid w:val="00BE31EE"/>
    <w:rsid w:val="00BE338F"/>
    <w:rsid w:val="00BE33D1"/>
    <w:rsid w:val="00BE3446"/>
    <w:rsid w:val="00BE3AD8"/>
    <w:rsid w:val="00BE3CB1"/>
    <w:rsid w:val="00BE3DC3"/>
    <w:rsid w:val="00BE4158"/>
    <w:rsid w:val="00BE41D8"/>
    <w:rsid w:val="00BE4359"/>
    <w:rsid w:val="00BE45A9"/>
    <w:rsid w:val="00BE4D6B"/>
    <w:rsid w:val="00BE5272"/>
    <w:rsid w:val="00BE527D"/>
    <w:rsid w:val="00BE53B8"/>
    <w:rsid w:val="00BE545E"/>
    <w:rsid w:val="00BE5971"/>
    <w:rsid w:val="00BE59A4"/>
    <w:rsid w:val="00BE5ADF"/>
    <w:rsid w:val="00BE5EED"/>
    <w:rsid w:val="00BE6147"/>
    <w:rsid w:val="00BE64A1"/>
    <w:rsid w:val="00BE6B4D"/>
    <w:rsid w:val="00BE6D98"/>
    <w:rsid w:val="00BE6E1C"/>
    <w:rsid w:val="00BE7095"/>
    <w:rsid w:val="00BE70C9"/>
    <w:rsid w:val="00BE743B"/>
    <w:rsid w:val="00BE7760"/>
    <w:rsid w:val="00BE7B2C"/>
    <w:rsid w:val="00BE7D5C"/>
    <w:rsid w:val="00BE7ED1"/>
    <w:rsid w:val="00BE7FBF"/>
    <w:rsid w:val="00BF0116"/>
    <w:rsid w:val="00BF01DA"/>
    <w:rsid w:val="00BF04B4"/>
    <w:rsid w:val="00BF0675"/>
    <w:rsid w:val="00BF0969"/>
    <w:rsid w:val="00BF0ABD"/>
    <w:rsid w:val="00BF0B47"/>
    <w:rsid w:val="00BF0D3E"/>
    <w:rsid w:val="00BF0FBF"/>
    <w:rsid w:val="00BF1001"/>
    <w:rsid w:val="00BF1053"/>
    <w:rsid w:val="00BF126E"/>
    <w:rsid w:val="00BF12C7"/>
    <w:rsid w:val="00BF1684"/>
    <w:rsid w:val="00BF16C4"/>
    <w:rsid w:val="00BF1C5E"/>
    <w:rsid w:val="00BF1CB1"/>
    <w:rsid w:val="00BF1CD1"/>
    <w:rsid w:val="00BF231B"/>
    <w:rsid w:val="00BF237E"/>
    <w:rsid w:val="00BF292E"/>
    <w:rsid w:val="00BF298A"/>
    <w:rsid w:val="00BF2C32"/>
    <w:rsid w:val="00BF2CE9"/>
    <w:rsid w:val="00BF337F"/>
    <w:rsid w:val="00BF394F"/>
    <w:rsid w:val="00BF3A5B"/>
    <w:rsid w:val="00BF3C2D"/>
    <w:rsid w:val="00BF40D6"/>
    <w:rsid w:val="00BF42AC"/>
    <w:rsid w:val="00BF4547"/>
    <w:rsid w:val="00BF458C"/>
    <w:rsid w:val="00BF4626"/>
    <w:rsid w:val="00BF495B"/>
    <w:rsid w:val="00BF4A25"/>
    <w:rsid w:val="00BF510D"/>
    <w:rsid w:val="00BF59C9"/>
    <w:rsid w:val="00BF6400"/>
    <w:rsid w:val="00BF6736"/>
    <w:rsid w:val="00BF677B"/>
    <w:rsid w:val="00BF6D30"/>
    <w:rsid w:val="00BF7266"/>
    <w:rsid w:val="00BF7394"/>
    <w:rsid w:val="00BF7589"/>
    <w:rsid w:val="00BF7B14"/>
    <w:rsid w:val="00BF7D2D"/>
    <w:rsid w:val="00BF7DF8"/>
    <w:rsid w:val="00C001BD"/>
    <w:rsid w:val="00C00248"/>
    <w:rsid w:val="00C0048A"/>
    <w:rsid w:val="00C005F6"/>
    <w:rsid w:val="00C007BA"/>
    <w:rsid w:val="00C00A16"/>
    <w:rsid w:val="00C00A48"/>
    <w:rsid w:val="00C00D86"/>
    <w:rsid w:val="00C00DAB"/>
    <w:rsid w:val="00C00DD6"/>
    <w:rsid w:val="00C0105E"/>
    <w:rsid w:val="00C01076"/>
    <w:rsid w:val="00C01151"/>
    <w:rsid w:val="00C0123F"/>
    <w:rsid w:val="00C014EC"/>
    <w:rsid w:val="00C01834"/>
    <w:rsid w:val="00C01929"/>
    <w:rsid w:val="00C01FF0"/>
    <w:rsid w:val="00C02165"/>
    <w:rsid w:val="00C025F4"/>
    <w:rsid w:val="00C02696"/>
    <w:rsid w:val="00C02739"/>
    <w:rsid w:val="00C029BA"/>
    <w:rsid w:val="00C02F80"/>
    <w:rsid w:val="00C030D1"/>
    <w:rsid w:val="00C03138"/>
    <w:rsid w:val="00C03249"/>
    <w:rsid w:val="00C03441"/>
    <w:rsid w:val="00C0354D"/>
    <w:rsid w:val="00C0377C"/>
    <w:rsid w:val="00C03B54"/>
    <w:rsid w:val="00C03EA6"/>
    <w:rsid w:val="00C04032"/>
    <w:rsid w:val="00C041F3"/>
    <w:rsid w:val="00C04375"/>
    <w:rsid w:val="00C0446E"/>
    <w:rsid w:val="00C04575"/>
    <w:rsid w:val="00C04604"/>
    <w:rsid w:val="00C046B5"/>
    <w:rsid w:val="00C04878"/>
    <w:rsid w:val="00C048C1"/>
    <w:rsid w:val="00C04A11"/>
    <w:rsid w:val="00C04DFE"/>
    <w:rsid w:val="00C04EBD"/>
    <w:rsid w:val="00C055B5"/>
    <w:rsid w:val="00C05A53"/>
    <w:rsid w:val="00C05BC5"/>
    <w:rsid w:val="00C05CAB"/>
    <w:rsid w:val="00C05E20"/>
    <w:rsid w:val="00C06186"/>
    <w:rsid w:val="00C06261"/>
    <w:rsid w:val="00C06403"/>
    <w:rsid w:val="00C06592"/>
    <w:rsid w:val="00C066AA"/>
    <w:rsid w:val="00C068A5"/>
    <w:rsid w:val="00C06A3D"/>
    <w:rsid w:val="00C06CA6"/>
    <w:rsid w:val="00C06D8D"/>
    <w:rsid w:val="00C06ECA"/>
    <w:rsid w:val="00C073F1"/>
    <w:rsid w:val="00C07984"/>
    <w:rsid w:val="00C1000E"/>
    <w:rsid w:val="00C1013C"/>
    <w:rsid w:val="00C104AF"/>
    <w:rsid w:val="00C1059F"/>
    <w:rsid w:val="00C10D57"/>
    <w:rsid w:val="00C11361"/>
    <w:rsid w:val="00C1197B"/>
    <w:rsid w:val="00C11E68"/>
    <w:rsid w:val="00C12153"/>
    <w:rsid w:val="00C121E8"/>
    <w:rsid w:val="00C1239C"/>
    <w:rsid w:val="00C125C8"/>
    <w:rsid w:val="00C12758"/>
    <w:rsid w:val="00C1294D"/>
    <w:rsid w:val="00C12AF0"/>
    <w:rsid w:val="00C12E2D"/>
    <w:rsid w:val="00C130BE"/>
    <w:rsid w:val="00C13509"/>
    <w:rsid w:val="00C1350C"/>
    <w:rsid w:val="00C13710"/>
    <w:rsid w:val="00C1396F"/>
    <w:rsid w:val="00C13AB7"/>
    <w:rsid w:val="00C13BBF"/>
    <w:rsid w:val="00C14547"/>
    <w:rsid w:val="00C145C9"/>
    <w:rsid w:val="00C1478E"/>
    <w:rsid w:val="00C14E44"/>
    <w:rsid w:val="00C14F2B"/>
    <w:rsid w:val="00C1514B"/>
    <w:rsid w:val="00C15307"/>
    <w:rsid w:val="00C157F7"/>
    <w:rsid w:val="00C158D9"/>
    <w:rsid w:val="00C1602F"/>
    <w:rsid w:val="00C16275"/>
    <w:rsid w:val="00C16313"/>
    <w:rsid w:val="00C16678"/>
    <w:rsid w:val="00C16858"/>
    <w:rsid w:val="00C16AAE"/>
    <w:rsid w:val="00C16C97"/>
    <w:rsid w:val="00C16CF5"/>
    <w:rsid w:val="00C16E59"/>
    <w:rsid w:val="00C16FDF"/>
    <w:rsid w:val="00C171C8"/>
    <w:rsid w:val="00C17428"/>
    <w:rsid w:val="00C17578"/>
    <w:rsid w:val="00C175CB"/>
    <w:rsid w:val="00C17930"/>
    <w:rsid w:val="00C17A7D"/>
    <w:rsid w:val="00C17A81"/>
    <w:rsid w:val="00C17B60"/>
    <w:rsid w:val="00C17E68"/>
    <w:rsid w:val="00C17EA2"/>
    <w:rsid w:val="00C201E0"/>
    <w:rsid w:val="00C206BA"/>
    <w:rsid w:val="00C20B50"/>
    <w:rsid w:val="00C20B93"/>
    <w:rsid w:val="00C20C29"/>
    <w:rsid w:val="00C20D74"/>
    <w:rsid w:val="00C20EFA"/>
    <w:rsid w:val="00C212D3"/>
    <w:rsid w:val="00C214CA"/>
    <w:rsid w:val="00C218E4"/>
    <w:rsid w:val="00C219FA"/>
    <w:rsid w:val="00C21D3A"/>
    <w:rsid w:val="00C22201"/>
    <w:rsid w:val="00C22353"/>
    <w:rsid w:val="00C22384"/>
    <w:rsid w:val="00C22401"/>
    <w:rsid w:val="00C224A7"/>
    <w:rsid w:val="00C2258C"/>
    <w:rsid w:val="00C225C4"/>
    <w:rsid w:val="00C22802"/>
    <w:rsid w:val="00C22872"/>
    <w:rsid w:val="00C22B7F"/>
    <w:rsid w:val="00C2305D"/>
    <w:rsid w:val="00C231C9"/>
    <w:rsid w:val="00C231EA"/>
    <w:rsid w:val="00C234C7"/>
    <w:rsid w:val="00C2351D"/>
    <w:rsid w:val="00C2359A"/>
    <w:rsid w:val="00C23935"/>
    <w:rsid w:val="00C23AA1"/>
    <w:rsid w:val="00C23C91"/>
    <w:rsid w:val="00C23DB4"/>
    <w:rsid w:val="00C23E90"/>
    <w:rsid w:val="00C24160"/>
    <w:rsid w:val="00C2431B"/>
    <w:rsid w:val="00C2475D"/>
    <w:rsid w:val="00C24FAC"/>
    <w:rsid w:val="00C250DA"/>
    <w:rsid w:val="00C2515F"/>
    <w:rsid w:val="00C25246"/>
    <w:rsid w:val="00C255A5"/>
    <w:rsid w:val="00C255BF"/>
    <w:rsid w:val="00C25647"/>
    <w:rsid w:val="00C25695"/>
    <w:rsid w:val="00C2583E"/>
    <w:rsid w:val="00C25DB8"/>
    <w:rsid w:val="00C25E71"/>
    <w:rsid w:val="00C263F7"/>
    <w:rsid w:val="00C26468"/>
    <w:rsid w:val="00C264A2"/>
    <w:rsid w:val="00C265A1"/>
    <w:rsid w:val="00C2684E"/>
    <w:rsid w:val="00C26C24"/>
    <w:rsid w:val="00C26E61"/>
    <w:rsid w:val="00C26EC7"/>
    <w:rsid w:val="00C26F6F"/>
    <w:rsid w:val="00C26FCE"/>
    <w:rsid w:val="00C27207"/>
    <w:rsid w:val="00C2768D"/>
    <w:rsid w:val="00C27E59"/>
    <w:rsid w:val="00C300EB"/>
    <w:rsid w:val="00C30301"/>
    <w:rsid w:val="00C30BBA"/>
    <w:rsid w:val="00C30C89"/>
    <w:rsid w:val="00C30D5A"/>
    <w:rsid w:val="00C30D8B"/>
    <w:rsid w:val="00C30DFA"/>
    <w:rsid w:val="00C310F8"/>
    <w:rsid w:val="00C31348"/>
    <w:rsid w:val="00C313B5"/>
    <w:rsid w:val="00C31465"/>
    <w:rsid w:val="00C316C7"/>
    <w:rsid w:val="00C31C3B"/>
    <w:rsid w:val="00C31E53"/>
    <w:rsid w:val="00C3209B"/>
    <w:rsid w:val="00C3226A"/>
    <w:rsid w:val="00C3238F"/>
    <w:rsid w:val="00C3239C"/>
    <w:rsid w:val="00C323E1"/>
    <w:rsid w:val="00C32712"/>
    <w:rsid w:val="00C32B07"/>
    <w:rsid w:val="00C32C85"/>
    <w:rsid w:val="00C32E31"/>
    <w:rsid w:val="00C32F83"/>
    <w:rsid w:val="00C3318B"/>
    <w:rsid w:val="00C33901"/>
    <w:rsid w:val="00C33AD9"/>
    <w:rsid w:val="00C33B23"/>
    <w:rsid w:val="00C33D69"/>
    <w:rsid w:val="00C33DF4"/>
    <w:rsid w:val="00C33E44"/>
    <w:rsid w:val="00C33F4E"/>
    <w:rsid w:val="00C33FBC"/>
    <w:rsid w:val="00C3429E"/>
    <w:rsid w:val="00C3456D"/>
    <w:rsid w:val="00C3498C"/>
    <w:rsid w:val="00C34B62"/>
    <w:rsid w:val="00C352C3"/>
    <w:rsid w:val="00C35A1B"/>
    <w:rsid w:val="00C35C76"/>
    <w:rsid w:val="00C35C84"/>
    <w:rsid w:val="00C35FD8"/>
    <w:rsid w:val="00C35FF2"/>
    <w:rsid w:val="00C3627F"/>
    <w:rsid w:val="00C36446"/>
    <w:rsid w:val="00C36659"/>
    <w:rsid w:val="00C366DA"/>
    <w:rsid w:val="00C3695A"/>
    <w:rsid w:val="00C36994"/>
    <w:rsid w:val="00C36AB2"/>
    <w:rsid w:val="00C36F29"/>
    <w:rsid w:val="00C37127"/>
    <w:rsid w:val="00C3752D"/>
    <w:rsid w:val="00C377F7"/>
    <w:rsid w:val="00C37870"/>
    <w:rsid w:val="00C37AA7"/>
    <w:rsid w:val="00C37B28"/>
    <w:rsid w:val="00C37B46"/>
    <w:rsid w:val="00C37F28"/>
    <w:rsid w:val="00C4097B"/>
    <w:rsid w:val="00C409DF"/>
    <w:rsid w:val="00C40D5C"/>
    <w:rsid w:val="00C413EB"/>
    <w:rsid w:val="00C41696"/>
    <w:rsid w:val="00C41A0F"/>
    <w:rsid w:val="00C41D45"/>
    <w:rsid w:val="00C41D6B"/>
    <w:rsid w:val="00C422B4"/>
    <w:rsid w:val="00C4248D"/>
    <w:rsid w:val="00C426AC"/>
    <w:rsid w:val="00C426B8"/>
    <w:rsid w:val="00C42B22"/>
    <w:rsid w:val="00C42BF4"/>
    <w:rsid w:val="00C42EAB"/>
    <w:rsid w:val="00C4315F"/>
    <w:rsid w:val="00C4369E"/>
    <w:rsid w:val="00C439AB"/>
    <w:rsid w:val="00C44118"/>
    <w:rsid w:val="00C44698"/>
    <w:rsid w:val="00C447FF"/>
    <w:rsid w:val="00C448AE"/>
    <w:rsid w:val="00C449B5"/>
    <w:rsid w:val="00C449ED"/>
    <w:rsid w:val="00C44E9E"/>
    <w:rsid w:val="00C44F35"/>
    <w:rsid w:val="00C44F3F"/>
    <w:rsid w:val="00C45220"/>
    <w:rsid w:val="00C45739"/>
    <w:rsid w:val="00C457DB"/>
    <w:rsid w:val="00C458C9"/>
    <w:rsid w:val="00C458FF"/>
    <w:rsid w:val="00C45C3E"/>
    <w:rsid w:val="00C46148"/>
    <w:rsid w:val="00C463E1"/>
    <w:rsid w:val="00C464B2"/>
    <w:rsid w:val="00C46B5B"/>
    <w:rsid w:val="00C46BFC"/>
    <w:rsid w:val="00C46E61"/>
    <w:rsid w:val="00C46EDD"/>
    <w:rsid w:val="00C46F8D"/>
    <w:rsid w:val="00C4706C"/>
    <w:rsid w:val="00C474DB"/>
    <w:rsid w:val="00C4771E"/>
    <w:rsid w:val="00C47759"/>
    <w:rsid w:val="00C47CE0"/>
    <w:rsid w:val="00C504AF"/>
    <w:rsid w:val="00C50669"/>
    <w:rsid w:val="00C508ED"/>
    <w:rsid w:val="00C509CD"/>
    <w:rsid w:val="00C50E6C"/>
    <w:rsid w:val="00C50F3D"/>
    <w:rsid w:val="00C512BD"/>
    <w:rsid w:val="00C51311"/>
    <w:rsid w:val="00C515F2"/>
    <w:rsid w:val="00C51659"/>
    <w:rsid w:val="00C51DDD"/>
    <w:rsid w:val="00C51F86"/>
    <w:rsid w:val="00C5209B"/>
    <w:rsid w:val="00C5212E"/>
    <w:rsid w:val="00C52170"/>
    <w:rsid w:val="00C52300"/>
    <w:rsid w:val="00C52410"/>
    <w:rsid w:val="00C52487"/>
    <w:rsid w:val="00C52803"/>
    <w:rsid w:val="00C52A44"/>
    <w:rsid w:val="00C52B27"/>
    <w:rsid w:val="00C52BB0"/>
    <w:rsid w:val="00C52D4F"/>
    <w:rsid w:val="00C52D89"/>
    <w:rsid w:val="00C52EFC"/>
    <w:rsid w:val="00C53440"/>
    <w:rsid w:val="00C536D8"/>
    <w:rsid w:val="00C53F4B"/>
    <w:rsid w:val="00C540A2"/>
    <w:rsid w:val="00C54326"/>
    <w:rsid w:val="00C54537"/>
    <w:rsid w:val="00C549EA"/>
    <w:rsid w:val="00C54E35"/>
    <w:rsid w:val="00C54E50"/>
    <w:rsid w:val="00C55892"/>
    <w:rsid w:val="00C55A09"/>
    <w:rsid w:val="00C55A79"/>
    <w:rsid w:val="00C55AAA"/>
    <w:rsid w:val="00C55B1D"/>
    <w:rsid w:val="00C55B74"/>
    <w:rsid w:val="00C55EBB"/>
    <w:rsid w:val="00C55ECD"/>
    <w:rsid w:val="00C55F52"/>
    <w:rsid w:val="00C56427"/>
    <w:rsid w:val="00C564AA"/>
    <w:rsid w:val="00C566ED"/>
    <w:rsid w:val="00C568E5"/>
    <w:rsid w:val="00C56ADF"/>
    <w:rsid w:val="00C56C95"/>
    <w:rsid w:val="00C56EB9"/>
    <w:rsid w:val="00C56FAD"/>
    <w:rsid w:val="00C57367"/>
    <w:rsid w:val="00C5777B"/>
    <w:rsid w:val="00C5786B"/>
    <w:rsid w:val="00C57959"/>
    <w:rsid w:val="00C57A33"/>
    <w:rsid w:val="00C57BB7"/>
    <w:rsid w:val="00C57F73"/>
    <w:rsid w:val="00C57FE8"/>
    <w:rsid w:val="00C6005D"/>
    <w:rsid w:val="00C601F1"/>
    <w:rsid w:val="00C604D8"/>
    <w:rsid w:val="00C60C53"/>
    <w:rsid w:val="00C60E9E"/>
    <w:rsid w:val="00C60FCC"/>
    <w:rsid w:val="00C6173E"/>
    <w:rsid w:val="00C618C3"/>
    <w:rsid w:val="00C6197B"/>
    <w:rsid w:val="00C61AB2"/>
    <w:rsid w:val="00C61B6A"/>
    <w:rsid w:val="00C61EDE"/>
    <w:rsid w:val="00C62282"/>
    <w:rsid w:val="00C6234E"/>
    <w:rsid w:val="00C62389"/>
    <w:rsid w:val="00C624CA"/>
    <w:rsid w:val="00C625D5"/>
    <w:rsid w:val="00C62617"/>
    <w:rsid w:val="00C629E3"/>
    <w:rsid w:val="00C62B94"/>
    <w:rsid w:val="00C62C0B"/>
    <w:rsid w:val="00C62CD5"/>
    <w:rsid w:val="00C633BB"/>
    <w:rsid w:val="00C63572"/>
    <w:rsid w:val="00C6367D"/>
    <w:rsid w:val="00C636F7"/>
    <w:rsid w:val="00C6378B"/>
    <w:rsid w:val="00C637B7"/>
    <w:rsid w:val="00C63984"/>
    <w:rsid w:val="00C63EAA"/>
    <w:rsid w:val="00C6446D"/>
    <w:rsid w:val="00C64893"/>
    <w:rsid w:val="00C649CC"/>
    <w:rsid w:val="00C64EDE"/>
    <w:rsid w:val="00C65512"/>
    <w:rsid w:val="00C65A97"/>
    <w:rsid w:val="00C65E8C"/>
    <w:rsid w:val="00C66DB5"/>
    <w:rsid w:val="00C6730B"/>
    <w:rsid w:val="00C6731D"/>
    <w:rsid w:val="00C674AC"/>
    <w:rsid w:val="00C676ED"/>
    <w:rsid w:val="00C677B7"/>
    <w:rsid w:val="00C678AF"/>
    <w:rsid w:val="00C700E5"/>
    <w:rsid w:val="00C708D6"/>
    <w:rsid w:val="00C70CBE"/>
    <w:rsid w:val="00C70DB8"/>
    <w:rsid w:val="00C710DD"/>
    <w:rsid w:val="00C712AA"/>
    <w:rsid w:val="00C71302"/>
    <w:rsid w:val="00C714C3"/>
    <w:rsid w:val="00C71580"/>
    <w:rsid w:val="00C7187C"/>
    <w:rsid w:val="00C71886"/>
    <w:rsid w:val="00C718B2"/>
    <w:rsid w:val="00C719E6"/>
    <w:rsid w:val="00C71A0A"/>
    <w:rsid w:val="00C720BD"/>
    <w:rsid w:val="00C722BE"/>
    <w:rsid w:val="00C7235D"/>
    <w:rsid w:val="00C724FA"/>
    <w:rsid w:val="00C72E65"/>
    <w:rsid w:val="00C72FD2"/>
    <w:rsid w:val="00C73309"/>
    <w:rsid w:val="00C73849"/>
    <w:rsid w:val="00C7395E"/>
    <w:rsid w:val="00C73A48"/>
    <w:rsid w:val="00C73B78"/>
    <w:rsid w:val="00C73FF5"/>
    <w:rsid w:val="00C74130"/>
    <w:rsid w:val="00C742B6"/>
    <w:rsid w:val="00C742B8"/>
    <w:rsid w:val="00C7471A"/>
    <w:rsid w:val="00C74C3D"/>
    <w:rsid w:val="00C74D5F"/>
    <w:rsid w:val="00C753A4"/>
    <w:rsid w:val="00C75664"/>
    <w:rsid w:val="00C75749"/>
    <w:rsid w:val="00C75815"/>
    <w:rsid w:val="00C75857"/>
    <w:rsid w:val="00C75A17"/>
    <w:rsid w:val="00C76014"/>
    <w:rsid w:val="00C76048"/>
    <w:rsid w:val="00C76057"/>
    <w:rsid w:val="00C764E2"/>
    <w:rsid w:val="00C766D6"/>
    <w:rsid w:val="00C76910"/>
    <w:rsid w:val="00C76AE2"/>
    <w:rsid w:val="00C76B3C"/>
    <w:rsid w:val="00C76BB0"/>
    <w:rsid w:val="00C76C5E"/>
    <w:rsid w:val="00C76C76"/>
    <w:rsid w:val="00C76ED7"/>
    <w:rsid w:val="00C76F17"/>
    <w:rsid w:val="00C77067"/>
    <w:rsid w:val="00C770CE"/>
    <w:rsid w:val="00C77664"/>
    <w:rsid w:val="00C779D4"/>
    <w:rsid w:val="00C77A3A"/>
    <w:rsid w:val="00C77B2A"/>
    <w:rsid w:val="00C77B65"/>
    <w:rsid w:val="00C77BF6"/>
    <w:rsid w:val="00C77E56"/>
    <w:rsid w:val="00C80166"/>
    <w:rsid w:val="00C80182"/>
    <w:rsid w:val="00C8043E"/>
    <w:rsid w:val="00C80BDD"/>
    <w:rsid w:val="00C80E43"/>
    <w:rsid w:val="00C80EA1"/>
    <w:rsid w:val="00C80EDD"/>
    <w:rsid w:val="00C80F1A"/>
    <w:rsid w:val="00C8130C"/>
    <w:rsid w:val="00C8155D"/>
    <w:rsid w:val="00C81811"/>
    <w:rsid w:val="00C8187E"/>
    <w:rsid w:val="00C81AEC"/>
    <w:rsid w:val="00C81F10"/>
    <w:rsid w:val="00C821A7"/>
    <w:rsid w:val="00C82315"/>
    <w:rsid w:val="00C8258A"/>
    <w:rsid w:val="00C825B8"/>
    <w:rsid w:val="00C82C47"/>
    <w:rsid w:val="00C82C69"/>
    <w:rsid w:val="00C82F36"/>
    <w:rsid w:val="00C8326F"/>
    <w:rsid w:val="00C83285"/>
    <w:rsid w:val="00C832E7"/>
    <w:rsid w:val="00C8341B"/>
    <w:rsid w:val="00C8346B"/>
    <w:rsid w:val="00C83525"/>
    <w:rsid w:val="00C83AAC"/>
    <w:rsid w:val="00C83C52"/>
    <w:rsid w:val="00C83C9D"/>
    <w:rsid w:val="00C842DB"/>
    <w:rsid w:val="00C8437C"/>
    <w:rsid w:val="00C84515"/>
    <w:rsid w:val="00C846D6"/>
    <w:rsid w:val="00C8478A"/>
    <w:rsid w:val="00C847D6"/>
    <w:rsid w:val="00C84D28"/>
    <w:rsid w:val="00C84D77"/>
    <w:rsid w:val="00C84DC8"/>
    <w:rsid w:val="00C84F8A"/>
    <w:rsid w:val="00C8527C"/>
    <w:rsid w:val="00C853A6"/>
    <w:rsid w:val="00C85976"/>
    <w:rsid w:val="00C85BC7"/>
    <w:rsid w:val="00C85E82"/>
    <w:rsid w:val="00C85F05"/>
    <w:rsid w:val="00C86096"/>
    <w:rsid w:val="00C86154"/>
    <w:rsid w:val="00C86195"/>
    <w:rsid w:val="00C8623E"/>
    <w:rsid w:val="00C86361"/>
    <w:rsid w:val="00C86363"/>
    <w:rsid w:val="00C86629"/>
    <w:rsid w:val="00C8684F"/>
    <w:rsid w:val="00C868D1"/>
    <w:rsid w:val="00C8691D"/>
    <w:rsid w:val="00C869DB"/>
    <w:rsid w:val="00C86A10"/>
    <w:rsid w:val="00C86C95"/>
    <w:rsid w:val="00C86D25"/>
    <w:rsid w:val="00C86D38"/>
    <w:rsid w:val="00C86E8B"/>
    <w:rsid w:val="00C86EDC"/>
    <w:rsid w:val="00C86F89"/>
    <w:rsid w:val="00C871BF"/>
    <w:rsid w:val="00C871D9"/>
    <w:rsid w:val="00C87479"/>
    <w:rsid w:val="00C875EE"/>
    <w:rsid w:val="00C87676"/>
    <w:rsid w:val="00C87DF9"/>
    <w:rsid w:val="00C87E24"/>
    <w:rsid w:val="00C90003"/>
    <w:rsid w:val="00C901D7"/>
    <w:rsid w:val="00C90253"/>
    <w:rsid w:val="00C9036F"/>
    <w:rsid w:val="00C906E0"/>
    <w:rsid w:val="00C90CAE"/>
    <w:rsid w:val="00C90ED5"/>
    <w:rsid w:val="00C90FCA"/>
    <w:rsid w:val="00C90FD6"/>
    <w:rsid w:val="00C91738"/>
    <w:rsid w:val="00C91CC0"/>
    <w:rsid w:val="00C91F94"/>
    <w:rsid w:val="00C9201A"/>
    <w:rsid w:val="00C92CB4"/>
    <w:rsid w:val="00C93C0E"/>
    <w:rsid w:val="00C93CC4"/>
    <w:rsid w:val="00C93DAB"/>
    <w:rsid w:val="00C94032"/>
    <w:rsid w:val="00C94229"/>
    <w:rsid w:val="00C94242"/>
    <w:rsid w:val="00C94323"/>
    <w:rsid w:val="00C94502"/>
    <w:rsid w:val="00C94FCE"/>
    <w:rsid w:val="00C95517"/>
    <w:rsid w:val="00C9552E"/>
    <w:rsid w:val="00C955CC"/>
    <w:rsid w:val="00C955F0"/>
    <w:rsid w:val="00C959B5"/>
    <w:rsid w:val="00C95ACB"/>
    <w:rsid w:val="00C95BB8"/>
    <w:rsid w:val="00C95C33"/>
    <w:rsid w:val="00C95C4C"/>
    <w:rsid w:val="00C95D93"/>
    <w:rsid w:val="00C96425"/>
    <w:rsid w:val="00C9666E"/>
    <w:rsid w:val="00C96B3B"/>
    <w:rsid w:val="00C96DA5"/>
    <w:rsid w:val="00C96F9D"/>
    <w:rsid w:val="00C97577"/>
    <w:rsid w:val="00C976C3"/>
    <w:rsid w:val="00C97749"/>
    <w:rsid w:val="00C97834"/>
    <w:rsid w:val="00C978E2"/>
    <w:rsid w:val="00C97A50"/>
    <w:rsid w:val="00C97AB7"/>
    <w:rsid w:val="00C97AE7"/>
    <w:rsid w:val="00C97F8B"/>
    <w:rsid w:val="00CA0155"/>
    <w:rsid w:val="00CA06ED"/>
    <w:rsid w:val="00CA08E2"/>
    <w:rsid w:val="00CA0BE1"/>
    <w:rsid w:val="00CA1095"/>
    <w:rsid w:val="00CA1202"/>
    <w:rsid w:val="00CA146D"/>
    <w:rsid w:val="00CA1779"/>
    <w:rsid w:val="00CA19A9"/>
    <w:rsid w:val="00CA1A7C"/>
    <w:rsid w:val="00CA1C7A"/>
    <w:rsid w:val="00CA1C8E"/>
    <w:rsid w:val="00CA1D09"/>
    <w:rsid w:val="00CA21DA"/>
    <w:rsid w:val="00CA232A"/>
    <w:rsid w:val="00CA2543"/>
    <w:rsid w:val="00CA2A60"/>
    <w:rsid w:val="00CA2A87"/>
    <w:rsid w:val="00CA2DAA"/>
    <w:rsid w:val="00CA3106"/>
    <w:rsid w:val="00CA31D3"/>
    <w:rsid w:val="00CA32CE"/>
    <w:rsid w:val="00CA3A07"/>
    <w:rsid w:val="00CA3A8D"/>
    <w:rsid w:val="00CA3BCA"/>
    <w:rsid w:val="00CA3C2A"/>
    <w:rsid w:val="00CA3C45"/>
    <w:rsid w:val="00CA40AD"/>
    <w:rsid w:val="00CA4193"/>
    <w:rsid w:val="00CA442B"/>
    <w:rsid w:val="00CA4561"/>
    <w:rsid w:val="00CA4930"/>
    <w:rsid w:val="00CA4C71"/>
    <w:rsid w:val="00CA4D03"/>
    <w:rsid w:val="00CA5475"/>
    <w:rsid w:val="00CA580A"/>
    <w:rsid w:val="00CA5976"/>
    <w:rsid w:val="00CA5FFF"/>
    <w:rsid w:val="00CA64FE"/>
    <w:rsid w:val="00CA6532"/>
    <w:rsid w:val="00CA6BC1"/>
    <w:rsid w:val="00CA6DE5"/>
    <w:rsid w:val="00CA7150"/>
    <w:rsid w:val="00CA722F"/>
    <w:rsid w:val="00CA768C"/>
    <w:rsid w:val="00CA77AF"/>
    <w:rsid w:val="00CA7AFE"/>
    <w:rsid w:val="00CA7D4B"/>
    <w:rsid w:val="00CA7F10"/>
    <w:rsid w:val="00CB0027"/>
    <w:rsid w:val="00CB0368"/>
    <w:rsid w:val="00CB06BE"/>
    <w:rsid w:val="00CB0938"/>
    <w:rsid w:val="00CB0EA7"/>
    <w:rsid w:val="00CB0F81"/>
    <w:rsid w:val="00CB0FA8"/>
    <w:rsid w:val="00CB0FF3"/>
    <w:rsid w:val="00CB10BF"/>
    <w:rsid w:val="00CB16DA"/>
    <w:rsid w:val="00CB1844"/>
    <w:rsid w:val="00CB1853"/>
    <w:rsid w:val="00CB1B64"/>
    <w:rsid w:val="00CB1B89"/>
    <w:rsid w:val="00CB1EB8"/>
    <w:rsid w:val="00CB22D4"/>
    <w:rsid w:val="00CB239C"/>
    <w:rsid w:val="00CB2551"/>
    <w:rsid w:val="00CB2567"/>
    <w:rsid w:val="00CB26A0"/>
    <w:rsid w:val="00CB27DC"/>
    <w:rsid w:val="00CB2D1C"/>
    <w:rsid w:val="00CB3DE8"/>
    <w:rsid w:val="00CB45E8"/>
    <w:rsid w:val="00CB4CBE"/>
    <w:rsid w:val="00CB4D78"/>
    <w:rsid w:val="00CB4DE9"/>
    <w:rsid w:val="00CB4EE3"/>
    <w:rsid w:val="00CB4F3A"/>
    <w:rsid w:val="00CB4F4C"/>
    <w:rsid w:val="00CB5447"/>
    <w:rsid w:val="00CB55E3"/>
    <w:rsid w:val="00CB56C4"/>
    <w:rsid w:val="00CB57BB"/>
    <w:rsid w:val="00CB5882"/>
    <w:rsid w:val="00CB594D"/>
    <w:rsid w:val="00CB5CB0"/>
    <w:rsid w:val="00CB5D68"/>
    <w:rsid w:val="00CB5D79"/>
    <w:rsid w:val="00CB6035"/>
    <w:rsid w:val="00CB607D"/>
    <w:rsid w:val="00CB6367"/>
    <w:rsid w:val="00CB69D3"/>
    <w:rsid w:val="00CB6A65"/>
    <w:rsid w:val="00CB6BAE"/>
    <w:rsid w:val="00CB6C78"/>
    <w:rsid w:val="00CB6E55"/>
    <w:rsid w:val="00CB6F40"/>
    <w:rsid w:val="00CB7709"/>
    <w:rsid w:val="00CB77F3"/>
    <w:rsid w:val="00CB7931"/>
    <w:rsid w:val="00CB7953"/>
    <w:rsid w:val="00CB79E0"/>
    <w:rsid w:val="00CB7B15"/>
    <w:rsid w:val="00CB7EE8"/>
    <w:rsid w:val="00CC00D0"/>
    <w:rsid w:val="00CC043E"/>
    <w:rsid w:val="00CC0457"/>
    <w:rsid w:val="00CC06A3"/>
    <w:rsid w:val="00CC0AB6"/>
    <w:rsid w:val="00CC0CF9"/>
    <w:rsid w:val="00CC10C7"/>
    <w:rsid w:val="00CC10D1"/>
    <w:rsid w:val="00CC166A"/>
    <w:rsid w:val="00CC1692"/>
    <w:rsid w:val="00CC18F7"/>
    <w:rsid w:val="00CC1AA5"/>
    <w:rsid w:val="00CC1AD7"/>
    <w:rsid w:val="00CC1B1C"/>
    <w:rsid w:val="00CC1BF1"/>
    <w:rsid w:val="00CC1BFE"/>
    <w:rsid w:val="00CC1FC8"/>
    <w:rsid w:val="00CC235C"/>
    <w:rsid w:val="00CC24D1"/>
    <w:rsid w:val="00CC29A2"/>
    <w:rsid w:val="00CC2FB9"/>
    <w:rsid w:val="00CC32B4"/>
    <w:rsid w:val="00CC3383"/>
    <w:rsid w:val="00CC3613"/>
    <w:rsid w:val="00CC382F"/>
    <w:rsid w:val="00CC3A22"/>
    <w:rsid w:val="00CC3E7F"/>
    <w:rsid w:val="00CC41CA"/>
    <w:rsid w:val="00CC420F"/>
    <w:rsid w:val="00CC4428"/>
    <w:rsid w:val="00CC4519"/>
    <w:rsid w:val="00CC4791"/>
    <w:rsid w:val="00CC4B3E"/>
    <w:rsid w:val="00CC4E16"/>
    <w:rsid w:val="00CC4FA3"/>
    <w:rsid w:val="00CC5170"/>
    <w:rsid w:val="00CC527C"/>
    <w:rsid w:val="00CC52B1"/>
    <w:rsid w:val="00CC5435"/>
    <w:rsid w:val="00CC5481"/>
    <w:rsid w:val="00CC54BF"/>
    <w:rsid w:val="00CC56D5"/>
    <w:rsid w:val="00CC5CFA"/>
    <w:rsid w:val="00CC60EA"/>
    <w:rsid w:val="00CC61D6"/>
    <w:rsid w:val="00CC62FE"/>
    <w:rsid w:val="00CC6450"/>
    <w:rsid w:val="00CC6AFD"/>
    <w:rsid w:val="00CC6B12"/>
    <w:rsid w:val="00CC6BE0"/>
    <w:rsid w:val="00CC6D30"/>
    <w:rsid w:val="00CC711B"/>
    <w:rsid w:val="00CC71AA"/>
    <w:rsid w:val="00CC71E3"/>
    <w:rsid w:val="00CC7343"/>
    <w:rsid w:val="00CC7567"/>
    <w:rsid w:val="00CC7590"/>
    <w:rsid w:val="00CC782E"/>
    <w:rsid w:val="00CC7905"/>
    <w:rsid w:val="00CC79B4"/>
    <w:rsid w:val="00CC7A62"/>
    <w:rsid w:val="00CC7CC7"/>
    <w:rsid w:val="00CD0728"/>
    <w:rsid w:val="00CD0844"/>
    <w:rsid w:val="00CD09AA"/>
    <w:rsid w:val="00CD1370"/>
    <w:rsid w:val="00CD1869"/>
    <w:rsid w:val="00CD1A65"/>
    <w:rsid w:val="00CD1DBA"/>
    <w:rsid w:val="00CD1E04"/>
    <w:rsid w:val="00CD211F"/>
    <w:rsid w:val="00CD2549"/>
    <w:rsid w:val="00CD29C5"/>
    <w:rsid w:val="00CD2AB7"/>
    <w:rsid w:val="00CD2B4B"/>
    <w:rsid w:val="00CD3014"/>
    <w:rsid w:val="00CD346A"/>
    <w:rsid w:val="00CD362B"/>
    <w:rsid w:val="00CD3684"/>
    <w:rsid w:val="00CD3B81"/>
    <w:rsid w:val="00CD3C97"/>
    <w:rsid w:val="00CD408C"/>
    <w:rsid w:val="00CD4690"/>
    <w:rsid w:val="00CD480F"/>
    <w:rsid w:val="00CD4956"/>
    <w:rsid w:val="00CD4CD8"/>
    <w:rsid w:val="00CD4EC4"/>
    <w:rsid w:val="00CD4F78"/>
    <w:rsid w:val="00CD507C"/>
    <w:rsid w:val="00CD52FE"/>
    <w:rsid w:val="00CD53A9"/>
    <w:rsid w:val="00CD53B5"/>
    <w:rsid w:val="00CD5452"/>
    <w:rsid w:val="00CD55AB"/>
    <w:rsid w:val="00CD5733"/>
    <w:rsid w:val="00CD5A7F"/>
    <w:rsid w:val="00CD5B73"/>
    <w:rsid w:val="00CD5F2E"/>
    <w:rsid w:val="00CD5F47"/>
    <w:rsid w:val="00CD6237"/>
    <w:rsid w:val="00CD625D"/>
    <w:rsid w:val="00CD64A2"/>
    <w:rsid w:val="00CD6551"/>
    <w:rsid w:val="00CD66D8"/>
    <w:rsid w:val="00CD6787"/>
    <w:rsid w:val="00CD68FF"/>
    <w:rsid w:val="00CD6E3A"/>
    <w:rsid w:val="00CD6EA9"/>
    <w:rsid w:val="00CD6FFC"/>
    <w:rsid w:val="00CD7059"/>
    <w:rsid w:val="00CD7472"/>
    <w:rsid w:val="00CD75F2"/>
    <w:rsid w:val="00CD79A2"/>
    <w:rsid w:val="00CD7A31"/>
    <w:rsid w:val="00CD7A9B"/>
    <w:rsid w:val="00CD7B69"/>
    <w:rsid w:val="00CD7B71"/>
    <w:rsid w:val="00CD7C0F"/>
    <w:rsid w:val="00CD7C6B"/>
    <w:rsid w:val="00CD7CD5"/>
    <w:rsid w:val="00CD7FEF"/>
    <w:rsid w:val="00CE01DC"/>
    <w:rsid w:val="00CE0889"/>
    <w:rsid w:val="00CE08D7"/>
    <w:rsid w:val="00CE0F26"/>
    <w:rsid w:val="00CE13A5"/>
    <w:rsid w:val="00CE188C"/>
    <w:rsid w:val="00CE18DD"/>
    <w:rsid w:val="00CE1AFD"/>
    <w:rsid w:val="00CE1D34"/>
    <w:rsid w:val="00CE1F04"/>
    <w:rsid w:val="00CE1F19"/>
    <w:rsid w:val="00CE2214"/>
    <w:rsid w:val="00CE2EDA"/>
    <w:rsid w:val="00CE3043"/>
    <w:rsid w:val="00CE32F2"/>
    <w:rsid w:val="00CE367C"/>
    <w:rsid w:val="00CE379C"/>
    <w:rsid w:val="00CE38AB"/>
    <w:rsid w:val="00CE397C"/>
    <w:rsid w:val="00CE3A23"/>
    <w:rsid w:val="00CE4033"/>
    <w:rsid w:val="00CE412F"/>
    <w:rsid w:val="00CE4499"/>
    <w:rsid w:val="00CE44EE"/>
    <w:rsid w:val="00CE4853"/>
    <w:rsid w:val="00CE4CB2"/>
    <w:rsid w:val="00CE4D30"/>
    <w:rsid w:val="00CE4E7A"/>
    <w:rsid w:val="00CE503A"/>
    <w:rsid w:val="00CE5129"/>
    <w:rsid w:val="00CE5218"/>
    <w:rsid w:val="00CE5682"/>
    <w:rsid w:val="00CE5922"/>
    <w:rsid w:val="00CE5A87"/>
    <w:rsid w:val="00CE5BEF"/>
    <w:rsid w:val="00CE5D67"/>
    <w:rsid w:val="00CE5F26"/>
    <w:rsid w:val="00CE5F4D"/>
    <w:rsid w:val="00CE5FE7"/>
    <w:rsid w:val="00CE6134"/>
    <w:rsid w:val="00CE637A"/>
    <w:rsid w:val="00CE6514"/>
    <w:rsid w:val="00CE6534"/>
    <w:rsid w:val="00CE66EE"/>
    <w:rsid w:val="00CE6A4F"/>
    <w:rsid w:val="00CE6CB4"/>
    <w:rsid w:val="00CE6EAE"/>
    <w:rsid w:val="00CE71BA"/>
    <w:rsid w:val="00CE7411"/>
    <w:rsid w:val="00CE75B9"/>
    <w:rsid w:val="00CE77B2"/>
    <w:rsid w:val="00CE78D2"/>
    <w:rsid w:val="00CE792B"/>
    <w:rsid w:val="00CE7A98"/>
    <w:rsid w:val="00CE7B43"/>
    <w:rsid w:val="00CE7B61"/>
    <w:rsid w:val="00CE7FE5"/>
    <w:rsid w:val="00CF00D5"/>
    <w:rsid w:val="00CF01D1"/>
    <w:rsid w:val="00CF0245"/>
    <w:rsid w:val="00CF0270"/>
    <w:rsid w:val="00CF051C"/>
    <w:rsid w:val="00CF0564"/>
    <w:rsid w:val="00CF086D"/>
    <w:rsid w:val="00CF0BC3"/>
    <w:rsid w:val="00CF0CC5"/>
    <w:rsid w:val="00CF0F5F"/>
    <w:rsid w:val="00CF1073"/>
    <w:rsid w:val="00CF1089"/>
    <w:rsid w:val="00CF11E5"/>
    <w:rsid w:val="00CF17CF"/>
    <w:rsid w:val="00CF1846"/>
    <w:rsid w:val="00CF1FC8"/>
    <w:rsid w:val="00CF2067"/>
    <w:rsid w:val="00CF28E9"/>
    <w:rsid w:val="00CF29E0"/>
    <w:rsid w:val="00CF2B87"/>
    <w:rsid w:val="00CF2D66"/>
    <w:rsid w:val="00CF2ED4"/>
    <w:rsid w:val="00CF3481"/>
    <w:rsid w:val="00CF3ACD"/>
    <w:rsid w:val="00CF3ADF"/>
    <w:rsid w:val="00CF3E6F"/>
    <w:rsid w:val="00CF3E93"/>
    <w:rsid w:val="00CF44E4"/>
    <w:rsid w:val="00CF4684"/>
    <w:rsid w:val="00CF48B6"/>
    <w:rsid w:val="00CF48F4"/>
    <w:rsid w:val="00CF4A4E"/>
    <w:rsid w:val="00CF4C2A"/>
    <w:rsid w:val="00CF4C9B"/>
    <w:rsid w:val="00CF4E50"/>
    <w:rsid w:val="00CF4F67"/>
    <w:rsid w:val="00CF4F88"/>
    <w:rsid w:val="00CF5AAE"/>
    <w:rsid w:val="00CF5BA8"/>
    <w:rsid w:val="00CF65B8"/>
    <w:rsid w:val="00CF65C0"/>
    <w:rsid w:val="00CF68D8"/>
    <w:rsid w:val="00CF6AF3"/>
    <w:rsid w:val="00CF6C63"/>
    <w:rsid w:val="00CF72F0"/>
    <w:rsid w:val="00CF7606"/>
    <w:rsid w:val="00CF7953"/>
    <w:rsid w:val="00CF7B72"/>
    <w:rsid w:val="00CF7B7B"/>
    <w:rsid w:val="00CF7C71"/>
    <w:rsid w:val="00CF7C7D"/>
    <w:rsid w:val="00CF7CC0"/>
    <w:rsid w:val="00CF7F7B"/>
    <w:rsid w:val="00D00012"/>
    <w:rsid w:val="00D00439"/>
    <w:rsid w:val="00D0048D"/>
    <w:rsid w:val="00D004AD"/>
    <w:rsid w:val="00D004CC"/>
    <w:rsid w:val="00D0098D"/>
    <w:rsid w:val="00D009C6"/>
    <w:rsid w:val="00D00E73"/>
    <w:rsid w:val="00D00F34"/>
    <w:rsid w:val="00D010EF"/>
    <w:rsid w:val="00D01176"/>
    <w:rsid w:val="00D013B6"/>
    <w:rsid w:val="00D01483"/>
    <w:rsid w:val="00D018F5"/>
    <w:rsid w:val="00D01B2D"/>
    <w:rsid w:val="00D01B97"/>
    <w:rsid w:val="00D01BB8"/>
    <w:rsid w:val="00D01D32"/>
    <w:rsid w:val="00D01E65"/>
    <w:rsid w:val="00D0255D"/>
    <w:rsid w:val="00D027A1"/>
    <w:rsid w:val="00D0281F"/>
    <w:rsid w:val="00D02945"/>
    <w:rsid w:val="00D0297A"/>
    <w:rsid w:val="00D02E77"/>
    <w:rsid w:val="00D03055"/>
    <w:rsid w:val="00D033BC"/>
    <w:rsid w:val="00D0349A"/>
    <w:rsid w:val="00D034B3"/>
    <w:rsid w:val="00D035D9"/>
    <w:rsid w:val="00D036B0"/>
    <w:rsid w:val="00D039A3"/>
    <w:rsid w:val="00D03DDF"/>
    <w:rsid w:val="00D03E3A"/>
    <w:rsid w:val="00D03F24"/>
    <w:rsid w:val="00D04060"/>
    <w:rsid w:val="00D04314"/>
    <w:rsid w:val="00D04685"/>
    <w:rsid w:val="00D04863"/>
    <w:rsid w:val="00D052FC"/>
    <w:rsid w:val="00D053BB"/>
    <w:rsid w:val="00D0565C"/>
    <w:rsid w:val="00D059E8"/>
    <w:rsid w:val="00D05D2E"/>
    <w:rsid w:val="00D05E2F"/>
    <w:rsid w:val="00D064E8"/>
    <w:rsid w:val="00D06566"/>
    <w:rsid w:val="00D06ABF"/>
    <w:rsid w:val="00D06C9F"/>
    <w:rsid w:val="00D06EA4"/>
    <w:rsid w:val="00D07754"/>
    <w:rsid w:val="00D07BA6"/>
    <w:rsid w:val="00D108B2"/>
    <w:rsid w:val="00D10A63"/>
    <w:rsid w:val="00D10D24"/>
    <w:rsid w:val="00D10EA1"/>
    <w:rsid w:val="00D11B19"/>
    <w:rsid w:val="00D1204B"/>
    <w:rsid w:val="00D12070"/>
    <w:rsid w:val="00D1212F"/>
    <w:rsid w:val="00D12140"/>
    <w:rsid w:val="00D128CA"/>
    <w:rsid w:val="00D12BE9"/>
    <w:rsid w:val="00D12C3F"/>
    <w:rsid w:val="00D12D71"/>
    <w:rsid w:val="00D13272"/>
    <w:rsid w:val="00D134B2"/>
    <w:rsid w:val="00D13945"/>
    <w:rsid w:val="00D13A65"/>
    <w:rsid w:val="00D13B69"/>
    <w:rsid w:val="00D14047"/>
    <w:rsid w:val="00D14278"/>
    <w:rsid w:val="00D14350"/>
    <w:rsid w:val="00D144EC"/>
    <w:rsid w:val="00D1464C"/>
    <w:rsid w:val="00D15146"/>
    <w:rsid w:val="00D15194"/>
    <w:rsid w:val="00D15239"/>
    <w:rsid w:val="00D1562D"/>
    <w:rsid w:val="00D159D3"/>
    <w:rsid w:val="00D15B58"/>
    <w:rsid w:val="00D15FAC"/>
    <w:rsid w:val="00D16139"/>
    <w:rsid w:val="00D16519"/>
    <w:rsid w:val="00D16741"/>
    <w:rsid w:val="00D167EA"/>
    <w:rsid w:val="00D17059"/>
    <w:rsid w:val="00D1721A"/>
    <w:rsid w:val="00D17318"/>
    <w:rsid w:val="00D17BE0"/>
    <w:rsid w:val="00D17EC6"/>
    <w:rsid w:val="00D17EFF"/>
    <w:rsid w:val="00D17F8D"/>
    <w:rsid w:val="00D20568"/>
    <w:rsid w:val="00D20C4F"/>
    <w:rsid w:val="00D20CD0"/>
    <w:rsid w:val="00D20E03"/>
    <w:rsid w:val="00D20FE1"/>
    <w:rsid w:val="00D210C6"/>
    <w:rsid w:val="00D210CB"/>
    <w:rsid w:val="00D21566"/>
    <w:rsid w:val="00D2173F"/>
    <w:rsid w:val="00D2193D"/>
    <w:rsid w:val="00D21C4C"/>
    <w:rsid w:val="00D21DC9"/>
    <w:rsid w:val="00D21DE7"/>
    <w:rsid w:val="00D21F62"/>
    <w:rsid w:val="00D220D8"/>
    <w:rsid w:val="00D22153"/>
    <w:rsid w:val="00D2224A"/>
    <w:rsid w:val="00D223E8"/>
    <w:rsid w:val="00D22460"/>
    <w:rsid w:val="00D22711"/>
    <w:rsid w:val="00D227F1"/>
    <w:rsid w:val="00D2299F"/>
    <w:rsid w:val="00D22A0E"/>
    <w:rsid w:val="00D22EB7"/>
    <w:rsid w:val="00D23344"/>
    <w:rsid w:val="00D23565"/>
    <w:rsid w:val="00D235A6"/>
    <w:rsid w:val="00D23610"/>
    <w:rsid w:val="00D23967"/>
    <w:rsid w:val="00D23AC9"/>
    <w:rsid w:val="00D23C2B"/>
    <w:rsid w:val="00D23DFC"/>
    <w:rsid w:val="00D24380"/>
    <w:rsid w:val="00D245F3"/>
    <w:rsid w:val="00D2474D"/>
    <w:rsid w:val="00D24892"/>
    <w:rsid w:val="00D2492F"/>
    <w:rsid w:val="00D249C3"/>
    <w:rsid w:val="00D24B66"/>
    <w:rsid w:val="00D2506F"/>
    <w:rsid w:val="00D25289"/>
    <w:rsid w:val="00D257D2"/>
    <w:rsid w:val="00D258D8"/>
    <w:rsid w:val="00D25955"/>
    <w:rsid w:val="00D25D46"/>
    <w:rsid w:val="00D26100"/>
    <w:rsid w:val="00D261B9"/>
    <w:rsid w:val="00D26344"/>
    <w:rsid w:val="00D2645A"/>
    <w:rsid w:val="00D2683A"/>
    <w:rsid w:val="00D26936"/>
    <w:rsid w:val="00D26B45"/>
    <w:rsid w:val="00D26B70"/>
    <w:rsid w:val="00D26BAC"/>
    <w:rsid w:val="00D26D4F"/>
    <w:rsid w:val="00D26DB2"/>
    <w:rsid w:val="00D26FD4"/>
    <w:rsid w:val="00D271E5"/>
    <w:rsid w:val="00D27298"/>
    <w:rsid w:val="00D272E0"/>
    <w:rsid w:val="00D277DD"/>
    <w:rsid w:val="00D278AB"/>
    <w:rsid w:val="00D279C1"/>
    <w:rsid w:val="00D27B92"/>
    <w:rsid w:val="00D27C61"/>
    <w:rsid w:val="00D27DD9"/>
    <w:rsid w:val="00D27FE2"/>
    <w:rsid w:val="00D3021B"/>
    <w:rsid w:val="00D30892"/>
    <w:rsid w:val="00D30A9D"/>
    <w:rsid w:val="00D30C56"/>
    <w:rsid w:val="00D30CA1"/>
    <w:rsid w:val="00D30D9A"/>
    <w:rsid w:val="00D30DAF"/>
    <w:rsid w:val="00D30E4A"/>
    <w:rsid w:val="00D31353"/>
    <w:rsid w:val="00D31525"/>
    <w:rsid w:val="00D31ED0"/>
    <w:rsid w:val="00D321A8"/>
    <w:rsid w:val="00D3248C"/>
    <w:rsid w:val="00D32583"/>
    <w:rsid w:val="00D328A4"/>
    <w:rsid w:val="00D32AFB"/>
    <w:rsid w:val="00D33017"/>
    <w:rsid w:val="00D330E9"/>
    <w:rsid w:val="00D3333C"/>
    <w:rsid w:val="00D3334F"/>
    <w:rsid w:val="00D33620"/>
    <w:rsid w:val="00D3369D"/>
    <w:rsid w:val="00D337FE"/>
    <w:rsid w:val="00D339B0"/>
    <w:rsid w:val="00D339F9"/>
    <w:rsid w:val="00D33E05"/>
    <w:rsid w:val="00D340D2"/>
    <w:rsid w:val="00D3481C"/>
    <w:rsid w:val="00D348BD"/>
    <w:rsid w:val="00D348D1"/>
    <w:rsid w:val="00D3495F"/>
    <w:rsid w:val="00D351F1"/>
    <w:rsid w:val="00D35210"/>
    <w:rsid w:val="00D35237"/>
    <w:rsid w:val="00D35322"/>
    <w:rsid w:val="00D3556C"/>
    <w:rsid w:val="00D35872"/>
    <w:rsid w:val="00D35AB1"/>
    <w:rsid w:val="00D35D21"/>
    <w:rsid w:val="00D36507"/>
    <w:rsid w:val="00D36607"/>
    <w:rsid w:val="00D367EE"/>
    <w:rsid w:val="00D368D7"/>
    <w:rsid w:val="00D36B99"/>
    <w:rsid w:val="00D36E69"/>
    <w:rsid w:val="00D36F36"/>
    <w:rsid w:val="00D37430"/>
    <w:rsid w:val="00D3746A"/>
    <w:rsid w:val="00D37929"/>
    <w:rsid w:val="00D37B74"/>
    <w:rsid w:val="00D37C01"/>
    <w:rsid w:val="00D37CD1"/>
    <w:rsid w:val="00D37E27"/>
    <w:rsid w:val="00D401CF"/>
    <w:rsid w:val="00D4050F"/>
    <w:rsid w:val="00D4075A"/>
    <w:rsid w:val="00D408FB"/>
    <w:rsid w:val="00D40A44"/>
    <w:rsid w:val="00D412B4"/>
    <w:rsid w:val="00D416C3"/>
    <w:rsid w:val="00D41908"/>
    <w:rsid w:val="00D41E82"/>
    <w:rsid w:val="00D4242F"/>
    <w:rsid w:val="00D4254E"/>
    <w:rsid w:val="00D426C0"/>
    <w:rsid w:val="00D427DE"/>
    <w:rsid w:val="00D42CF0"/>
    <w:rsid w:val="00D42D6C"/>
    <w:rsid w:val="00D436B6"/>
    <w:rsid w:val="00D43806"/>
    <w:rsid w:val="00D43918"/>
    <w:rsid w:val="00D43DBD"/>
    <w:rsid w:val="00D43EA4"/>
    <w:rsid w:val="00D43EAE"/>
    <w:rsid w:val="00D43F6A"/>
    <w:rsid w:val="00D44757"/>
    <w:rsid w:val="00D448EF"/>
    <w:rsid w:val="00D4495F"/>
    <w:rsid w:val="00D44C29"/>
    <w:rsid w:val="00D44CA6"/>
    <w:rsid w:val="00D44E32"/>
    <w:rsid w:val="00D45043"/>
    <w:rsid w:val="00D45212"/>
    <w:rsid w:val="00D4540F"/>
    <w:rsid w:val="00D455E1"/>
    <w:rsid w:val="00D4571A"/>
    <w:rsid w:val="00D457AF"/>
    <w:rsid w:val="00D45A25"/>
    <w:rsid w:val="00D45A31"/>
    <w:rsid w:val="00D45AE7"/>
    <w:rsid w:val="00D45CD9"/>
    <w:rsid w:val="00D45DB5"/>
    <w:rsid w:val="00D45FC7"/>
    <w:rsid w:val="00D46196"/>
    <w:rsid w:val="00D46223"/>
    <w:rsid w:val="00D4653C"/>
    <w:rsid w:val="00D467B4"/>
    <w:rsid w:val="00D4688E"/>
    <w:rsid w:val="00D46920"/>
    <w:rsid w:val="00D469F8"/>
    <w:rsid w:val="00D46A54"/>
    <w:rsid w:val="00D46ECD"/>
    <w:rsid w:val="00D46F33"/>
    <w:rsid w:val="00D46FE6"/>
    <w:rsid w:val="00D470A9"/>
    <w:rsid w:val="00D473CB"/>
    <w:rsid w:val="00D4757C"/>
    <w:rsid w:val="00D47613"/>
    <w:rsid w:val="00D47DA4"/>
    <w:rsid w:val="00D503F3"/>
    <w:rsid w:val="00D5056A"/>
    <w:rsid w:val="00D5080F"/>
    <w:rsid w:val="00D508A7"/>
    <w:rsid w:val="00D50B38"/>
    <w:rsid w:val="00D50CD2"/>
    <w:rsid w:val="00D50E21"/>
    <w:rsid w:val="00D50E82"/>
    <w:rsid w:val="00D50F5E"/>
    <w:rsid w:val="00D51286"/>
    <w:rsid w:val="00D51754"/>
    <w:rsid w:val="00D51890"/>
    <w:rsid w:val="00D518AA"/>
    <w:rsid w:val="00D51FA4"/>
    <w:rsid w:val="00D52166"/>
    <w:rsid w:val="00D521A6"/>
    <w:rsid w:val="00D523D9"/>
    <w:rsid w:val="00D52538"/>
    <w:rsid w:val="00D526E5"/>
    <w:rsid w:val="00D528DA"/>
    <w:rsid w:val="00D528FA"/>
    <w:rsid w:val="00D52AFE"/>
    <w:rsid w:val="00D52BAD"/>
    <w:rsid w:val="00D53048"/>
    <w:rsid w:val="00D53184"/>
    <w:rsid w:val="00D531F6"/>
    <w:rsid w:val="00D5349C"/>
    <w:rsid w:val="00D53573"/>
    <w:rsid w:val="00D535CC"/>
    <w:rsid w:val="00D539DF"/>
    <w:rsid w:val="00D53AF1"/>
    <w:rsid w:val="00D53C70"/>
    <w:rsid w:val="00D53CB1"/>
    <w:rsid w:val="00D540EC"/>
    <w:rsid w:val="00D5427B"/>
    <w:rsid w:val="00D54396"/>
    <w:rsid w:val="00D54A71"/>
    <w:rsid w:val="00D54E6D"/>
    <w:rsid w:val="00D54EF2"/>
    <w:rsid w:val="00D550CF"/>
    <w:rsid w:val="00D556F1"/>
    <w:rsid w:val="00D55803"/>
    <w:rsid w:val="00D558FA"/>
    <w:rsid w:val="00D55C25"/>
    <w:rsid w:val="00D55C59"/>
    <w:rsid w:val="00D56116"/>
    <w:rsid w:val="00D56271"/>
    <w:rsid w:val="00D562E6"/>
    <w:rsid w:val="00D5633E"/>
    <w:rsid w:val="00D5684E"/>
    <w:rsid w:val="00D56BA8"/>
    <w:rsid w:val="00D56CD6"/>
    <w:rsid w:val="00D57383"/>
    <w:rsid w:val="00D5742B"/>
    <w:rsid w:val="00D574E6"/>
    <w:rsid w:val="00D579F6"/>
    <w:rsid w:val="00D57AF2"/>
    <w:rsid w:val="00D57E8A"/>
    <w:rsid w:val="00D57ED0"/>
    <w:rsid w:val="00D57FD1"/>
    <w:rsid w:val="00D60282"/>
    <w:rsid w:val="00D602A5"/>
    <w:rsid w:val="00D60574"/>
    <w:rsid w:val="00D609D8"/>
    <w:rsid w:val="00D60A69"/>
    <w:rsid w:val="00D60DFA"/>
    <w:rsid w:val="00D61255"/>
    <w:rsid w:val="00D61393"/>
    <w:rsid w:val="00D6139E"/>
    <w:rsid w:val="00D613AF"/>
    <w:rsid w:val="00D61592"/>
    <w:rsid w:val="00D615A2"/>
    <w:rsid w:val="00D619AE"/>
    <w:rsid w:val="00D619FF"/>
    <w:rsid w:val="00D61D0D"/>
    <w:rsid w:val="00D6230E"/>
    <w:rsid w:val="00D62379"/>
    <w:rsid w:val="00D62770"/>
    <w:rsid w:val="00D62AC8"/>
    <w:rsid w:val="00D6322F"/>
    <w:rsid w:val="00D63653"/>
    <w:rsid w:val="00D638FE"/>
    <w:rsid w:val="00D639DB"/>
    <w:rsid w:val="00D63A7A"/>
    <w:rsid w:val="00D63AB4"/>
    <w:rsid w:val="00D63C12"/>
    <w:rsid w:val="00D6428E"/>
    <w:rsid w:val="00D64458"/>
    <w:rsid w:val="00D6458F"/>
    <w:rsid w:val="00D64766"/>
    <w:rsid w:val="00D648BD"/>
    <w:rsid w:val="00D649AB"/>
    <w:rsid w:val="00D649CC"/>
    <w:rsid w:val="00D64A9A"/>
    <w:rsid w:val="00D64A9F"/>
    <w:rsid w:val="00D654BE"/>
    <w:rsid w:val="00D654DB"/>
    <w:rsid w:val="00D659FF"/>
    <w:rsid w:val="00D65B88"/>
    <w:rsid w:val="00D65BED"/>
    <w:rsid w:val="00D66026"/>
    <w:rsid w:val="00D66428"/>
    <w:rsid w:val="00D6659D"/>
    <w:rsid w:val="00D66D9C"/>
    <w:rsid w:val="00D66DEC"/>
    <w:rsid w:val="00D66E0F"/>
    <w:rsid w:val="00D66F0D"/>
    <w:rsid w:val="00D6737E"/>
    <w:rsid w:val="00D677CA"/>
    <w:rsid w:val="00D67AE0"/>
    <w:rsid w:val="00D67AF9"/>
    <w:rsid w:val="00D67DA6"/>
    <w:rsid w:val="00D7016A"/>
    <w:rsid w:val="00D70485"/>
    <w:rsid w:val="00D705CB"/>
    <w:rsid w:val="00D709CB"/>
    <w:rsid w:val="00D70A8C"/>
    <w:rsid w:val="00D70D37"/>
    <w:rsid w:val="00D711E3"/>
    <w:rsid w:val="00D7147B"/>
    <w:rsid w:val="00D7148F"/>
    <w:rsid w:val="00D7158B"/>
    <w:rsid w:val="00D71832"/>
    <w:rsid w:val="00D7195A"/>
    <w:rsid w:val="00D71C77"/>
    <w:rsid w:val="00D71E33"/>
    <w:rsid w:val="00D71E6D"/>
    <w:rsid w:val="00D721E2"/>
    <w:rsid w:val="00D72444"/>
    <w:rsid w:val="00D72644"/>
    <w:rsid w:val="00D732B8"/>
    <w:rsid w:val="00D73469"/>
    <w:rsid w:val="00D73558"/>
    <w:rsid w:val="00D735B0"/>
    <w:rsid w:val="00D735F0"/>
    <w:rsid w:val="00D73B21"/>
    <w:rsid w:val="00D73D5D"/>
    <w:rsid w:val="00D73FD8"/>
    <w:rsid w:val="00D7411C"/>
    <w:rsid w:val="00D74173"/>
    <w:rsid w:val="00D74363"/>
    <w:rsid w:val="00D747B6"/>
    <w:rsid w:val="00D74BE6"/>
    <w:rsid w:val="00D74D79"/>
    <w:rsid w:val="00D74FE6"/>
    <w:rsid w:val="00D753F3"/>
    <w:rsid w:val="00D75430"/>
    <w:rsid w:val="00D7544D"/>
    <w:rsid w:val="00D75606"/>
    <w:rsid w:val="00D757A2"/>
    <w:rsid w:val="00D758A2"/>
    <w:rsid w:val="00D75B1D"/>
    <w:rsid w:val="00D75C1F"/>
    <w:rsid w:val="00D75C4C"/>
    <w:rsid w:val="00D75E14"/>
    <w:rsid w:val="00D7627C"/>
    <w:rsid w:val="00D76604"/>
    <w:rsid w:val="00D76779"/>
    <w:rsid w:val="00D7679C"/>
    <w:rsid w:val="00D768EB"/>
    <w:rsid w:val="00D7691D"/>
    <w:rsid w:val="00D76C4B"/>
    <w:rsid w:val="00D76EE6"/>
    <w:rsid w:val="00D77023"/>
    <w:rsid w:val="00D7704F"/>
    <w:rsid w:val="00D773EE"/>
    <w:rsid w:val="00D776C4"/>
    <w:rsid w:val="00D7799B"/>
    <w:rsid w:val="00D77AC5"/>
    <w:rsid w:val="00D77D50"/>
    <w:rsid w:val="00D77FC0"/>
    <w:rsid w:val="00D80017"/>
    <w:rsid w:val="00D80086"/>
    <w:rsid w:val="00D8010A"/>
    <w:rsid w:val="00D8042C"/>
    <w:rsid w:val="00D80476"/>
    <w:rsid w:val="00D80598"/>
    <w:rsid w:val="00D80698"/>
    <w:rsid w:val="00D80968"/>
    <w:rsid w:val="00D80B90"/>
    <w:rsid w:val="00D80D22"/>
    <w:rsid w:val="00D80E3D"/>
    <w:rsid w:val="00D8183B"/>
    <w:rsid w:val="00D81AE6"/>
    <w:rsid w:val="00D81B69"/>
    <w:rsid w:val="00D81BDA"/>
    <w:rsid w:val="00D81E0E"/>
    <w:rsid w:val="00D81E81"/>
    <w:rsid w:val="00D81EC7"/>
    <w:rsid w:val="00D820AC"/>
    <w:rsid w:val="00D825E7"/>
    <w:rsid w:val="00D825FE"/>
    <w:rsid w:val="00D82A0D"/>
    <w:rsid w:val="00D82BB3"/>
    <w:rsid w:val="00D82D17"/>
    <w:rsid w:val="00D82EC0"/>
    <w:rsid w:val="00D82F8D"/>
    <w:rsid w:val="00D8313D"/>
    <w:rsid w:val="00D8381E"/>
    <w:rsid w:val="00D83865"/>
    <w:rsid w:val="00D839AB"/>
    <w:rsid w:val="00D83ADE"/>
    <w:rsid w:val="00D83C90"/>
    <w:rsid w:val="00D83CEC"/>
    <w:rsid w:val="00D83D2D"/>
    <w:rsid w:val="00D83DE2"/>
    <w:rsid w:val="00D84523"/>
    <w:rsid w:val="00D84B7E"/>
    <w:rsid w:val="00D84C74"/>
    <w:rsid w:val="00D84D85"/>
    <w:rsid w:val="00D84F83"/>
    <w:rsid w:val="00D8505A"/>
    <w:rsid w:val="00D851F6"/>
    <w:rsid w:val="00D854FC"/>
    <w:rsid w:val="00D85854"/>
    <w:rsid w:val="00D85895"/>
    <w:rsid w:val="00D858B5"/>
    <w:rsid w:val="00D85EDD"/>
    <w:rsid w:val="00D85EE6"/>
    <w:rsid w:val="00D85F55"/>
    <w:rsid w:val="00D85FF4"/>
    <w:rsid w:val="00D863E5"/>
    <w:rsid w:val="00D86683"/>
    <w:rsid w:val="00D8674E"/>
    <w:rsid w:val="00D86806"/>
    <w:rsid w:val="00D86916"/>
    <w:rsid w:val="00D8692A"/>
    <w:rsid w:val="00D87564"/>
    <w:rsid w:val="00D87657"/>
    <w:rsid w:val="00D87712"/>
    <w:rsid w:val="00D87791"/>
    <w:rsid w:val="00D87A41"/>
    <w:rsid w:val="00D87B64"/>
    <w:rsid w:val="00D87CB9"/>
    <w:rsid w:val="00D87D7E"/>
    <w:rsid w:val="00D90849"/>
    <w:rsid w:val="00D90AE8"/>
    <w:rsid w:val="00D90CC3"/>
    <w:rsid w:val="00D90E94"/>
    <w:rsid w:val="00D910F7"/>
    <w:rsid w:val="00D91658"/>
    <w:rsid w:val="00D91731"/>
    <w:rsid w:val="00D91768"/>
    <w:rsid w:val="00D91A32"/>
    <w:rsid w:val="00D91A50"/>
    <w:rsid w:val="00D91B3B"/>
    <w:rsid w:val="00D91CF9"/>
    <w:rsid w:val="00D9268A"/>
    <w:rsid w:val="00D92D11"/>
    <w:rsid w:val="00D92D32"/>
    <w:rsid w:val="00D92DB2"/>
    <w:rsid w:val="00D92E9F"/>
    <w:rsid w:val="00D933E9"/>
    <w:rsid w:val="00D936B6"/>
    <w:rsid w:val="00D93A06"/>
    <w:rsid w:val="00D9471C"/>
    <w:rsid w:val="00D94810"/>
    <w:rsid w:val="00D94B0B"/>
    <w:rsid w:val="00D94D4A"/>
    <w:rsid w:val="00D94F5F"/>
    <w:rsid w:val="00D952BF"/>
    <w:rsid w:val="00D955EE"/>
    <w:rsid w:val="00D956D9"/>
    <w:rsid w:val="00D9592A"/>
    <w:rsid w:val="00D959ED"/>
    <w:rsid w:val="00D95A0F"/>
    <w:rsid w:val="00D960C3"/>
    <w:rsid w:val="00D963F6"/>
    <w:rsid w:val="00D967B9"/>
    <w:rsid w:val="00D967E9"/>
    <w:rsid w:val="00D96C45"/>
    <w:rsid w:val="00D96C5C"/>
    <w:rsid w:val="00D96D05"/>
    <w:rsid w:val="00D97389"/>
    <w:rsid w:val="00D974A4"/>
    <w:rsid w:val="00D9750F"/>
    <w:rsid w:val="00D9762E"/>
    <w:rsid w:val="00D97725"/>
    <w:rsid w:val="00D97726"/>
    <w:rsid w:val="00D978C5"/>
    <w:rsid w:val="00DA0025"/>
    <w:rsid w:val="00DA0173"/>
    <w:rsid w:val="00DA022E"/>
    <w:rsid w:val="00DA07CC"/>
    <w:rsid w:val="00DA092D"/>
    <w:rsid w:val="00DA09A6"/>
    <w:rsid w:val="00DA0A6C"/>
    <w:rsid w:val="00DA0DA1"/>
    <w:rsid w:val="00DA0DC6"/>
    <w:rsid w:val="00DA0DD8"/>
    <w:rsid w:val="00DA0E81"/>
    <w:rsid w:val="00DA11DC"/>
    <w:rsid w:val="00DA170E"/>
    <w:rsid w:val="00DA18EC"/>
    <w:rsid w:val="00DA210D"/>
    <w:rsid w:val="00DA29D4"/>
    <w:rsid w:val="00DA2C35"/>
    <w:rsid w:val="00DA2D30"/>
    <w:rsid w:val="00DA2F67"/>
    <w:rsid w:val="00DA30E7"/>
    <w:rsid w:val="00DA3241"/>
    <w:rsid w:val="00DA3638"/>
    <w:rsid w:val="00DA3908"/>
    <w:rsid w:val="00DA3F84"/>
    <w:rsid w:val="00DA4160"/>
    <w:rsid w:val="00DA4261"/>
    <w:rsid w:val="00DA430E"/>
    <w:rsid w:val="00DA4345"/>
    <w:rsid w:val="00DA4673"/>
    <w:rsid w:val="00DA475E"/>
    <w:rsid w:val="00DA47F9"/>
    <w:rsid w:val="00DA4C45"/>
    <w:rsid w:val="00DA4CCD"/>
    <w:rsid w:val="00DA4E83"/>
    <w:rsid w:val="00DA5134"/>
    <w:rsid w:val="00DA514B"/>
    <w:rsid w:val="00DA5266"/>
    <w:rsid w:val="00DA5998"/>
    <w:rsid w:val="00DA59A2"/>
    <w:rsid w:val="00DA605B"/>
    <w:rsid w:val="00DA60BE"/>
    <w:rsid w:val="00DA6BC8"/>
    <w:rsid w:val="00DA6D06"/>
    <w:rsid w:val="00DA6D1D"/>
    <w:rsid w:val="00DA6D94"/>
    <w:rsid w:val="00DA6DD0"/>
    <w:rsid w:val="00DA6ED6"/>
    <w:rsid w:val="00DA7091"/>
    <w:rsid w:val="00DA7247"/>
    <w:rsid w:val="00DA7601"/>
    <w:rsid w:val="00DA783E"/>
    <w:rsid w:val="00DA7D55"/>
    <w:rsid w:val="00DB011A"/>
    <w:rsid w:val="00DB032D"/>
    <w:rsid w:val="00DB05AC"/>
    <w:rsid w:val="00DB06C1"/>
    <w:rsid w:val="00DB0849"/>
    <w:rsid w:val="00DB08BC"/>
    <w:rsid w:val="00DB0E1F"/>
    <w:rsid w:val="00DB141A"/>
    <w:rsid w:val="00DB152C"/>
    <w:rsid w:val="00DB15CE"/>
    <w:rsid w:val="00DB1605"/>
    <w:rsid w:val="00DB180E"/>
    <w:rsid w:val="00DB1B56"/>
    <w:rsid w:val="00DB2006"/>
    <w:rsid w:val="00DB2753"/>
    <w:rsid w:val="00DB2C84"/>
    <w:rsid w:val="00DB2DD8"/>
    <w:rsid w:val="00DB2E09"/>
    <w:rsid w:val="00DB30AA"/>
    <w:rsid w:val="00DB3190"/>
    <w:rsid w:val="00DB3994"/>
    <w:rsid w:val="00DB39F9"/>
    <w:rsid w:val="00DB3A29"/>
    <w:rsid w:val="00DB3E09"/>
    <w:rsid w:val="00DB3E0C"/>
    <w:rsid w:val="00DB3E47"/>
    <w:rsid w:val="00DB429C"/>
    <w:rsid w:val="00DB4382"/>
    <w:rsid w:val="00DB478D"/>
    <w:rsid w:val="00DB4A09"/>
    <w:rsid w:val="00DB4D47"/>
    <w:rsid w:val="00DB50EB"/>
    <w:rsid w:val="00DB59B9"/>
    <w:rsid w:val="00DB5A83"/>
    <w:rsid w:val="00DB5C46"/>
    <w:rsid w:val="00DB5E45"/>
    <w:rsid w:val="00DB60E3"/>
    <w:rsid w:val="00DB622A"/>
    <w:rsid w:val="00DB62C6"/>
    <w:rsid w:val="00DB6507"/>
    <w:rsid w:val="00DB6641"/>
    <w:rsid w:val="00DB6737"/>
    <w:rsid w:val="00DB69DC"/>
    <w:rsid w:val="00DB6C3B"/>
    <w:rsid w:val="00DB6D54"/>
    <w:rsid w:val="00DB6EDC"/>
    <w:rsid w:val="00DB706B"/>
    <w:rsid w:val="00DB7426"/>
    <w:rsid w:val="00DB743B"/>
    <w:rsid w:val="00DB7570"/>
    <w:rsid w:val="00DB766C"/>
    <w:rsid w:val="00DB76CC"/>
    <w:rsid w:val="00DB7903"/>
    <w:rsid w:val="00DB7BB3"/>
    <w:rsid w:val="00DB7ED0"/>
    <w:rsid w:val="00DC01A8"/>
    <w:rsid w:val="00DC01D8"/>
    <w:rsid w:val="00DC02E5"/>
    <w:rsid w:val="00DC03A2"/>
    <w:rsid w:val="00DC0508"/>
    <w:rsid w:val="00DC0592"/>
    <w:rsid w:val="00DC0768"/>
    <w:rsid w:val="00DC0857"/>
    <w:rsid w:val="00DC0AE9"/>
    <w:rsid w:val="00DC0BD6"/>
    <w:rsid w:val="00DC0BEC"/>
    <w:rsid w:val="00DC0E81"/>
    <w:rsid w:val="00DC1092"/>
    <w:rsid w:val="00DC1167"/>
    <w:rsid w:val="00DC12A5"/>
    <w:rsid w:val="00DC12FD"/>
    <w:rsid w:val="00DC135F"/>
    <w:rsid w:val="00DC1444"/>
    <w:rsid w:val="00DC1691"/>
    <w:rsid w:val="00DC1826"/>
    <w:rsid w:val="00DC1A06"/>
    <w:rsid w:val="00DC1AB9"/>
    <w:rsid w:val="00DC1B32"/>
    <w:rsid w:val="00DC1BF7"/>
    <w:rsid w:val="00DC1DEF"/>
    <w:rsid w:val="00DC1F0D"/>
    <w:rsid w:val="00DC1F8C"/>
    <w:rsid w:val="00DC1F94"/>
    <w:rsid w:val="00DC295E"/>
    <w:rsid w:val="00DC2B4B"/>
    <w:rsid w:val="00DC2E98"/>
    <w:rsid w:val="00DC2EA2"/>
    <w:rsid w:val="00DC2EB8"/>
    <w:rsid w:val="00DC2FEC"/>
    <w:rsid w:val="00DC31CA"/>
    <w:rsid w:val="00DC3252"/>
    <w:rsid w:val="00DC3994"/>
    <w:rsid w:val="00DC3FD2"/>
    <w:rsid w:val="00DC3FE5"/>
    <w:rsid w:val="00DC4012"/>
    <w:rsid w:val="00DC41CB"/>
    <w:rsid w:val="00DC4205"/>
    <w:rsid w:val="00DC424E"/>
    <w:rsid w:val="00DC42CB"/>
    <w:rsid w:val="00DC45FE"/>
    <w:rsid w:val="00DC4884"/>
    <w:rsid w:val="00DC4D23"/>
    <w:rsid w:val="00DC4E70"/>
    <w:rsid w:val="00DC4FE8"/>
    <w:rsid w:val="00DC5114"/>
    <w:rsid w:val="00DC5252"/>
    <w:rsid w:val="00DC53D1"/>
    <w:rsid w:val="00DC53FC"/>
    <w:rsid w:val="00DC5552"/>
    <w:rsid w:val="00DC5884"/>
    <w:rsid w:val="00DC59CE"/>
    <w:rsid w:val="00DC59FE"/>
    <w:rsid w:val="00DC5CA1"/>
    <w:rsid w:val="00DC63AF"/>
    <w:rsid w:val="00DC67E4"/>
    <w:rsid w:val="00DC6963"/>
    <w:rsid w:val="00DC6C7D"/>
    <w:rsid w:val="00DC6E0E"/>
    <w:rsid w:val="00DC6EC7"/>
    <w:rsid w:val="00DC6ED7"/>
    <w:rsid w:val="00DC7106"/>
    <w:rsid w:val="00DC7734"/>
    <w:rsid w:val="00DC7A77"/>
    <w:rsid w:val="00DC7F5E"/>
    <w:rsid w:val="00DD038A"/>
    <w:rsid w:val="00DD03CE"/>
    <w:rsid w:val="00DD0928"/>
    <w:rsid w:val="00DD09C0"/>
    <w:rsid w:val="00DD09E3"/>
    <w:rsid w:val="00DD0AE6"/>
    <w:rsid w:val="00DD0B04"/>
    <w:rsid w:val="00DD0CC5"/>
    <w:rsid w:val="00DD0EC0"/>
    <w:rsid w:val="00DD0F3A"/>
    <w:rsid w:val="00DD1DA4"/>
    <w:rsid w:val="00DD21A6"/>
    <w:rsid w:val="00DD2311"/>
    <w:rsid w:val="00DD2557"/>
    <w:rsid w:val="00DD263E"/>
    <w:rsid w:val="00DD2775"/>
    <w:rsid w:val="00DD28C6"/>
    <w:rsid w:val="00DD2DBB"/>
    <w:rsid w:val="00DD2F9D"/>
    <w:rsid w:val="00DD32D9"/>
    <w:rsid w:val="00DD3368"/>
    <w:rsid w:val="00DD368C"/>
    <w:rsid w:val="00DD3965"/>
    <w:rsid w:val="00DD4533"/>
    <w:rsid w:val="00DD454A"/>
    <w:rsid w:val="00DD45CF"/>
    <w:rsid w:val="00DD469A"/>
    <w:rsid w:val="00DD47BD"/>
    <w:rsid w:val="00DD4B5E"/>
    <w:rsid w:val="00DD4C5E"/>
    <w:rsid w:val="00DD4CFF"/>
    <w:rsid w:val="00DD4DB8"/>
    <w:rsid w:val="00DD5016"/>
    <w:rsid w:val="00DD50CB"/>
    <w:rsid w:val="00DD57E2"/>
    <w:rsid w:val="00DD588D"/>
    <w:rsid w:val="00DD59F6"/>
    <w:rsid w:val="00DD5A9A"/>
    <w:rsid w:val="00DD5ABA"/>
    <w:rsid w:val="00DD5C51"/>
    <w:rsid w:val="00DD5D02"/>
    <w:rsid w:val="00DD6812"/>
    <w:rsid w:val="00DD693D"/>
    <w:rsid w:val="00DD6A13"/>
    <w:rsid w:val="00DD7186"/>
    <w:rsid w:val="00DD71C5"/>
    <w:rsid w:val="00DD7D5E"/>
    <w:rsid w:val="00DD7DBF"/>
    <w:rsid w:val="00DE0672"/>
    <w:rsid w:val="00DE0680"/>
    <w:rsid w:val="00DE106C"/>
    <w:rsid w:val="00DE127E"/>
    <w:rsid w:val="00DE198A"/>
    <w:rsid w:val="00DE1C3F"/>
    <w:rsid w:val="00DE1EC7"/>
    <w:rsid w:val="00DE2036"/>
    <w:rsid w:val="00DE20FF"/>
    <w:rsid w:val="00DE25AE"/>
    <w:rsid w:val="00DE2779"/>
    <w:rsid w:val="00DE2AAA"/>
    <w:rsid w:val="00DE3082"/>
    <w:rsid w:val="00DE3173"/>
    <w:rsid w:val="00DE3243"/>
    <w:rsid w:val="00DE32A7"/>
    <w:rsid w:val="00DE3585"/>
    <w:rsid w:val="00DE38C2"/>
    <w:rsid w:val="00DE3A55"/>
    <w:rsid w:val="00DE43AB"/>
    <w:rsid w:val="00DE4F9D"/>
    <w:rsid w:val="00DE5922"/>
    <w:rsid w:val="00DE5A38"/>
    <w:rsid w:val="00DE5B10"/>
    <w:rsid w:val="00DE6130"/>
    <w:rsid w:val="00DE64A6"/>
    <w:rsid w:val="00DE682D"/>
    <w:rsid w:val="00DE688E"/>
    <w:rsid w:val="00DE6A19"/>
    <w:rsid w:val="00DE6CA4"/>
    <w:rsid w:val="00DE6D17"/>
    <w:rsid w:val="00DE71BA"/>
    <w:rsid w:val="00DE72FD"/>
    <w:rsid w:val="00DE7389"/>
    <w:rsid w:val="00DE76EB"/>
    <w:rsid w:val="00DE7922"/>
    <w:rsid w:val="00DE7C21"/>
    <w:rsid w:val="00DE7CB3"/>
    <w:rsid w:val="00DE7D4B"/>
    <w:rsid w:val="00DE7DFC"/>
    <w:rsid w:val="00DE7EFC"/>
    <w:rsid w:val="00DF002F"/>
    <w:rsid w:val="00DF0868"/>
    <w:rsid w:val="00DF0926"/>
    <w:rsid w:val="00DF12BE"/>
    <w:rsid w:val="00DF131F"/>
    <w:rsid w:val="00DF178F"/>
    <w:rsid w:val="00DF1ED7"/>
    <w:rsid w:val="00DF2895"/>
    <w:rsid w:val="00DF2DC4"/>
    <w:rsid w:val="00DF321E"/>
    <w:rsid w:val="00DF3DAC"/>
    <w:rsid w:val="00DF40A4"/>
    <w:rsid w:val="00DF4516"/>
    <w:rsid w:val="00DF46B7"/>
    <w:rsid w:val="00DF4AE2"/>
    <w:rsid w:val="00DF4B20"/>
    <w:rsid w:val="00DF4C7D"/>
    <w:rsid w:val="00DF4ECC"/>
    <w:rsid w:val="00DF4F55"/>
    <w:rsid w:val="00DF54CE"/>
    <w:rsid w:val="00DF57C0"/>
    <w:rsid w:val="00DF5834"/>
    <w:rsid w:val="00DF597B"/>
    <w:rsid w:val="00DF5A78"/>
    <w:rsid w:val="00DF5E57"/>
    <w:rsid w:val="00DF62B0"/>
    <w:rsid w:val="00DF66D3"/>
    <w:rsid w:val="00DF6CE6"/>
    <w:rsid w:val="00DF7014"/>
    <w:rsid w:val="00DF707F"/>
    <w:rsid w:val="00DF7566"/>
    <w:rsid w:val="00DF756B"/>
    <w:rsid w:val="00DF7780"/>
    <w:rsid w:val="00DF78C8"/>
    <w:rsid w:val="00DF7922"/>
    <w:rsid w:val="00DF7954"/>
    <w:rsid w:val="00DF7AF7"/>
    <w:rsid w:val="00DF7DC6"/>
    <w:rsid w:val="00DF7E08"/>
    <w:rsid w:val="00DF7E2F"/>
    <w:rsid w:val="00E000B8"/>
    <w:rsid w:val="00E005E3"/>
    <w:rsid w:val="00E005E5"/>
    <w:rsid w:val="00E00893"/>
    <w:rsid w:val="00E00A34"/>
    <w:rsid w:val="00E00CA9"/>
    <w:rsid w:val="00E00D0E"/>
    <w:rsid w:val="00E0102C"/>
    <w:rsid w:val="00E010C1"/>
    <w:rsid w:val="00E01413"/>
    <w:rsid w:val="00E01939"/>
    <w:rsid w:val="00E01C0B"/>
    <w:rsid w:val="00E01D58"/>
    <w:rsid w:val="00E01E05"/>
    <w:rsid w:val="00E01EA8"/>
    <w:rsid w:val="00E02318"/>
    <w:rsid w:val="00E023D9"/>
    <w:rsid w:val="00E02448"/>
    <w:rsid w:val="00E02490"/>
    <w:rsid w:val="00E02648"/>
    <w:rsid w:val="00E0269E"/>
    <w:rsid w:val="00E0292D"/>
    <w:rsid w:val="00E02A8D"/>
    <w:rsid w:val="00E02F0C"/>
    <w:rsid w:val="00E02F68"/>
    <w:rsid w:val="00E036DC"/>
    <w:rsid w:val="00E037DA"/>
    <w:rsid w:val="00E039FE"/>
    <w:rsid w:val="00E03C73"/>
    <w:rsid w:val="00E03CDF"/>
    <w:rsid w:val="00E03F7E"/>
    <w:rsid w:val="00E04283"/>
    <w:rsid w:val="00E046E4"/>
    <w:rsid w:val="00E046F2"/>
    <w:rsid w:val="00E04DEF"/>
    <w:rsid w:val="00E0501F"/>
    <w:rsid w:val="00E0520A"/>
    <w:rsid w:val="00E052DD"/>
    <w:rsid w:val="00E052FB"/>
    <w:rsid w:val="00E05323"/>
    <w:rsid w:val="00E056AF"/>
    <w:rsid w:val="00E05804"/>
    <w:rsid w:val="00E0581C"/>
    <w:rsid w:val="00E05933"/>
    <w:rsid w:val="00E05BCF"/>
    <w:rsid w:val="00E05C1A"/>
    <w:rsid w:val="00E05D2E"/>
    <w:rsid w:val="00E05DA5"/>
    <w:rsid w:val="00E05EB1"/>
    <w:rsid w:val="00E069CA"/>
    <w:rsid w:val="00E06A2A"/>
    <w:rsid w:val="00E06C0C"/>
    <w:rsid w:val="00E07100"/>
    <w:rsid w:val="00E0733C"/>
    <w:rsid w:val="00E075AA"/>
    <w:rsid w:val="00E07D3C"/>
    <w:rsid w:val="00E07FED"/>
    <w:rsid w:val="00E100FB"/>
    <w:rsid w:val="00E1011F"/>
    <w:rsid w:val="00E10391"/>
    <w:rsid w:val="00E10649"/>
    <w:rsid w:val="00E10770"/>
    <w:rsid w:val="00E10B03"/>
    <w:rsid w:val="00E10BEF"/>
    <w:rsid w:val="00E10D3D"/>
    <w:rsid w:val="00E10D87"/>
    <w:rsid w:val="00E11038"/>
    <w:rsid w:val="00E1146A"/>
    <w:rsid w:val="00E114B4"/>
    <w:rsid w:val="00E114BA"/>
    <w:rsid w:val="00E1159E"/>
    <w:rsid w:val="00E117BB"/>
    <w:rsid w:val="00E118D1"/>
    <w:rsid w:val="00E11BA5"/>
    <w:rsid w:val="00E12127"/>
    <w:rsid w:val="00E123B2"/>
    <w:rsid w:val="00E126B1"/>
    <w:rsid w:val="00E12A4E"/>
    <w:rsid w:val="00E12EC9"/>
    <w:rsid w:val="00E131FF"/>
    <w:rsid w:val="00E13270"/>
    <w:rsid w:val="00E13648"/>
    <w:rsid w:val="00E136E3"/>
    <w:rsid w:val="00E137FD"/>
    <w:rsid w:val="00E13A04"/>
    <w:rsid w:val="00E13A78"/>
    <w:rsid w:val="00E13D35"/>
    <w:rsid w:val="00E13E3E"/>
    <w:rsid w:val="00E142FD"/>
    <w:rsid w:val="00E14643"/>
    <w:rsid w:val="00E14717"/>
    <w:rsid w:val="00E14ACD"/>
    <w:rsid w:val="00E152E7"/>
    <w:rsid w:val="00E152F4"/>
    <w:rsid w:val="00E15570"/>
    <w:rsid w:val="00E15676"/>
    <w:rsid w:val="00E159A4"/>
    <w:rsid w:val="00E15CE1"/>
    <w:rsid w:val="00E15DEC"/>
    <w:rsid w:val="00E15F21"/>
    <w:rsid w:val="00E16122"/>
    <w:rsid w:val="00E163F6"/>
    <w:rsid w:val="00E16497"/>
    <w:rsid w:val="00E165D9"/>
    <w:rsid w:val="00E165E3"/>
    <w:rsid w:val="00E16885"/>
    <w:rsid w:val="00E16D10"/>
    <w:rsid w:val="00E16E6B"/>
    <w:rsid w:val="00E170EE"/>
    <w:rsid w:val="00E1778B"/>
    <w:rsid w:val="00E17973"/>
    <w:rsid w:val="00E200DE"/>
    <w:rsid w:val="00E2079F"/>
    <w:rsid w:val="00E20F05"/>
    <w:rsid w:val="00E211B6"/>
    <w:rsid w:val="00E2124A"/>
    <w:rsid w:val="00E2129C"/>
    <w:rsid w:val="00E212BF"/>
    <w:rsid w:val="00E21358"/>
    <w:rsid w:val="00E21484"/>
    <w:rsid w:val="00E21721"/>
    <w:rsid w:val="00E2188F"/>
    <w:rsid w:val="00E219F1"/>
    <w:rsid w:val="00E21B6E"/>
    <w:rsid w:val="00E21C80"/>
    <w:rsid w:val="00E21EBD"/>
    <w:rsid w:val="00E21FB2"/>
    <w:rsid w:val="00E22139"/>
    <w:rsid w:val="00E222A6"/>
    <w:rsid w:val="00E223B6"/>
    <w:rsid w:val="00E224B2"/>
    <w:rsid w:val="00E224E9"/>
    <w:rsid w:val="00E226B4"/>
    <w:rsid w:val="00E22750"/>
    <w:rsid w:val="00E2279C"/>
    <w:rsid w:val="00E227D7"/>
    <w:rsid w:val="00E2290F"/>
    <w:rsid w:val="00E22A79"/>
    <w:rsid w:val="00E22ADE"/>
    <w:rsid w:val="00E22B1A"/>
    <w:rsid w:val="00E22BB7"/>
    <w:rsid w:val="00E22F62"/>
    <w:rsid w:val="00E233B9"/>
    <w:rsid w:val="00E23557"/>
    <w:rsid w:val="00E2369F"/>
    <w:rsid w:val="00E23706"/>
    <w:rsid w:val="00E237E6"/>
    <w:rsid w:val="00E23829"/>
    <w:rsid w:val="00E23AE0"/>
    <w:rsid w:val="00E23B7D"/>
    <w:rsid w:val="00E2415E"/>
    <w:rsid w:val="00E241EC"/>
    <w:rsid w:val="00E24699"/>
    <w:rsid w:val="00E24840"/>
    <w:rsid w:val="00E24D4F"/>
    <w:rsid w:val="00E24F47"/>
    <w:rsid w:val="00E253B9"/>
    <w:rsid w:val="00E254D7"/>
    <w:rsid w:val="00E25846"/>
    <w:rsid w:val="00E25A70"/>
    <w:rsid w:val="00E25DE4"/>
    <w:rsid w:val="00E25E88"/>
    <w:rsid w:val="00E26130"/>
    <w:rsid w:val="00E265A9"/>
    <w:rsid w:val="00E26BAB"/>
    <w:rsid w:val="00E26CDF"/>
    <w:rsid w:val="00E26D44"/>
    <w:rsid w:val="00E273C1"/>
    <w:rsid w:val="00E2796B"/>
    <w:rsid w:val="00E27A2F"/>
    <w:rsid w:val="00E30488"/>
    <w:rsid w:val="00E30578"/>
    <w:rsid w:val="00E3063E"/>
    <w:rsid w:val="00E309B3"/>
    <w:rsid w:val="00E30AB5"/>
    <w:rsid w:val="00E30CB5"/>
    <w:rsid w:val="00E30CED"/>
    <w:rsid w:val="00E316A8"/>
    <w:rsid w:val="00E31ADE"/>
    <w:rsid w:val="00E31C96"/>
    <w:rsid w:val="00E31CF7"/>
    <w:rsid w:val="00E31DA6"/>
    <w:rsid w:val="00E31DEF"/>
    <w:rsid w:val="00E321FE"/>
    <w:rsid w:val="00E32515"/>
    <w:rsid w:val="00E326B9"/>
    <w:rsid w:val="00E3357A"/>
    <w:rsid w:val="00E33634"/>
    <w:rsid w:val="00E33697"/>
    <w:rsid w:val="00E3379C"/>
    <w:rsid w:val="00E338D6"/>
    <w:rsid w:val="00E33BFD"/>
    <w:rsid w:val="00E33FE7"/>
    <w:rsid w:val="00E340C4"/>
    <w:rsid w:val="00E3428C"/>
    <w:rsid w:val="00E342B3"/>
    <w:rsid w:val="00E342BC"/>
    <w:rsid w:val="00E3468C"/>
    <w:rsid w:val="00E3473E"/>
    <w:rsid w:val="00E35128"/>
    <w:rsid w:val="00E3579C"/>
    <w:rsid w:val="00E35896"/>
    <w:rsid w:val="00E35901"/>
    <w:rsid w:val="00E35D8A"/>
    <w:rsid w:val="00E35F5E"/>
    <w:rsid w:val="00E3600C"/>
    <w:rsid w:val="00E363C9"/>
    <w:rsid w:val="00E36560"/>
    <w:rsid w:val="00E36603"/>
    <w:rsid w:val="00E36893"/>
    <w:rsid w:val="00E3706D"/>
    <w:rsid w:val="00E37105"/>
    <w:rsid w:val="00E3736A"/>
    <w:rsid w:val="00E373AE"/>
    <w:rsid w:val="00E3753F"/>
    <w:rsid w:val="00E37619"/>
    <w:rsid w:val="00E37663"/>
    <w:rsid w:val="00E37764"/>
    <w:rsid w:val="00E37A9F"/>
    <w:rsid w:val="00E37DD7"/>
    <w:rsid w:val="00E37DEB"/>
    <w:rsid w:val="00E37ECC"/>
    <w:rsid w:val="00E4019F"/>
    <w:rsid w:val="00E4081C"/>
    <w:rsid w:val="00E40BF3"/>
    <w:rsid w:val="00E40C02"/>
    <w:rsid w:val="00E40C73"/>
    <w:rsid w:val="00E40F0D"/>
    <w:rsid w:val="00E40FF3"/>
    <w:rsid w:val="00E4119B"/>
    <w:rsid w:val="00E415E6"/>
    <w:rsid w:val="00E41CAD"/>
    <w:rsid w:val="00E41D4A"/>
    <w:rsid w:val="00E41E34"/>
    <w:rsid w:val="00E41F56"/>
    <w:rsid w:val="00E42266"/>
    <w:rsid w:val="00E42560"/>
    <w:rsid w:val="00E425F5"/>
    <w:rsid w:val="00E4264D"/>
    <w:rsid w:val="00E42B85"/>
    <w:rsid w:val="00E42D8D"/>
    <w:rsid w:val="00E42E70"/>
    <w:rsid w:val="00E42F43"/>
    <w:rsid w:val="00E43131"/>
    <w:rsid w:val="00E43480"/>
    <w:rsid w:val="00E436B9"/>
    <w:rsid w:val="00E436CC"/>
    <w:rsid w:val="00E43AA8"/>
    <w:rsid w:val="00E43C06"/>
    <w:rsid w:val="00E43CDB"/>
    <w:rsid w:val="00E43F5B"/>
    <w:rsid w:val="00E440AD"/>
    <w:rsid w:val="00E44A3B"/>
    <w:rsid w:val="00E44E8E"/>
    <w:rsid w:val="00E4579A"/>
    <w:rsid w:val="00E45CB0"/>
    <w:rsid w:val="00E45E14"/>
    <w:rsid w:val="00E45EA1"/>
    <w:rsid w:val="00E45F3A"/>
    <w:rsid w:val="00E46690"/>
    <w:rsid w:val="00E4689F"/>
    <w:rsid w:val="00E468DC"/>
    <w:rsid w:val="00E46B20"/>
    <w:rsid w:val="00E46CDC"/>
    <w:rsid w:val="00E4779E"/>
    <w:rsid w:val="00E47B03"/>
    <w:rsid w:val="00E5010A"/>
    <w:rsid w:val="00E5039A"/>
    <w:rsid w:val="00E5048B"/>
    <w:rsid w:val="00E507E3"/>
    <w:rsid w:val="00E50845"/>
    <w:rsid w:val="00E5087E"/>
    <w:rsid w:val="00E5134D"/>
    <w:rsid w:val="00E5165E"/>
    <w:rsid w:val="00E517D4"/>
    <w:rsid w:val="00E51868"/>
    <w:rsid w:val="00E51AE7"/>
    <w:rsid w:val="00E51B6B"/>
    <w:rsid w:val="00E51DE3"/>
    <w:rsid w:val="00E523DE"/>
    <w:rsid w:val="00E52692"/>
    <w:rsid w:val="00E5271A"/>
    <w:rsid w:val="00E5281F"/>
    <w:rsid w:val="00E5297D"/>
    <w:rsid w:val="00E52BF2"/>
    <w:rsid w:val="00E52DD5"/>
    <w:rsid w:val="00E52DDB"/>
    <w:rsid w:val="00E531DD"/>
    <w:rsid w:val="00E53545"/>
    <w:rsid w:val="00E53562"/>
    <w:rsid w:val="00E535B9"/>
    <w:rsid w:val="00E53822"/>
    <w:rsid w:val="00E53A49"/>
    <w:rsid w:val="00E53AE7"/>
    <w:rsid w:val="00E53EE2"/>
    <w:rsid w:val="00E540A9"/>
    <w:rsid w:val="00E540F4"/>
    <w:rsid w:val="00E543F0"/>
    <w:rsid w:val="00E5464C"/>
    <w:rsid w:val="00E54AE1"/>
    <w:rsid w:val="00E54C2E"/>
    <w:rsid w:val="00E54DEF"/>
    <w:rsid w:val="00E55299"/>
    <w:rsid w:val="00E552F1"/>
    <w:rsid w:val="00E55CC2"/>
    <w:rsid w:val="00E55E9D"/>
    <w:rsid w:val="00E561E8"/>
    <w:rsid w:val="00E567C6"/>
    <w:rsid w:val="00E568A6"/>
    <w:rsid w:val="00E56980"/>
    <w:rsid w:val="00E56A7B"/>
    <w:rsid w:val="00E56B88"/>
    <w:rsid w:val="00E56E95"/>
    <w:rsid w:val="00E5707A"/>
    <w:rsid w:val="00E572CC"/>
    <w:rsid w:val="00E5749A"/>
    <w:rsid w:val="00E5793D"/>
    <w:rsid w:val="00E57977"/>
    <w:rsid w:val="00E57C24"/>
    <w:rsid w:val="00E57E6B"/>
    <w:rsid w:val="00E57F33"/>
    <w:rsid w:val="00E6012A"/>
    <w:rsid w:val="00E6015A"/>
    <w:rsid w:val="00E60208"/>
    <w:rsid w:val="00E60276"/>
    <w:rsid w:val="00E60318"/>
    <w:rsid w:val="00E60510"/>
    <w:rsid w:val="00E60D7C"/>
    <w:rsid w:val="00E60E1D"/>
    <w:rsid w:val="00E60FD1"/>
    <w:rsid w:val="00E610CD"/>
    <w:rsid w:val="00E61417"/>
    <w:rsid w:val="00E6167F"/>
    <w:rsid w:val="00E61736"/>
    <w:rsid w:val="00E6174F"/>
    <w:rsid w:val="00E61868"/>
    <w:rsid w:val="00E61FFF"/>
    <w:rsid w:val="00E6230D"/>
    <w:rsid w:val="00E62391"/>
    <w:rsid w:val="00E62398"/>
    <w:rsid w:val="00E6256E"/>
    <w:rsid w:val="00E62C41"/>
    <w:rsid w:val="00E6311A"/>
    <w:rsid w:val="00E63152"/>
    <w:rsid w:val="00E6317A"/>
    <w:rsid w:val="00E632EF"/>
    <w:rsid w:val="00E63429"/>
    <w:rsid w:val="00E636C2"/>
    <w:rsid w:val="00E63766"/>
    <w:rsid w:val="00E63790"/>
    <w:rsid w:val="00E637FB"/>
    <w:rsid w:val="00E63A50"/>
    <w:rsid w:val="00E63A52"/>
    <w:rsid w:val="00E63C65"/>
    <w:rsid w:val="00E63CC1"/>
    <w:rsid w:val="00E6419C"/>
    <w:rsid w:val="00E643F0"/>
    <w:rsid w:val="00E64484"/>
    <w:rsid w:val="00E6451E"/>
    <w:rsid w:val="00E64E08"/>
    <w:rsid w:val="00E650CD"/>
    <w:rsid w:val="00E65B7F"/>
    <w:rsid w:val="00E664A8"/>
    <w:rsid w:val="00E667BC"/>
    <w:rsid w:val="00E669BE"/>
    <w:rsid w:val="00E66C96"/>
    <w:rsid w:val="00E671E8"/>
    <w:rsid w:val="00E674DA"/>
    <w:rsid w:val="00E677CA"/>
    <w:rsid w:val="00E678AF"/>
    <w:rsid w:val="00E67ED9"/>
    <w:rsid w:val="00E700BE"/>
    <w:rsid w:val="00E7023C"/>
    <w:rsid w:val="00E70324"/>
    <w:rsid w:val="00E703A8"/>
    <w:rsid w:val="00E703E8"/>
    <w:rsid w:val="00E70512"/>
    <w:rsid w:val="00E707B7"/>
    <w:rsid w:val="00E70CF6"/>
    <w:rsid w:val="00E70E6E"/>
    <w:rsid w:val="00E70E9A"/>
    <w:rsid w:val="00E70FCF"/>
    <w:rsid w:val="00E71084"/>
    <w:rsid w:val="00E7120C"/>
    <w:rsid w:val="00E71324"/>
    <w:rsid w:val="00E7159E"/>
    <w:rsid w:val="00E71791"/>
    <w:rsid w:val="00E71BE9"/>
    <w:rsid w:val="00E71D5C"/>
    <w:rsid w:val="00E71E38"/>
    <w:rsid w:val="00E71E6B"/>
    <w:rsid w:val="00E720D7"/>
    <w:rsid w:val="00E72256"/>
    <w:rsid w:val="00E726E5"/>
    <w:rsid w:val="00E72955"/>
    <w:rsid w:val="00E72B43"/>
    <w:rsid w:val="00E72BC3"/>
    <w:rsid w:val="00E72D90"/>
    <w:rsid w:val="00E72DC7"/>
    <w:rsid w:val="00E73058"/>
    <w:rsid w:val="00E73667"/>
    <w:rsid w:val="00E7366F"/>
    <w:rsid w:val="00E73982"/>
    <w:rsid w:val="00E73DE9"/>
    <w:rsid w:val="00E73EB6"/>
    <w:rsid w:val="00E73F2C"/>
    <w:rsid w:val="00E7411F"/>
    <w:rsid w:val="00E7447B"/>
    <w:rsid w:val="00E7475B"/>
    <w:rsid w:val="00E74B01"/>
    <w:rsid w:val="00E74B1C"/>
    <w:rsid w:val="00E74D4E"/>
    <w:rsid w:val="00E74F45"/>
    <w:rsid w:val="00E74FAD"/>
    <w:rsid w:val="00E7500F"/>
    <w:rsid w:val="00E75519"/>
    <w:rsid w:val="00E75725"/>
    <w:rsid w:val="00E75907"/>
    <w:rsid w:val="00E75CC8"/>
    <w:rsid w:val="00E761A5"/>
    <w:rsid w:val="00E7620E"/>
    <w:rsid w:val="00E76447"/>
    <w:rsid w:val="00E764CB"/>
    <w:rsid w:val="00E7672E"/>
    <w:rsid w:val="00E76A33"/>
    <w:rsid w:val="00E76B19"/>
    <w:rsid w:val="00E76BAB"/>
    <w:rsid w:val="00E76EDC"/>
    <w:rsid w:val="00E77006"/>
    <w:rsid w:val="00E77047"/>
    <w:rsid w:val="00E77380"/>
    <w:rsid w:val="00E77B33"/>
    <w:rsid w:val="00E77FC0"/>
    <w:rsid w:val="00E8049E"/>
    <w:rsid w:val="00E8061B"/>
    <w:rsid w:val="00E80833"/>
    <w:rsid w:val="00E808A9"/>
    <w:rsid w:val="00E80C55"/>
    <w:rsid w:val="00E80E07"/>
    <w:rsid w:val="00E80E15"/>
    <w:rsid w:val="00E80EF4"/>
    <w:rsid w:val="00E81121"/>
    <w:rsid w:val="00E812C9"/>
    <w:rsid w:val="00E814D6"/>
    <w:rsid w:val="00E815DE"/>
    <w:rsid w:val="00E81810"/>
    <w:rsid w:val="00E818A6"/>
    <w:rsid w:val="00E81C35"/>
    <w:rsid w:val="00E81C76"/>
    <w:rsid w:val="00E81EC9"/>
    <w:rsid w:val="00E821CD"/>
    <w:rsid w:val="00E823AD"/>
    <w:rsid w:val="00E82431"/>
    <w:rsid w:val="00E82439"/>
    <w:rsid w:val="00E82726"/>
    <w:rsid w:val="00E82B5C"/>
    <w:rsid w:val="00E82F07"/>
    <w:rsid w:val="00E82F41"/>
    <w:rsid w:val="00E830FB"/>
    <w:rsid w:val="00E8341D"/>
    <w:rsid w:val="00E83591"/>
    <w:rsid w:val="00E8361A"/>
    <w:rsid w:val="00E83731"/>
    <w:rsid w:val="00E83805"/>
    <w:rsid w:val="00E839A9"/>
    <w:rsid w:val="00E83C92"/>
    <w:rsid w:val="00E83F67"/>
    <w:rsid w:val="00E84262"/>
    <w:rsid w:val="00E84287"/>
    <w:rsid w:val="00E84423"/>
    <w:rsid w:val="00E84698"/>
    <w:rsid w:val="00E84A18"/>
    <w:rsid w:val="00E84A53"/>
    <w:rsid w:val="00E84DE9"/>
    <w:rsid w:val="00E854A5"/>
    <w:rsid w:val="00E85669"/>
    <w:rsid w:val="00E85846"/>
    <w:rsid w:val="00E85CBC"/>
    <w:rsid w:val="00E85DDD"/>
    <w:rsid w:val="00E85DFF"/>
    <w:rsid w:val="00E85E9F"/>
    <w:rsid w:val="00E85F00"/>
    <w:rsid w:val="00E85F93"/>
    <w:rsid w:val="00E86086"/>
    <w:rsid w:val="00E861AD"/>
    <w:rsid w:val="00E86234"/>
    <w:rsid w:val="00E86259"/>
    <w:rsid w:val="00E869A1"/>
    <w:rsid w:val="00E86B4D"/>
    <w:rsid w:val="00E86E10"/>
    <w:rsid w:val="00E86E8A"/>
    <w:rsid w:val="00E8718D"/>
    <w:rsid w:val="00E87519"/>
    <w:rsid w:val="00E87924"/>
    <w:rsid w:val="00E87C3A"/>
    <w:rsid w:val="00E87C8C"/>
    <w:rsid w:val="00E87E52"/>
    <w:rsid w:val="00E90361"/>
    <w:rsid w:val="00E9068C"/>
    <w:rsid w:val="00E90833"/>
    <w:rsid w:val="00E909BF"/>
    <w:rsid w:val="00E90CB8"/>
    <w:rsid w:val="00E9133A"/>
    <w:rsid w:val="00E91752"/>
    <w:rsid w:val="00E91827"/>
    <w:rsid w:val="00E919B0"/>
    <w:rsid w:val="00E91BD6"/>
    <w:rsid w:val="00E91D0E"/>
    <w:rsid w:val="00E91EF3"/>
    <w:rsid w:val="00E91FDA"/>
    <w:rsid w:val="00E9202A"/>
    <w:rsid w:val="00E920EB"/>
    <w:rsid w:val="00E923D1"/>
    <w:rsid w:val="00E925C2"/>
    <w:rsid w:val="00E926E9"/>
    <w:rsid w:val="00E9274D"/>
    <w:rsid w:val="00E927BC"/>
    <w:rsid w:val="00E92BC9"/>
    <w:rsid w:val="00E92D4D"/>
    <w:rsid w:val="00E92F0A"/>
    <w:rsid w:val="00E9385D"/>
    <w:rsid w:val="00E9394A"/>
    <w:rsid w:val="00E93A0C"/>
    <w:rsid w:val="00E93F40"/>
    <w:rsid w:val="00E94219"/>
    <w:rsid w:val="00E9430B"/>
    <w:rsid w:val="00E9434A"/>
    <w:rsid w:val="00E9463E"/>
    <w:rsid w:val="00E94838"/>
    <w:rsid w:val="00E9488A"/>
    <w:rsid w:val="00E94B0C"/>
    <w:rsid w:val="00E94C69"/>
    <w:rsid w:val="00E95001"/>
    <w:rsid w:val="00E9516F"/>
    <w:rsid w:val="00E954A6"/>
    <w:rsid w:val="00E95A54"/>
    <w:rsid w:val="00E95BEF"/>
    <w:rsid w:val="00E96167"/>
    <w:rsid w:val="00E963DE"/>
    <w:rsid w:val="00E967BF"/>
    <w:rsid w:val="00E967E9"/>
    <w:rsid w:val="00E96C5D"/>
    <w:rsid w:val="00E96D1A"/>
    <w:rsid w:val="00E96E1D"/>
    <w:rsid w:val="00E96EB6"/>
    <w:rsid w:val="00E971D5"/>
    <w:rsid w:val="00E9788E"/>
    <w:rsid w:val="00E979B1"/>
    <w:rsid w:val="00E97BEF"/>
    <w:rsid w:val="00E97DFC"/>
    <w:rsid w:val="00E97E5F"/>
    <w:rsid w:val="00EA0060"/>
    <w:rsid w:val="00EA0665"/>
    <w:rsid w:val="00EA0B56"/>
    <w:rsid w:val="00EA0CFD"/>
    <w:rsid w:val="00EA0D13"/>
    <w:rsid w:val="00EA0F56"/>
    <w:rsid w:val="00EA100F"/>
    <w:rsid w:val="00EA14D5"/>
    <w:rsid w:val="00EA1AA8"/>
    <w:rsid w:val="00EA1D1A"/>
    <w:rsid w:val="00EA1D97"/>
    <w:rsid w:val="00EA1E2E"/>
    <w:rsid w:val="00EA2334"/>
    <w:rsid w:val="00EA2388"/>
    <w:rsid w:val="00EA2417"/>
    <w:rsid w:val="00EA262C"/>
    <w:rsid w:val="00EA2689"/>
    <w:rsid w:val="00EA2725"/>
    <w:rsid w:val="00EA2B0B"/>
    <w:rsid w:val="00EA2CB7"/>
    <w:rsid w:val="00EA2E7A"/>
    <w:rsid w:val="00EA2F43"/>
    <w:rsid w:val="00EA33F4"/>
    <w:rsid w:val="00EA3486"/>
    <w:rsid w:val="00EA34DB"/>
    <w:rsid w:val="00EA3726"/>
    <w:rsid w:val="00EA3795"/>
    <w:rsid w:val="00EA37B3"/>
    <w:rsid w:val="00EA3828"/>
    <w:rsid w:val="00EA39ED"/>
    <w:rsid w:val="00EA3B79"/>
    <w:rsid w:val="00EA3C28"/>
    <w:rsid w:val="00EA3E43"/>
    <w:rsid w:val="00EA4072"/>
    <w:rsid w:val="00EA40B3"/>
    <w:rsid w:val="00EA4322"/>
    <w:rsid w:val="00EA4C12"/>
    <w:rsid w:val="00EA4CEB"/>
    <w:rsid w:val="00EA531B"/>
    <w:rsid w:val="00EA536D"/>
    <w:rsid w:val="00EA5397"/>
    <w:rsid w:val="00EA566B"/>
    <w:rsid w:val="00EA5961"/>
    <w:rsid w:val="00EA5A82"/>
    <w:rsid w:val="00EA5B01"/>
    <w:rsid w:val="00EA5B3A"/>
    <w:rsid w:val="00EA5E16"/>
    <w:rsid w:val="00EA5F52"/>
    <w:rsid w:val="00EA6477"/>
    <w:rsid w:val="00EA64FD"/>
    <w:rsid w:val="00EA654D"/>
    <w:rsid w:val="00EA6733"/>
    <w:rsid w:val="00EA6A13"/>
    <w:rsid w:val="00EA6AF7"/>
    <w:rsid w:val="00EA6B01"/>
    <w:rsid w:val="00EA6E8B"/>
    <w:rsid w:val="00EA70AA"/>
    <w:rsid w:val="00EA712D"/>
    <w:rsid w:val="00EA7360"/>
    <w:rsid w:val="00EA740B"/>
    <w:rsid w:val="00EA7440"/>
    <w:rsid w:val="00EA76A6"/>
    <w:rsid w:val="00EA7892"/>
    <w:rsid w:val="00EA7C16"/>
    <w:rsid w:val="00EA7F66"/>
    <w:rsid w:val="00EB047C"/>
    <w:rsid w:val="00EB0505"/>
    <w:rsid w:val="00EB07AF"/>
    <w:rsid w:val="00EB07BB"/>
    <w:rsid w:val="00EB08EF"/>
    <w:rsid w:val="00EB0ABA"/>
    <w:rsid w:val="00EB0F2C"/>
    <w:rsid w:val="00EB12AC"/>
    <w:rsid w:val="00EB13A5"/>
    <w:rsid w:val="00EB13DB"/>
    <w:rsid w:val="00EB163E"/>
    <w:rsid w:val="00EB2030"/>
    <w:rsid w:val="00EB2342"/>
    <w:rsid w:val="00EB238B"/>
    <w:rsid w:val="00EB24D5"/>
    <w:rsid w:val="00EB26CB"/>
    <w:rsid w:val="00EB2D0A"/>
    <w:rsid w:val="00EB2E57"/>
    <w:rsid w:val="00EB30DC"/>
    <w:rsid w:val="00EB32A1"/>
    <w:rsid w:val="00EB32E4"/>
    <w:rsid w:val="00EB3358"/>
    <w:rsid w:val="00EB33EB"/>
    <w:rsid w:val="00EB3541"/>
    <w:rsid w:val="00EB37C0"/>
    <w:rsid w:val="00EB390C"/>
    <w:rsid w:val="00EB3980"/>
    <w:rsid w:val="00EB3CB6"/>
    <w:rsid w:val="00EB3F71"/>
    <w:rsid w:val="00EB3F88"/>
    <w:rsid w:val="00EB4071"/>
    <w:rsid w:val="00EB42DF"/>
    <w:rsid w:val="00EB49F6"/>
    <w:rsid w:val="00EB4A74"/>
    <w:rsid w:val="00EB4C16"/>
    <w:rsid w:val="00EB4FDF"/>
    <w:rsid w:val="00EB5110"/>
    <w:rsid w:val="00EB51C9"/>
    <w:rsid w:val="00EB5300"/>
    <w:rsid w:val="00EB53E6"/>
    <w:rsid w:val="00EB53F3"/>
    <w:rsid w:val="00EB5651"/>
    <w:rsid w:val="00EB586A"/>
    <w:rsid w:val="00EB5947"/>
    <w:rsid w:val="00EB5A56"/>
    <w:rsid w:val="00EB6044"/>
    <w:rsid w:val="00EB6115"/>
    <w:rsid w:val="00EB61FE"/>
    <w:rsid w:val="00EB6341"/>
    <w:rsid w:val="00EB6A51"/>
    <w:rsid w:val="00EB6E11"/>
    <w:rsid w:val="00EB7095"/>
    <w:rsid w:val="00EB7327"/>
    <w:rsid w:val="00EB73F1"/>
    <w:rsid w:val="00EB79AD"/>
    <w:rsid w:val="00EC007C"/>
    <w:rsid w:val="00EC0956"/>
    <w:rsid w:val="00EC0B6F"/>
    <w:rsid w:val="00EC0CBB"/>
    <w:rsid w:val="00EC0F3F"/>
    <w:rsid w:val="00EC0FAB"/>
    <w:rsid w:val="00EC1058"/>
    <w:rsid w:val="00EC136E"/>
    <w:rsid w:val="00EC140C"/>
    <w:rsid w:val="00EC1529"/>
    <w:rsid w:val="00EC1884"/>
    <w:rsid w:val="00EC18DA"/>
    <w:rsid w:val="00EC193B"/>
    <w:rsid w:val="00EC194C"/>
    <w:rsid w:val="00EC1B06"/>
    <w:rsid w:val="00EC1DB4"/>
    <w:rsid w:val="00EC2033"/>
    <w:rsid w:val="00EC204D"/>
    <w:rsid w:val="00EC22D4"/>
    <w:rsid w:val="00EC260C"/>
    <w:rsid w:val="00EC26D9"/>
    <w:rsid w:val="00EC29EA"/>
    <w:rsid w:val="00EC2C9C"/>
    <w:rsid w:val="00EC310A"/>
    <w:rsid w:val="00EC3656"/>
    <w:rsid w:val="00EC377C"/>
    <w:rsid w:val="00EC387A"/>
    <w:rsid w:val="00EC3899"/>
    <w:rsid w:val="00EC38EC"/>
    <w:rsid w:val="00EC451D"/>
    <w:rsid w:val="00EC4650"/>
    <w:rsid w:val="00EC46BC"/>
    <w:rsid w:val="00EC478A"/>
    <w:rsid w:val="00EC4BC1"/>
    <w:rsid w:val="00EC4DB4"/>
    <w:rsid w:val="00EC4DED"/>
    <w:rsid w:val="00EC4F82"/>
    <w:rsid w:val="00EC5073"/>
    <w:rsid w:val="00EC5159"/>
    <w:rsid w:val="00EC55A9"/>
    <w:rsid w:val="00EC55D9"/>
    <w:rsid w:val="00EC5BC9"/>
    <w:rsid w:val="00EC5E17"/>
    <w:rsid w:val="00EC5F5B"/>
    <w:rsid w:val="00EC6368"/>
    <w:rsid w:val="00EC6AA4"/>
    <w:rsid w:val="00EC6BF3"/>
    <w:rsid w:val="00EC6C88"/>
    <w:rsid w:val="00EC6CEA"/>
    <w:rsid w:val="00EC6D12"/>
    <w:rsid w:val="00EC6D79"/>
    <w:rsid w:val="00EC6E4B"/>
    <w:rsid w:val="00EC70A4"/>
    <w:rsid w:val="00EC726C"/>
    <w:rsid w:val="00EC7D9A"/>
    <w:rsid w:val="00EC7DB9"/>
    <w:rsid w:val="00EC7E5A"/>
    <w:rsid w:val="00EC7F3F"/>
    <w:rsid w:val="00ED007C"/>
    <w:rsid w:val="00ED03B7"/>
    <w:rsid w:val="00ED050D"/>
    <w:rsid w:val="00ED077F"/>
    <w:rsid w:val="00ED079D"/>
    <w:rsid w:val="00ED0B3C"/>
    <w:rsid w:val="00ED0DF2"/>
    <w:rsid w:val="00ED12EA"/>
    <w:rsid w:val="00ED1401"/>
    <w:rsid w:val="00ED18D9"/>
    <w:rsid w:val="00ED1BE4"/>
    <w:rsid w:val="00ED1C52"/>
    <w:rsid w:val="00ED1ED1"/>
    <w:rsid w:val="00ED2331"/>
    <w:rsid w:val="00ED2579"/>
    <w:rsid w:val="00ED2642"/>
    <w:rsid w:val="00ED274E"/>
    <w:rsid w:val="00ED2758"/>
    <w:rsid w:val="00ED279E"/>
    <w:rsid w:val="00ED29D1"/>
    <w:rsid w:val="00ED2B69"/>
    <w:rsid w:val="00ED2DF0"/>
    <w:rsid w:val="00ED2F53"/>
    <w:rsid w:val="00ED3210"/>
    <w:rsid w:val="00ED349E"/>
    <w:rsid w:val="00ED3533"/>
    <w:rsid w:val="00ED3779"/>
    <w:rsid w:val="00ED37FD"/>
    <w:rsid w:val="00ED3B39"/>
    <w:rsid w:val="00ED3F99"/>
    <w:rsid w:val="00ED493E"/>
    <w:rsid w:val="00ED4C68"/>
    <w:rsid w:val="00ED4EF7"/>
    <w:rsid w:val="00ED4F0D"/>
    <w:rsid w:val="00ED56CC"/>
    <w:rsid w:val="00ED595E"/>
    <w:rsid w:val="00ED5AC2"/>
    <w:rsid w:val="00ED5C33"/>
    <w:rsid w:val="00ED5E2E"/>
    <w:rsid w:val="00ED5E76"/>
    <w:rsid w:val="00ED605A"/>
    <w:rsid w:val="00ED6314"/>
    <w:rsid w:val="00ED63D9"/>
    <w:rsid w:val="00ED6504"/>
    <w:rsid w:val="00ED65BD"/>
    <w:rsid w:val="00ED6B27"/>
    <w:rsid w:val="00ED6E60"/>
    <w:rsid w:val="00ED6F45"/>
    <w:rsid w:val="00ED701E"/>
    <w:rsid w:val="00ED7026"/>
    <w:rsid w:val="00ED70DC"/>
    <w:rsid w:val="00ED72DB"/>
    <w:rsid w:val="00ED75CE"/>
    <w:rsid w:val="00EE02A2"/>
    <w:rsid w:val="00EE0313"/>
    <w:rsid w:val="00EE038F"/>
    <w:rsid w:val="00EE0668"/>
    <w:rsid w:val="00EE094B"/>
    <w:rsid w:val="00EE0C76"/>
    <w:rsid w:val="00EE0D96"/>
    <w:rsid w:val="00EE0E7B"/>
    <w:rsid w:val="00EE0E8F"/>
    <w:rsid w:val="00EE0EF9"/>
    <w:rsid w:val="00EE10F9"/>
    <w:rsid w:val="00EE112D"/>
    <w:rsid w:val="00EE15BA"/>
    <w:rsid w:val="00EE183C"/>
    <w:rsid w:val="00EE1B40"/>
    <w:rsid w:val="00EE1C63"/>
    <w:rsid w:val="00EE22F9"/>
    <w:rsid w:val="00EE2664"/>
    <w:rsid w:val="00EE2819"/>
    <w:rsid w:val="00EE2A62"/>
    <w:rsid w:val="00EE2E69"/>
    <w:rsid w:val="00EE2ECC"/>
    <w:rsid w:val="00EE2F09"/>
    <w:rsid w:val="00EE2F20"/>
    <w:rsid w:val="00EE320C"/>
    <w:rsid w:val="00EE370A"/>
    <w:rsid w:val="00EE38B4"/>
    <w:rsid w:val="00EE392F"/>
    <w:rsid w:val="00EE39B2"/>
    <w:rsid w:val="00EE3CE8"/>
    <w:rsid w:val="00EE3CEA"/>
    <w:rsid w:val="00EE3E3E"/>
    <w:rsid w:val="00EE3FDE"/>
    <w:rsid w:val="00EE4132"/>
    <w:rsid w:val="00EE416C"/>
    <w:rsid w:val="00EE421E"/>
    <w:rsid w:val="00EE42C1"/>
    <w:rsid w:val="00EE42DE"/>
    <w:rsid w:val="00EE43F2"/>
    <w:rsid w:val="00EE4527"/>
    <w:rsid w:val="00EE45CD"/>
    <w:rsid w:val="00EE46F7"/>
    <w:rsid w:val="00EE475A"/>
    <w:rsid w:val="00EE484E"/>
    <w:rsid w:val="00EE4C11"/>
    <w:rsid w:val="00EE4C98"/>
    <w:rsid w:val="00EE4F85"/>
    <w:rsid w:val="00EE4FAC"/>
    <w:rsid w:val="00EE50BA"/>
    <w:rsid w:val="00EE58C9"/>
    <w:rsid w:val="00EE5A0F"/>
    <w:rsid w:val="00EE5B3F"/>
    <w:rsid w:val="00EE5B99"/>
    <w:rsid w:val="00EE6197"/>
    <w:rsid w:val="00EE6713"/>
    <w:rsid w:val="00EE67C7"/>
    <w:rsid w:val="00EE69A0"/>
    <w:rsid w:val="00EE69FA"/>
    <w:rsid w:val="00EE6E69"/>
    <w:rsid w:val="00EE70A1"/>
    <w:rsid w:val="00EE7170"/>
    <w:rsid w:val="00EE7209"/>
    <w:rsid w:val="00EE7588"/>
    <w:rsid w:val="00EE75F8"/>
    <w:rsid w:val="00EE7BCA"/>
    <w:rsid w:val="00EE7BFB"/>
    <w:rsid w:val="00EE7DA8"/>
    <w:rsid w:val="00EE7F6A"/>
    <w:rsid w:val="00EF004F"/>
    <w:rsid w:val="00EF053F"/>
    <w:rsid w:val="00EF06BE"/>
    <w:rsid w:val="00EF0877"/>
    <w:rsid w:val="00EF0A15"/>
    <w:rsid w:val="00EF0CFF"/>
    <w:rsid w:val="00EF0D31"/>
    <w:rsid w:val="00EF0D3C"/>
    <w:rsid w:val="00EF1005"/>
    <w:rsid w:val="00EF10B1"/>
    <w:rsid w:val="00EF113F"/>
    <w:rsid w:val="00EF1184"/>
    <w:rsid w:val="00EF12E9"/>
    <w:rsid w:val="00EF145F"/>
    <w:rsid w:val="00EF1694"/>
    <w:rsid w:val="00EF1881"/>
    <w:rsid w:val="00EF1CE7"/>
    <w:rsid w:val="00EF1DDF"/>
    <w:rsid w:val="00EF2332"/>
    <w:rsid w:val="00EF2399"/>
    <w:rsid w:val="00EF24E4"/>
    <w:rsid w:val="00EF2630"/>
    <w:rsid w:val="00EF275E"/>
    <w:rsid w:val="00EF2B8F"/>
    <w:rsid w:val="00EF2D73"/>
    <w:rsid w:val="00EF30B7"/>
    <w:rsid w:val="00EF359B"/>
    <w:rsid w:val="00EF36F2"/>
    <w:rsid w:val="00EF38D4"/>
    <w:rsid w:val="00EF3B70"/>
    <w:rsid w:val="00EF3CCA"/>
    <w:rsid w:val="00EF3CCE"/>
    <w:rsid w:val="00EF4071"/>
    <w:rsid w:val="00EF4695"/>
    <w:rsid w:val="00EF4697"/>
    <w:rsid w:val="00EF4C61"/>
    <w:rsid w:val="00EF4D2C"/>
    <w:rsid w:val="00EF4DC5"/>
    <w:rsid w:val="00EF51BC"/>
    <w:rsid w:val="00EF51D9"/>
    <w:rsid w:val="00EF5349"/>
    <w:rsid w:val="00EF5967"/>
    <w:rsid w:val="00EF5C5E"/>
    <w:rsid w:val="00EF5D55"/>
    <w:rsid w:val="00EF5D9B"/>
    <w:rsid w:val="00EF60D1"/>
    <w:rsid w:val="00EF62CC"/>
    <w:rsid w:val="00EF65C1"/>
    <w:rsid w:val="00EF6670"/>
    <w:rsid w:val="00EF6979"/>
    <w:rsid w:val="00EF6CC0"/>
    <w:rsid w:val="00EF6DBF"/>
    <w:rsid w:val="00EF6F46"/>
    <w:rsid w:val="00EF7200"/>
    <w:rsid w:val="00EF7225"/>
    <w:rsid w:val="00EF7390"/>
    <w:rsid w:val="00EF7451"/>
    <w:rsid w:val="00EF753A"/>
    <w:rsid w:val="00EF75C7"/>
    <w:rsid w:val="00EF7650"/>
    <w:rsid w:val="00EF7775"/>
    <w:rsid w:val="00EF7D7C"/>
    <w:rsid w:val="00F00199"/>
    <w:rsid w:val="00F00571"/>
    <w:rsid w:val="00F00715"/>
    <w:rsid w:val="00F00AC0"/>
    <w:rsid w:val="00F00DD6"/>
    <w:rsid w:val="00F00FCD"/>
    <w:rsid w:val="00F011D5"/>
    <w:rsid w:val="00F013A7"/>
    <w:rsid w:val="00F01562"/>
    <w:rsid w:val="00F01841"/>
    <w:rsid w:val="00F01ABF"/>
    <w:rsid w:val="00F01CE5"/>
    <w:rsid w:val="00F02834"/>
    <w:rsid w:val="00F02992"/>
    <w:rsid w:val="00F029A1"/>
    <w:rsid w:val="00F02A30"/>
    <w:rsid w:val="00F02E22"/>
    <w:rsid w:val="00F02E2C"/>
    <w:rsid w:val="00F03030"/>
    <w:rsid w:val="00F0347A"/>
    <w:rsid w:val="00F03AD7"/>
    <w:rsid w:val="00F03C56"/>
    <w:rsid w:val="00F03E77"/>
    <w:rsid w:val="00F04365"/>
    <w:rsid w:val="00F048F4"/>
    <w:rsid w:val="00F0491D"/>
    <w:rsid w:val="00F04AB0"/>
    <w:rsid w:val="00F04BF5"/>
    <w:rsid w:val="00F04D0C"/>
    <w:rsid w:val="00F04D86"/>
    <w:rsid w:val="00F04F77"/>
    <w:rsid w:val="00F050F7"/>
    <w:rsid w:val="00F053CC"/>
    <w:rsid w:val="00F05537"/>
    <w:rsid w:val="00F055EE"/>
    <w:rsid w:val="00F0560A"/>
    <w:rsid w:val="00F056AE"/>
    <w:rsid w:val="00F05D0D"/>
    <w:rsid w:val="00F05FF8"/>
    <w:rsid w:val="00F06079"/>
    <w:rsid w:val="00F06222"/>
    <w:rsid w:val="00F0624B"/>
    <w:rsid w:val="00F06537"/>
    <w:rsid w:val="00F0683C"/>
    <w:rsid w:val="00F06A92"/>
    <w:rsid w:val="00F06D34"/>
    <w:rsid w:val="00F06DE3"/>
    <w:rsid w:val="00F0717C"/>
    <w:rsid w:val="00F07EA6"/>
    <w:rsid w:val="00F07EC2"/>
    <w:rsid w:val="00F100C1"/>
    <w:rsid w:val="00F10113"/>
    <w:rsid w:val="00F10169"/>
    <w:rsid w:val="00F10328"/>
    <w:rsid w:val="00F10378"/>
    <w:rsid w:val="00F104F8"/>
    <w:rsid w:val="00F105A2"/>
    <w:rsid w:val="00F1088F"/>
    <w:rsid w:val="00F109C9"/>
    <w:rsid w:val="00F10D04"/>
    <w:rsid w:val="00F116B4"/>
    <w:rsid w:val="00F11A47"/>
    <w:rsid w:val="00F11C19"/>
    <w:rsid w:val="00F11CA2"/>
    <w:rsid w:val="00F11D01"/>
    <w:rsid w:val="00F11ED4"/>
    <w:rsid w:val="00F125AF"/>
    <w:rsid w:val="00F127BA"/>
    <w:rsid w:val="00F12DE0"/>
    <w:rsid w:val="00F130C5"/>
    <w:rsid w:val="00F13507"/>
    <w:rsid w:val="00F137BE"/>
    <w:rsid w:val="00F138A0"/>
    <w:rsid w:val="00F138AB"/>
    <w:rsid w:val="00F138DD"/>
    <w:rsid w:val="00F13ED7"/>
    <w:rsid w:val="00F13F89"/>
    <w:rsid w:val="00F14031"/>
    <w:rsid w:val="00F144B1"/>
    <w:rsid w:val="00F144D0"/>
    <w:rsid w:val="00F1470C"/>
    <w:rsid w:val="00F14AE8"/>
    <w:rsid w:val="00F15041"/>
    <w:rsid w:val="00F15322"/>
    <w:rsid w:val="00F153CB"/>
    <w:rsid w:val="00F1548D"/>
    <w:rsid w:val="00F15633"/>
    <w:rsid w:val="00F157EA"/>
    <w:rsid w:val="00F15CD4"/>
    <w:rsid w:val="00F15CE1"/>
    <w:rsid w:val="00F16209"/>
    <w:rsid w:val="00F1662B"/>
    <w:rsid w:val="00F16739"/>
    <w:rsid w:val="00F16EA4"/>
    <w:rsid w:val="00F17258"/>
    <w:rsid w:val="00F175FA"/>
    <w:rsid w:val="00F176D3"/>
    <w:rsid w:val="00F176EA"/>
    <w:rsid w:val="00F17733"/>
    <w:rsid w:val="00F17819"/>
    <w:rsid w:val="00F20484"/>
    <w:rsid w:val="00F2074B"/>
    <w:rsid w:val="00F20A1C"/>
    <w:rsid w:val="00F20DB4"/>
    <w:rsid w:val="00F21275"/>
    <w:rsid w:val="00F213F0"/>
    <w:rsid w:val="00F216BB"/>
    <w:rsid w:val="00F21C2F"/>
    <w:rsid w:val="00F21E68"/>
    <w:rsid w:val="00F21FD2"/>
    <w:rsid w:val="00F229F6"/>
    <w:rsid w:val="00F22A3E"/>
    <w:rsid w:val="00F23166"/>
    <w:rsid w:val="00F23173"/>
    <w:rsid w:val="00F23289"/>
    <w:rsid w:val="00F23908"/>
    <w:rsid w:val="00F23A36"/>
    <w:rsid w:val="00F23C87"/>
    <w:rsid w:val="00F23EB3"/>
    <w:rsid w:val="00F240F1"/>
    <w:rsid w:val="00F2413E"/>
    <w:rsid w:val="00F242B6"/>
    <w:rsid w:val="00F2445C"/>
    <w:rsid w:val="00F246C3"/>
    <w:rsid w:val="00F246C9"/>
    <w:rsid w:val="00F24916"/>
    <w:rsid w:val="00F252EC"/>
    <w:rsid w:val="00F255F7"/>
    <w:rsid w:val="00F257A9"/>
    <w:rsid w:val="00F258EE"/>
    <w:rsid w:val="00F25953"/>
    <w:rsid w:val="00F2598B"/>
    <w:rsid w:val="00F25F38"/>
    <w:rsid w:val="00F26195"/>
    <w:rsid w:val="00F261CB"/>
    <w:rsid w:val="00F267D8"/>
    <w:rsid w:val="00F26846"/>
    <w:rsid w:val="00F269D5"/>
    <w:rsid w:val="00F26AB7"/>
    <w:rsid w:val="00F26C50"/>
    <w:rsid w:val="00F272A4"/>
    <w:rsid w:val="00F2742D"/>
    <w:rsid w:val="00F2768E"/>
    <w:rsid w:val="00F27789"/>
    <w:rsid w:val="00F2785A"/>
    <w:rsid w:val="00F278AE"/>
    <w:rsid w:val="00F279A1"/>
    <w:rsid w:val="00F27D0E"/>
    <w:rsid w:val="00F27E2D"/>
    <w:rsid w:val="00F27E92"/>
    <w:rsid w:val="00F27ECA"/>
    <w:rsid w:val="00F30417"/>
    <w:rsid w:val="00F30465"/>
    <w:rsid w:val="00F30808"/>
    <w:rsid w:val="00F30BF9"/>
    <w:rsid w:val="00F30C68"/>
    <w:rsid w:val="00F30DD4"/>
    <w:rsid w:val="00F312B3"/>
    <w:rsid w:val="00F31A9B"/>
    <w:rsid w:val="00F32081"/>
    <w:rsid w:val="00F32643"/>
    <w:rsid w:val="00F327B5"/>
    <w:rsid w:val="00F327F4"/>
    <w:rsid w:val="00F3286E"/>
    <w:rsid w:val="00F3288A"/>
    <w:rsid w:val="00F32958"/>
    <w:rsid w:val="00F32BA5"/>
    <w:rsid w:val="00F32C1E"/>
    <w:rsid w:val="00F331CC"/>
    <w:rsid w:val="00F33528"/>
    <w:rsid w:val="00F336C8"/>
    <w:rsid w:val="00F3371E"/>
    <w:rsid w:val="00F33817"/>
    <w:rsid w:val="00F339CD"/>
    <w:rsid w:val="00F33BFC"/>
    <w:rsid w:val="00F34037"/>
    <w:rsid w:val="00F341F0"/>
    <w:rsid w:val="00F342E8"/>
    <w:rsid w:val="00F3433A"/>
    <w:rsid w:val="00F34E6B"/>
    <w:rsid w:val="00F35046"/>
    <w:rsid w:val="00F3506D"/>
    <w:rsid w:val="00F3597E"/>
    <w:rsid w:val="00F35B5C"/>
    <w:rsid w:val="00F35BAF"/>
    <w:rsid w:val="00F35CEF"/>
    <w:rsid w:val="00F36141"/>
    <w:rsid w:val="00F36158"/>
    <w:rsid w:val="00F36388"/>
    <w:rsid w:val="00F36415"/>
    <w:rsid w:val="00F36727"/>
    <w:rsid w:val="00F367BA"/>
    <w:rsid w:val="00F36AD8"/>
    <w:rsid w:val="00F372DB"/>
    <w:rsid w:val="00F37945"/>
    <w:rsid w:val="00F379F5"/>
    <w:rsid w:val="00F37C81"/>
    <w:rsid w:val="00F405B9"/>
    <w:rsid w:val="00F4062B"/>
    <w:rsid w:val="00F40961"/>
    <w:rsid w:val="00F40A1F"/>
    <w:rsid w:val="00F40E9F"/>
    <w:rsid w:val="00F41148"/>
    <w:rsid w:val="00F411F9"/>
    <w:rsid w:val="00F412C3"/>
    <w:rsid w:val="00F412DB"/>
    <w:rsid w:val="00F4163D"/>
    <w:rsid w:val="00F41A26"/>
    <w:rsid w:val="00F41B26"/>
    <w:rsid w:val="00F41B62"/>
    <w:rsid w:val="00F41BF7"/>
    <w:rsid w:val="00F41D83"/>
    <w:rsid w:val="00F42560"/>
    <w:rsid w:val="00F42662"/>
    <w:rsid w:val="00F42D94"/>
    <w:rsid w:val="00F42F2A"/>
    <w:rsid w:val="00F43609"/>
    <w:rsid w:val="00F43C02"/>
    <w:rsid w:val="00F43CE2"/>
    <w:rsid w:val="00F43DA5"/>
    <w:rsid w:val="00F43F94"/>
    <w:rsid w:val="00F4400A"/>
    <w:rsid w:val="00F442D5"/>
    <w:rsid w:val="00F44310"/>
    <w:rsid w:val="00F44375"/>
    <w:rsid w:val="00F44D7F"/>
    <w:rsid w:val="00F45007"/>
    <w:rsid w:val="00F450CB"/>
    <w:rsid w:val="00F45135"/>
    <w:rsid w:val="00F4515F"/>
    <w:rsid w:val="00F452CC"/>
    <w:rsid w:val="00F45400"/>
    <w:rsid w:val="00F456A0"/>
    <w:rsid w:val="00F45767"/>
    <w:rsid w:val="00F45953"/>
    <w:rsid w:val="00F45D36"/>
    <w:rsid w:val="00F4615C"/>
    <w:rsid w:val="00F46399"/>
    <w:rsid w:val="00F46533"/>
    <w:rsid w:val="00F465E4"/>
    <w:rsid w:val="00F46700"/>
    <w:rsid w:val="00F4696C"/>
    <w:rsid w:val="00F46C65"/>
    <w:rsid w:val="00F47086"/>
    <w:rsid w:val="00F47468"/>
    <w:rsid w:val="00F47777"/>
    <w:rsid w:val="00F47E99"/>
    <w:rsid w:val="00F47E9A"/>
    <w:rsid w:val="00F47EF9"/>
    <w:rsid w:val="00F500DE"/>
    <w:rsid w:val="00F5045A"/>
    <w:rsid w:val="00F504E9"/>
    <w:rsid w:val="00F50554"/>
    <w:rsid w:val="00F5064C"/>
    <w:rsid w:val="00F50A42"/>
    <w:rsid w:val="00F50E4F"/>
    <w:rsid w:val="00F50E77"/>
    <w:rsid w:val="00F50FBC"/>
    <w:rsid w:val="00F51053"/>
    <w:rsid w:val="00F51336"/>
    <w:rsid w:val="00F516B1"/>
    <w:rsid w:val="00F51703"/>
    <w:rsid w:val="00F51795"/>
    <w:rsid w:val="00F517D7"/>
    <w:rsid w:val="00F51A31"/>
    <w:rsid w:val="00F51EF5"/>
    <w:rsid w:val="00F52198"/>
    <w:rsid w:val="00F521E2"/>
    <w:rsid w:val="00F521F3"/>
    <w:rsid w:val="00F524F8"/>
    <w:rsid w:val="00F526ED"/>
    <w:rsid w:val="00F52875"/>
    <w:rsid w:val="00F5289E"/>
    <w:rsid w:val="00F528DA"/>
    <w:rsid w:val="00F52B81"/>
    <w:rsid w:val="00F52DE0"/>
    <w:rsid w:val="00F52E8B"/>
    <w:rsid w:val="00F5309F"/>
    <w:rsid w:val="00F530BD"/>
    <w:rsid w:val="00F5334C"/>
    <w:rsid w:val="00F533D3"/>
    <w:rsid w:val="00F537F0"/>
    <w:rsid w:val="00F53CD5"/>
    <w:rsid w:val="00F53E56"/>
    <w:rsid w:val="00F540C3"/>
    <w:rsid w:val="00F54202"/>
    <w:rsid w:val="00F5438B"/>
    <w:rsid w:val="00F544CC"/>
    <w:rsid w:val="00F5480D"/>
    <w:rsid w:val="00F54C2F"/>
    <w:rsid w:val="00F54F03"/>
    <w:rsid w:val="00F552F4"/>
    <w:rsid w:val="00F55385"/>
    <w:rsid w:val="00F55465"/>
    <w:rsid w:val="00F55626"/>
    <w:rsid w:val="00F556FD"/>
    <w:rsid w:val="00F55950"/>
    <w:rsid w:val="00F55E82"/>
    <w:rsid w:val="00F55EFC"/>
    <w:rsid w:val="00F560B6"/>
    <w:rsid w:val="00F5661B"/>
    <w:rsid w:val="00F56AE8"/>
    <w:rsid w:val="00F56B68"/>
    <w:rsid w:val="00F56D68"/>
    <w:rsid w:val="00F56DAF"/>
    <w:rsid w:val="00F56EFD"/>
    <w:rsid w:val="00F56F34"/>
    <w:rsid w:val="00F570F6"/>
    <w:rsid w:val="00F5712E"/>
    <w:rsid w:val="00F572D6"/>
    <w:rsid w:val="00F5746A"/>
    <w:rsid w:val="00F5769B"/>
    <w:rsid w:val="00F577D8"/>
    <w:rsid w:val="00F57B12"/>
    <w:rsid w:val="00F57B62"/>
    <w:rsid w:val="00F57F44"/>
    <w:rsid w:val="00F6017A"/>
    <w:rsid w:val="00F602EC"/>
    <w:rsid w:val="00F6097E"/>
    <w:rsid w:val="00F60A69"/>
    <w:rsid w:val="00F60B04"/>
    <w:rsid w:val="00F60C2D"/>
    <w:rsid w:val="00F60D04"/>
    <w:rsid w:val="00F60DE0"/>
    <w:rsid w:val="00F60EE7"/>
    <w:rsid w:val="00F613A6"/>
    <w:rsid w:val="00F615CA"/>
    <w:rsid w:val="00F61695"/>
    <w:rsid w:val="00F61ADC"/>
    <w:rsid w:val="00F61C00"/>
    <w:rsid w:val="00F62269"/>
    <w:rsid w:val="00F62340"/>
    <w:rsid w:val="00F623C2"/>
    <w:rsid w:val="00F62401"/>
    <w:rsid w:val="00F6250C"/>
    <w:rsid w:val="00F62837"/>
    <w:rsid w:val="00F62862"/>
    <w:rsid w:val="00F62B6B"/>
    <w:rsid w:val="00F62CC6"/>
    <w:rsid w:val="00F62D91"/>
    <w:rsid w:val="00F630E3"/>
    <w:rsid w:val="00F633BA"/>
    <w:rsid w:val="00F6354C"/>
    <w:rsid w:val="00F635FB"/>
    <w:rsid w:val="00F63B8F"/>
    <w:rsid w:val="00F63C5B"/>
    <w:rsid w:val="00F63D18"/>
    <w:rsid w:val="00F63E11"/>
    <w:rsid w:val="00F642E4"/>
    <w:rsid w:val="00F64819"/>
    <w:rsid w:val="00F649E6"/>
    <w:rsid w:val="00F64E14"/>
    <w:rsid w:val="00F655D2"/>
    <w:rsid w:val="00F656A8"/>
    <w:rsid w:val="00F65AD4"/>
    <w:rsid w:val="00F65E57"/>
    <w:rsid w:val="00F65EA9"/>
    <w:rsid w:val="00F65FAC"/>
    <w:rsid w:val="00F6637A"/>
    <w:rsid w:val="00F668E7"/>
    <w:rsid w:val="00F66B24"/>
    <w:rsid w:val="00F66D2D"/>
    <w:rsid w:val="00F66D58"/>
    <w:rsid w:val="00F67164"/>
    <w:rsid w:val="00F67299"/>
    <w:rsid w:val="00F67C6E"/>
    <w:rsid w:val="00F700C2"/>
    <w:rsid w:val="00F702D5"/>
    <w:rsid w:val="00F70738"/>
    <w:rsid w:val="00F709B5"/>
    <w:rsid w:val="00F70C7A"/>
    <w:rsid w:val="00F7106A"/>
    <w:rsid w:val="00F71538"/>
    <w:rsid w:val="00F71594"/>
    <w:rsid w:val="00F715D9"/>
    <w:rsid w:val="00F71784"/>
    <w:rsid w:val="00F717D7"/>
    <w:rsid w:val="00F71DF8"/>
    <w:rsid w:val="00F71E52"/>
    <w:rsid w:val="00F7202B"/>
    <w:rsid w:val="00F72316"/>
    <w:rsid w:val="00F72346"/>
    <w:rsid w:val="00F7237A"/>
    <w:rsid w:val="00F7287D"/>
    <w:rsid w:val="00F72A70"/>
    <w:rsid w:val="00F72C19"/>
    <w:rsid w:val="00F72C2A"/>
    <w:rsid w:val="00F72D76"/>
    <w:rsid w:val="00F72E06"/>
    <w:rsid w:val="00F72F77"/>
    <w:rsid w:val="00F73519"/>
    <w:rsid w:val="00F73553"/>
    <w:rsid w:val="00F73E4A"/>
    <w:rsid w:val="00F73F17"/>
    <w:rsid w:val="00F743B2"/>
    <w:rsid w:val="00F74505"/>
    <w:rsid w:val="00F74670"/>
    <w:rsid w:val="00F746B9"/>
    <w:rsid w:val="00F74704"/>
    <w:rsid w:val="00F749F2"/>
    <w:rsid w:val="00F74D2D"/>
    <w:rsid w:val="00F74D5D"/>
    <w:rsid w:val="00F7506A"/>
    <w:rsid w:val="00F751E0"/>
    <w:rsid w:val="00F7551C"/>
    <w:rsid w:val="00F75549"/>
    <w:rsid w:val="00F758C6"/>
    <w:rsid w:val="00F75B59"/>
    <w:rsid w:val="00F75C2C"/>
    <w:rsid w:val="00F75DD0"/>
    <w:rsid w:val="00F760E8"/>
    <w:rsid w:val="00F76191"/>
    <w:rsid w:val="00F7624C"/>
    <w:rsid w:val="00F764F6"/>
    <w:rsid w:val="00F76664"/>
    <w:rsid w:val="00F769C5"/>
    <w:rsid w:val="00F76AFF"/>
    <w:rsid w:val="00F7709D"/>
    <w:rsid w:val="00F773E0"/>
    <w:rsid w:val="00F775FD"/>
    <w:rsid w:val="00F7776A"/>
    <w:rsid w:val="00F7795B"/>
    <w:rsid w:val="00F779C6"/>
    <w:rsid w:val="00F77BC0"/>
    <w:rsid w:val="00F800F7"/>
    <w:rsid w:val="00F806A7"/>
    <w:rsid w:val="00F80ADD"/>
    <w:rsid w:val="00F80E82"/>
    <w:rsid w:val="00F8101F"/>
    <w:rsid w:val="00F81021"/>
    <w:rsid w:val="00F811E5"/>
    <w:rsid w:val="00F812D3"/>
    <w:rsid w:val="00F8177A"/>
    <w:rsid w:val="00F8198B"/>
    <w:rsid w:val="00F81B4B"/>
    <w:rsid w:val="00F81BBF"/>
    <w:rsid w:val="00F81C50"/>
    <w:rsid w:val="00F81CE7"/>
    <w:rsid w:val="00F81D45"/>
    <w:rsid w:val="00F82056"/>
    <w:rsid w:val="00F821E9"/>
    <w:rsid w:val="00F826AC"/>
    <w:rsid w:val="00F8270E"/>
    <w:rsid w:val="00F82849"/>
    <w:rsid w:val="00F82D31"/>
    <w:rsid w:val="00F82FFE"/>
    <w:rsid w:val="00F83039"/>
    <w:rsid w:val="00F832F5"/>
    <w:rsid w:val="00F83709"/>
    <w:rsid w:val="00F83816"/>
    <w:rsid w:val="00F83B73"/>
    <w:rsid w:val="00F83ECD"/>
    <w:rsid w:val="00F84661"/>
    <w:rsid w:val="00F84986"/>
    <w:rsid w:val="00F84C94"/>
    <w:rsid w:val="00F84DB0"/>
    <w:rsid w:val="00F84EFC"/>
    <w:rsid w:val="00F85047"/>
    <w:rsid w:val="00F856D4"/>
    <w:rsid w:val="00F8574E"/>
    <w:rsid w:val="00F85785"/>
    <w:rsid w:val="00F85906"/>
    <w:rsid w:val="00F8591A"/>
    <w:rsid w:val="00F8591C"/>
    <w:rsid w:val="00F85A29"/>
    <w:rsid w:val="00F85BD7"/>
    <w:rsid w:val="00F863FE"/>
    <w:rsid w:val="00F86538"/>
    <w:rsid w:val="00F86714"/>
    <w:rsid w:val="00F86D00"/>
    <w:rsid w:val="00F86D4F"/>
    <w:rsid w:val="00F86DB2"/>
    <w:rsid w:val="00F86E22"/>
    <w:rsid w:val="00F871C1"/>
    <w:rsid w:val="00F8720F"/>
    <w:rsid w:val="00F87347"/>
    <w:rsid w:val="00F87643"/>
    <w:rsid w:val="00F87647"/>
    <w:rsid w:val="00F87722"/>
    <w:rsid w:val="00F8783B"/>
    <w:rsid w:val="00F87926"/>
    <w:rsid w:val="00F87BCB"/>
    <w:rsid w:val="00F87E3E"/>
    <w:rsid w:val="00F87E93"/>
    <w:rsid w:val="00F900DA"/>
    <w:rsid w:val="00F90414"/>
    <w:rsid w:val="00F90757"/>
    <w:rsid w:val="00F90A7E"/>
    <w:rsid w:val="00F90CA9"/>
    <w:rsid w:val="00F90FDF"/>
    <w:rsid w:val="00F911CA"/>
    <w:rsid w:val="00F9128A"/>
    <w:rsid w:val="00F91343"/>
    <w:rsid w:val="00F91922"/>
    <w:rsid w:val="00F91D07"/>
    <w:rsid w:val="00F91F18"/>
    <w:rsid w:val="00F91F9A"/>
    <w:rsid w:val="00F921E4"/>
    <w:rsid w:val="00F922CC"/>
    <w:rsid w:val="00F923B5"/>
    <w:rsid w:val="00F923F2"/>
    <w:rsid w:val="00F925F1"/>
    <w:rsid w:val="00F92668"/>
    <w:rsid w:val="00F92684"/>
    <w:rsid w:val="00F92FE5"/>
    <w:rsid w:val="00F931D6"/>
    <w:rsid w:val="00F932E8"/>
    <w:rsid w:val="00F934ED"/>
    <w:rsid w:val="00F935C8"/>
    <w:rsid w:val="00F93878"/>
    <w:rsid w:val="00F93F36"/>
    <w:rsid w:val="00F943AA"/>
    <w:rsid w:val="00F9476E"/>
    <w:rsid w:val="00F947F0"/>
    <w:rsid w:val="00F94DCF"/>
    <w:rsid w:val="00F95091"/>
    <w:rsid w:val="00F95401"/>
    <w:rsid w:val="00F955F5"/>
    <w:rsid w:val="00F95880"/>
    <w:rsid w:val="00F959D3"/>
    <w:rsid w:val="00F95D74"/>
    <w:rsid w:val="00F95F32"/>
    <w:rsid w:val="00F960CA"/>
    <w:rsid w:val="00F96125"/>
    <w:rsid w:val="00F96147"/>
    <w:rsid w:val="00F961B1"/>
    <w:rsid w:val="00F962FF"/>
    <w:rsid w:val="00F9674D"/>
    <w:rsid w:val="00F96867"/>
    <w:rsid w:val="00F96984"/>
    <w:rsid w:val="00F969A0"/>
    <w:rsid w:val="00F96C32"/>
    <w:rsid w:val="00F96F0F"/>
    <w:rsid w:val="00F9745C"/>
    <w:rsid w:val="00F97605"/>
    <w:rsid w:val="00F97BCC"/>
    <w:rsid w:val="00FA013B"/>
    <w:rsid w:val="00FA048B"/>
    <w:rsid w:val="00FA0CA7"/>
    <w:rsid w:val="00FA1876"/>
    <w:rsid w:val="00FA1E18"/>
    <w:rsid w:val="00FA21D9"/>
    <w:rsid w:val="00FA2407"/>
    <w:rsid w:val="00FA2749"/>
    <w:rsid w:val="00FA29A0"/>
    <w:rsid w:val="00FA2E26"/>
    <w:rsid w:val="00FA2FF7"/>
    <w:rsid w:val="00FA3542"/>
    <w:rsid w:val="00FA3863"/>
    <w:rsid w:val="00FA3C8D"/>
    <w:rsid w:val="00FA3E8E"/>
    <w:rsid w:val="00FA3E9B"/>
    <w:rsid w:val="00FA3FC4"/>
    <w:rsid w:val="00FA421E"/>
    <w:rsid w:val="00FA43B5"/>
    <w:rsid w:val="00FA4491"/>
    <w:rsid w:val="00FA4513"/>
    <w:rsid w:val="00FA48D8"/>
    <w:rsid w:val="00FA4A4E"/>
    <w:rsid w:val="00FA4C59"/>
    <w:rsid w:val="00FA4DEC"/>
    <w:rsid w:val="00FA4EAF"/>
    <w:rsid w:val="00FA507C"/>
    <w:rsid w:val="00FA53B3"/>
    <w:rsid w:val="00FA56E7"/>
    <w:rsid w:val="00FA5856"/>
    <w:rsid w:val="00FA58D5"/>
    <w:rsid w:val="00FA594B"/>
    <w:rsid w:val="00FA5D80"/>
    <w:rsid w:val="00FA60C6"/>
    <w:rsid w:val="00FA6172"/>
    <w:rsid w:val="00FA61C3"/>
    <w:rsid w:val="00FA623D"/>
    <w:rsid w:val="00FA6479"/>
    <w:rsid w:val="00FA64FF"/>
    <w:rsid w:val="00FA6665"/>
    <w:rsid w:val="00FA67B8"/>
    <w:rsid w:val="00FA69C2"/>
    <w:rsid w:val="00FA6F15"/>
    <w:rsid w:val="00FA6F41"/>
    <w:rsid w:val="00FA6FEE"/>
    <w:rsid w:val="00FA7232"/>
    <w:rsid w:val="00FA727B"/>
    <w:rsid w:val="00FA7434"/>
    <w:rsid w:val="00FA748B"/>
    <w:rsid w:val="00FA7811"/>
    <w:rsid w:val="00FA79E1"/>
    <w:rsid w:val="00FA7AC9"/>
    <w:rsid w:val="00FA7B11"/>
    <w:rsid w:val="00FA7D47"/>
    <w:rsid w:val="00FA7ECC"/>
    <w:rsid w:val="00FA7EF5"/>
    <w:rsid w:val="00FB005C"/>
    <w:rsid w:val="00FB028B"/>
    <w:rsid w:val="00FB0477"/>
    <w:rsid w:val="00FB048B"/>
    <w:rsid w:val="00FB0AF6"/>
    <w:rsid w:val="00FB0B08"/>
    <w:rsid w:val="00FB0B77"/>
    <w:rsid w:val="00FB0C93"/>
    <w:rsid w:val="00FB129B"/>
    <w:rsid w:val="00FB1454"/>
    <w:rsid w:val="00FB14D0"/>
    <w:rsid w:val="00FB1BC3"/>
    <w:rsid w:val="00FB2223"/>
    <w:rsid w:val="00FB22BE"/>
    <w:rsid w:val="00FB248A"/>
    <w:rsid w:val="00FB2596"/>
    <w:rsid w:val="00FB2767"/>
    <w:rsid w:val="00FB298D"/>
    <w:rsid w:val="00FB29B6"/>
    <w:rsid w:val="00FB2C17"/>
    <w:rsid w:val="00FB2D70"/>
    <w:rsid w:val="00FB315F"/>
    <w:rsid w:val="00FB327F"/>
    <w:rsid w:val="00FB3910"/>
    <w:rsid w:val="00FB3CFA"/>
    <w:rsid w:val="00FB3D35"/>
    <w:rsid w:val="00FB3F86"/>
    <w:rsid w:val="00FB4141"/>
    <w:rsid w:val="00FB4489"/>
    <w:rsid w:val="00FB4A1B"/>
    <w:rsid w:val="00FB4A9C"/>
    <w:rsid w:val="00FB4B67"/>
    <w:rsid w:val="00FB4D53"/>
    <w:rsid w:val="00FB4F66"/>
    <w:rsid w:val="00FB5311"/>
    <w:rsid w:val="00FB536E"/>
    <w:rsid w:val="00FB53A1"/>
    <w:rsid w:val="00FB55A3"/>
    <w:rsid w:val="00FB5A13"/>
    <w:rsid w:val="00FB5BE1"/>
    <w:rsid w:val="00FB67F6"/>
    <w:rsid w:val="00FB6881"/>
    <w:rsid w:val="00FB6BA1"/>
    <w:rsid w:val="00FB6BEC"/>
    <w:rsid w:val="00FB6CDD"/>
    <w:rsid w:val="00FB6DC7"/>
    <w:rsid w:val="00FB6E26"/>
    <w:rsid w:val="00FB6F97"/>
    <w:rsid w:val="00FB7006"/>
    <w:rsid w:val="00FB7142"/>
    <w:rsid w:val="00FB745C"/>
    <w:rsid w:val="00FB7B18"/>
    <w:rsid w:val="00FB7DC0"/>
    <w:rsid w:val="00FB7FED"/>
    <w:rsid w:val="00FB7FFC"/>
    <w:rsid w:val="00FC0055"/>
    <w:rsid w:val="00FC00F4"/>
    <w:rsid w:val="00FC0150"/>
    <w:rsid w:val="00FC051A"/>
    <w:rsid w:val="00FC097A"/>
    <w:rsid w:val="00FC0A62"/>
    <w:rsid w:val="00FC0C8D"/>
    <w:rsid w:val="00FC162F"/>
    <w:rsid w:val="00FC1B31"/>
    <w:rsid w:val="00FC1C34"/>
    <w:rsid w:val="00FC1C70"/>
    <w:rsid w:val="00FC1C9C"/>
    <w:rsid w:val="00FC1ED7"/>
    <w:rsid w:val="00FC2193"/>
    <w:rsid w:val="00FC2290"/>
    <w:rsid w:val="00FC25FA"/>
    <w:rsid w:val="00FC2656"/>
    <w:rsid w:val="00FC2689"/>
    <w:rsid w:val="00FC27C4"/>
    <w:rsid w:val="00FC27E7"/>
    <w:rsid w:val="00FC28FA"/>
    <w:rsid w:val="00FC2EFB"/>
    <w:rsid w:val="00FC319C"/>
    <w:rsid w:val="00FC3BEC"/>
    <w:rsid w:val="00FC3E6F"/>
    <w:rsid w:val="00FC4017"/>
    <w:rsid w:val="00FC404C"/>
    <w:rsid w:val="00FC4386"/>
    <w:rsid w:val="00FC48B7"/>
    <w:rsid w:val="00FC4AC1"/>
    <w:rsid w:val="00FC4CE1"/>
    <w:rsid w:val="00FC4E5F"/>
    <w:rsid w:val="00FC5197"/>
    <w:rsid w:val="00FC52F1"/>
    <w:rsid w:val="00FC550E"/>
    <w:rsid w:val="00FC5842"/>
    <w:rsid w:val="00FC5B88"/>
    <w:rsid w:val="00FC64F3"/>
    <w:rsid w:val="00FC6501"/>
    <w:rsid w:val="00FC65E2"/>
    <w:rsid w:val="00FC68E5"/>
    <w:rsid w:val="00FC6960"/>
    <w:rsid w:val="00FC698F"/>
    <w:rsid w:val="00FC6B04"/>
    <w:rsid w:val="00FC6CCE"/>
    <w:rsid w:val="00FC6EFA"/>
    <w:rsid w:val="00FC6F57"/>
    <w:rsid w:val="00FC702E"/>
    <w:rsid w:val="00FC749D"/>
    <w:rsid w:val="00FC74BA"/>
    <w:rsid w:val="00FC7753"/>
    <w:rsid w:val="00FC7B38"/>
    <w:rsid w:val="00FC7B8B"/>
    <w:rsid w:val="00FC7CAA"/>
    <w:rsid w:val="00FC7D27"/>
    <w:rsid w:val="00FC7D83"/>
    <w:rsid w:val="00FC7DED"/>
    <w:rsid w:val="00FD02EF"/>
    <w:rsid w:val="00FD052E"/>
    <w:rsid w:val="00FD0A52"/>
    <w:rsid w:val="00FD0A56"/>
    <w:rsid w:val="00FD0AEA"/>
    <w:rsid w:val="00FD0B44"/>
    <w:rsid w:val="00FD0DAA"/>
    <w:rsid w:val="00FD0F28"/>
    <w:rsid w:val="00FD1022"/>
    <w:rsid w:val="00FD12B9"/>
    <w:rsid w:val="00FD1451"/>
    <w:rsid w:val="00FD16B5"/>
    <w:rsid w:val="00FD1791"/>
    <w:rsid w:val="00FD1FCD"/>
    <w:rsid w:val="00FD2842"/>
    <w:rsid w:val="00FD2A72"/>
    <w:rsid w:val="00FD2ABC"/>
    <w:rsid w:val="00FD2F94"/>
    <w:rsid w:val="00FD33EC"/>
    <w:rsid w:val="00FD3613"/>
    <w:rsid w:val="00FD3E7B"/>
    <w:rsid w:val="00FD4029"/>
    <w:rsid w:val="00FD408E"/>
    <w:rsid w:val="00FD4106"/>
    <w:rsid w:val="00FD4220"/>
    <w:rsid w:val="00FD422E"/>
    <w:rsid w:val="00FD42F7"/>
    <w:rsid w:val="00FD44EE"/>
    <w:rsid w:val="00FD47A2"/>
    <w:rsid w:val="00FD4A9C"/>
    <w:rsid w:val="00FD4BF5"/>
    <w:rsid w:val="00FD4C33"/>
    <w:rsid w:val="00FD54B9"/>
    <w:rsid w:val="00FD567A"/>
    <w:rsid w:val="00FD5701"/>
    <w:rsid w:val="00FD5837"/>
    <w:rsid w:val="00FD5A89"/>
    <w:rsid w:val="00FD5AE1"/>
    <w:rsid w:val="00FD617C"/>
    <w:rsid w:val="00FD62AD"/>
    <w:rsid w:val="00FD631B"/>
    <w:rsid w:val="00FD688D"/>
    <w:rsid w:val="00FD6C17"/>
    <w:rsid w:val="00FD73EE"/>
    <w:rsid w:val="00FD757B"/>
    <w:rsid w:val="00FD76B5"/>
    <w:rsid w:val="00FD7F7F"/>
    <w:rsid w:val="00FE0000"/>
    <w:rsid w:val="00FE01A5"/>
    <w:rsid w:val="00FE01ED"/>
    <w:rsid w:val="00FE0376"/>
    <w:rsid w:val="00FE03CF"/>
    <w:rsid w:val="00FE04B4"/>
    <w:rsid w:val="00FE0547"/>
    <w:rsid w:val="00FE0782"/>
    <w:rsid w:val="00FE09B7"/>
    <w:rsid w:val="00FE0BB3"/>
    <w:rsid w:val="00FE0DA9"/>
    <w:rsid w:val="00FE0E32"/>
    <w:rsid w:val="00FE0F51"/>
    <w:rsid w:val="00FE15FA"/>
    <w:rsid w:val="00FE1691"/>
    <w:rsid w:val="00FE1761"/>
    <w:rsid w:val="00FE1900"/>
    <w:rsid w:val="00FE1A02"/>
    <w:rsid w:val="00FE1B6F"/>
    <w:rsid w:val="00FE2315"/>
    <w:rsid w:val="00FE26E4"/>
    <w:rsid w:val="00FE2A3E"/>
    <w:rsid w:val="00FE2AEE"/>
    <w:rsid w:val="00FE2AF1"/>
    <w:rsid w:val="00FE2BBC"/>
    <w:rsid w:val="00FE2CE2"/>
    <w:rsid w:val="00FE2F9E"/>
    <w:rsid w:val="00FE312B"/>
    <w:rsid w:val="00FE334F"/>
    <w:rsid w:val="00FE3365"/>
    <w:rsid w:val="00FE339A"/>
    <w:rsid w:val="00FE35D8"/>
    <w:rsid w:val="00FE360E"/>
    <w:rsid w:val="00FE3C6B"/>
    <w:rsid w:val="00FE3D84"/>
    <w:rsid w:val="00FE3EA8"/>
    <w:rsid w:val="00FE40A2"/>
    <w:rsid w:val="00FE40EC"/>
    <w:rsid w:val="00FE4274"/>
    <w:rsid w:val="00FE427B"/>
    <w:rsid w:val="00FE43E6"/>
    <w:rsid w:val="00FE4433"/>
    <w:rsid w:val="00FE4611"/>
    <w:rsid w:val="00FE46A8"/>
    <w:rsid w:val="00FE472A"/>
    <w:rsid w:val="00FE4882"/>
    <w:rsid w:val="00FE48C5"/>
    <w:rsid w:val="00FE4A4A"/>
    <w:rsid w:val="00FE4B58"/>
    <w:rsid w:val="00FE4FC1"/>
    <w:rsid w:val="00FE502A"/>
    <w:rsid w:val="00FE54C0"/>
    <w:rsid w:val="00FE5576"/>
    <w:rsid w:val="00FE5623"/>
    <w:rsid w:val="00FE5670"/>
    <w:rsid w:val="00FE59B5"/>
    <w:rsid w:val="00FE5EE4"/>
    <w:rsid w:val="00FE61B1"/>
    <w:rsid w:val="00FE6890"/>
    <w:rsid w:val="00FE693B"/>
    <w:rsid w:val="00FE6A9E"/>
    <w:rsid w:val="00FE6E60"/>
    <w:rsid w:val="00FE715C"/>
    <w:rsid w:val="00FE7292"/>
    <w:rsid w:val="00FE73C7"/>
    <w:rsid w:val="00FE73F5"/>
    <w:rsid w:val="00FE77EA"/>
    <w:rsid w:val="00FE7B5C"/>
    <w:rsid w:val="00FE7EEB"/>
    <w:rsid w:val="00FF0096"/>
    <w:rsid w:val="00FF0138"/>
    <w:rsid w:val="00FF049D"/>
    <w:rsid w:val="00FF05C0"/>
    <w:rsid w:val="00FF083B"/>
    <w:rsid w:val="00FF0B09"/>
    <w:rsid w:val="00FF0C07"/>
    <w:rsid w:val="00FF10EB"/>
    <w:rsid w:val="00FF1297"/>
    <w:rsid w:val="00FF12D8"/>
    <w:rsid w:val="00FF12F6"/>
    <w:rsid w:val="00FF1528"/>
    <w:rsid w:val="00FF178B"/>
    <w:rsid w:val="00FF18F5"/>
    <w:rsid w:val="00FF1F10"/>
    <w:rsid w:val="00FF229F"/>
    <w:rsid w:val="00FF259F"/>
    <w:rsid w:val="00FF28C4"/>
    <w:rsid w:val="00FF291E"/>
    <w:rsid w:val="00FF2B4E"/>
    <w:rsid w:val="00FF2E1E"/>
    <w:rsid w:val="00FF2E5A"/>
    <w:rsid w:val="00FF3340"/>
    <w:rsid w:val="00FF343C"/>
    <w:rsid w:val="00FF35C3"/>
    <w:rsid w:val="00FF3923"/>
    <w:rsid w:val="00FF3C2E"/>
    <w:rsid w:val="00FF3EB5"/>
    <w:rsid w:val="00FF4003"/>
    <w:rsid w:val="00FF42ED"/>
    <w:rsid w:val="00FF42F7"/>
    <w:rsid w:val="00FF4468"/>
    <w:rsid w:val="00FF454B"/>
    <w:rsid w:val="00FF45F2"/>
    <w:rsid w:val="00FF47B0"/>
    <w:rsid w:val="00FF4912"/>
    <w:rsid w:val="00FF493E"/>
    <w:rsid w:val="00FF4A2A"/>
    <w:rsid w:val="00FF4DFA"/>
    <w:rsid w:val="00FF50A1"/>
    <w:rsid w:val="00FF567D"/>
    <w:rsid w:val="00FF5727"/>
    <w:rsid w:val="00FF5789"/>
    <w:rsid w:val="00FF5AA9"/>
    <w:rsid w:val="00FF6176"/>
    <w:rsid w:val="00FF618A"/>
    <w:rsid w:val="00FF6301"/>
    <w:rsid w:val="00FF672B"/>
    <w:rsid w:val="00FF69FE"/>
    <w:rsid w:val="00FF6E31"/>
    <w:rsid w:val="00FF7084"/>
    <w:rsid w:val="00FF7C98"/>
    <w:rsid w:val="00FF7D4A"/>
    <w:rsid w:val="00FF7F85"/>
    <w:rsid w:val="DDBB41DE"/>
    <w:rsid w:val="E3EB3FB2"/>
    <w:rsid w:val="EFDC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qFormat="1" w:unhideWhenUsed="0" w:uiPriority="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name="annotation reference"/>
    <w:lsdException w:qFormat="1" w:uiPriority="99"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8"/>
    <w:qFormat/>
    <w:uiPriority w:val="0"/>
    <w:pPr>
      <w:keepNext/>
      <w:keepLines/>
      <w:shd w:val="clear" w:color="auto" w:fill="FFFFFF"/>
      <w:jc w:val="center"/>
      <w:outlineLvl w:val="0"/>
    </w:pPr>
    <w:rPr>
      <w:rFonts w:eastAsia="黑体"/>
      <w:bCs/>
      <w:kern w:val="0"/>
      <w:sz w:val="32"/>
      <w:szCs w:val="36"/>
      <w:lang w:val="zh-CN" w:eastAsia="zh-CN"/>
    </w:rPr>
  </w:style>
  <w:style w:type="paragraph" w:styleId="3">
    <w:name w:val="heading 2"/>
    <w:basedOn w:val="1"/>
    <w:next w:val="1"/>
    <w:link w:val="49"/>
    <w:qFormat/>
    <w:uiPriority w:val="0"/>
    <w:pPr>
      <w:keepNext/>
      <w:keepLines/>
      <w:spacing w:before="480" w:after="240"/>
      <w:outlineLvl w:val="1"/>
    </w:pPr>
    <w:rPr>
      <w:rFonts w:eastAsia="黑体"/>
      <w:bCs/>
      <w:sz w:val="28"/>
      <w:szCs w:val="28"/>
      <w:lang w:val="zh-CN"/>
    </w:rPr>
  </w:style>
  <w:style w:type="paragraph" w:styleId="4">
    <w:name w:val="heading 3"/>
    <w:basedOn w:val="1"/>
    <w:next w:val="1"/>
    <w:link w:val="50"/>
    <w:qFormat/>
    <w:uiPriority w:val="0"/>
    <w:pPr>
      <w:keepNext/>
      <w:keepLines/>
      <w:shd w:val="clear" w:color="auto" w:fill="FFFFFF"/>
      <w:tabs>
        <w:tab w:val="left" w:pos="360"/>
        <w:tab w:val="left" w:pos="540"/>
      </w:tabs>
      <w:outlineLvl w:val="2"/>
    </w:pPr>
    <w:rPr>
      <w:rFonts w:eastAsia="黑体"/>
      <w:bCs/>
      <w:lang w:val="zh-CN" w:eastAsia="zh-CN"/>
    </w:rPr>
  </w:style>
  <w:style w:type="paragraph" w:styleId="5">
    <w:name w:val="heading 4"/>
    <w:basedOn w:val="1"/>
    <w:next w:val="1"/>
    <w:qFormat/>
    <w:uiPriority w:val="0"/>
    <w:pPr>
      <w:keepNext/>
      <w:keepLines/>
      <w:numPr>
        <w:ilvl w:val="3"/>
        <w:numId w:val="1"/>
      </w:numPr>
      <w:outlineLvl w:val="3"/>
    </w:pPr>
    <w:rPr>
      <w:rFonts w:eastAsia="黑体"/>
      <w:bCs/>
    </w:rPr>
  </w:style>
  <w:style w:type="paragraph" w:styleId="6">
    <w:name w:val="heading 5"/>
    <w:basedOn w:val="1"/>
    <w:next w:val="1"/>
    <w:qFormat/>
    <w:uiPriority w:val="0"/>
    <w:pPr>
      <w:keepNext/>
      <w:numPr>
        <w:ilvl w:val="4"/>
        <w:numId w:val="1"/>
      </w:numPr>
      <w:jc w:val="center"/>
      <w:outlineLvl w:val="4"/>
    </w:pPr>
    <w:rPr>
      <w:rFonts w:eastAsia="黑体"/>
      <w:b/>
      <w:sz w:val="32"/>
      <w:szCs w:val="32"/>
    </w:rPr>
  </w:style>
  <w:style w:type="paragraph" w:styleId="7">
    <w:name w:val="heading 6"/>
    <w:basedOn w:val="1"/>
    <w:next w:val="1"/>
    <w:link w:val="200"/>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201"/>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202"/>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203"/>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5">
    <w:name w:val="Default Paragraph Font"/>
    <w:unhideWhenUsed/>
    <w:uiPriority w:val="1"/>
  </w:style>
  <w:style w:type="table" w:default="1" w:styleId="45">
    <w:name w:val="Normal Table"/>
    <w:unhideWhenUsed/>
    <w:uiPriority w:val="99"/>
    <w:tblPr>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link w:val="53"/>
    <w:qFormat/>
    <w:uiPriority w:val="0"/>
    <w:pPr>
      <w:jc w:val="left"/>
    </w:pPr>
    <w:rPr>
      <w:lang w:val="zh-CN" w:eastAsia="zh-CN"/>
    </w:rPr>
  </w:style>
  <w:style w:type="paragraph" w:styleId="13">
    <w:name w:val="toc 7"/>
    <w:basedOn w:val="1"/>
    <w:next w:val="1"/>
    <w:unhideWhenUsed/>
    <w:uiPriority w:val="39"/>
    <w:pPr>
      <w:ind w:left="2520" w:leftChars="1200"/>
    </w:pPr>
    <w:rPr>
      <w:rFonts w:ascii="Calibri" w:hAnsi="Calibri"/>
      <w:szCs w:val="22"/>
    </w:rPr>
  </w:style>
  <w:style w:type="paragraph" w:styleId="14">
    <w:name w:val="caption"/>
    <w:basedOn w:val="1"/>
    <w:next w:val="1"/>
    <w:unhideWhenUsed/>
    <w:qFormat/>
    <w:uiPriority w:val="0"/>
    <w:pPr>
      <w:jc w:val="center"/>
    </w:pPr>
    <w:rPr>
      <w:rFonts w:cstheme="majorBidi"/>
      <w:b/>
      <w:sz w:val="21"/>
      <w:szCs w:val="20"/>
    </w:rPr>
  </w:style>
  <w:style w:type="paragraph" w:styleId="15">
    <w:name w:val="Document Map"/>
    <w:basedOn w:val="1"/>
    <w:semiHidden/>
    <w:qFormat/>
    <w:uiPriority w:val="0"/>
    <w:pPr>
      <w:shd w:val="clear" w:color="auto" w:fill="000080"/>
    </w:pPr>
  </w:style>
  <w:style w:type="paragraph" w:styleId="16">
    <w:name w:val="Body Text"/>
    <w:basedOn w:val="1"/>
    <w:uiPriority w:val="0"/>
    <w:rPr>
      <w:rFonts w:eastAsia="楷体_GB2312"/>
    </w:rPr>
  </w:style>
  <w:style w:type="paragraph" w:styleId="17">
    <w:name w:val="Body Text Indent"/>
    <w:basedOn w:val="1"/>
    <w:qFormat/>
    <w:uiPriority w:val="0"/>
    <w:pPr>
      <w:autoSpaceDE w:val="0"/>
      <w:autoSpaceDN w:val="0"/>
      <w:adjustRightInd w:val="0"/>
      <w:spacing w:line="360" w:lineRule="auto"/>
      <w:ind w:left="315" w:hanging="315" w:hangingChars="150"/>
    </w:pPr>
    <w:rPr>
      <w:szCs w:val="21"/>
    </w:rPr>
  </w:style>
  <w:style w:type="paragraph" w:styleId="18">
    <w:name w:val="toc 5"/>
    <w:basedOn w:val="1"/>
    <w:next w:val="1"/>
    <w:unhideWhenUsed/>
    <w:uiPriority w:val="39"/>
    <w:pPr>
      <w:ind w:left="1680" w:leftChars="800"/>
    </w:pPr>
    <w:rPr>
      <w:rFonts w:ascii="Calibri" w:hAnsi="Calibri"/>
      <w:szCs w:val="22"/>
    </w:rPr>
  </w:style>
  <w:style w:type="paragraph" w:styleId="19">
    <w:name w:val="toc 3"/>
    <w:basedOn w:val="1"/>
    <w:next w:val="1"/>
    <w:qFormat/>
    <w:uiPriority w:val="39"/>
    <w:pPr>
      <w:tabs>
        <w:tab w:val="right" w:leader="dot" w:pos="8494"/>
      </w:tabs>
      <w:spacing w:line="360" w:lineRule="auto"/>
      <w:ind w:left="400" w:leftChars="400"/>
    </w:pPr>
  </w:style>
  <w:style w:type="paragraph" w:styleId="20">
    <w:name w:val="Plain Text"/>
    <w:basedOn w:val="1"/>
    <w:link w:val="194"/>
    <w:uiPriority w:val="0"/>
    <w:rPr>
      <w:rFonts w:ascii="宋体" w:hAnsi="Courier New"/>
      <w:szCs w:val="20"/>
      <w:lang w:val="zh-CN" w:eastAsia="zh-CN"/>
    </w:rPr>
  </w:style>
  <w:style w:type="paragraph" w:styleId="21">
    <w:name w:val="toc 8"/>
    <w:basedOn w:val="1"/>
    <w:next w:val="1"/>
    <w:unhideWhenUsed/>
    <w:uiPriority w:val="39"/>
    <w:pPr>
      <w:ind w:left="2940" w:leftChars="1400"/>
    </w:pPr>
    <w:rPr>
      <w:rFonts w:ascii="Calibri" w:hAnsi="Calibri"/>
      <w:szCs w:val="22"/>
    </w:rPr>
  </w:style>
  <w:style w:type="paragraph" w:styleId="22">
    <w:name w:val="Date"/>
    <w:basedOn w:val="1"/>
    <w:next w:val="1"/>
    <w:qFormat/>
    <w:uiPriority w:val="0"/>
    <w:pPr>
      <w:ind w:left="100" w:leftChars="2500"/>
    </w:pPr>
  </w:style>
  <w:style w:type="paragraph" w:styleId="23">
    <w:name w:val="Balloon Text"/>
    <w:basedOn w:val="1"/>
    <w:link w:val="54"/>
    <w:semiHidden/>
    <w:qFormat/>
    <w:uiPriority w:val="99"/>
    <w:rPr>
      <w:sz w:val="18"/>
      <w:szCs w:val="18"/>
      <w:lang w:val="zh-CN" w:eastAsia="zh-CN"/>
    </w:rPr>
  </w:style>
  <w:style w:type="paragraph" w:styleId="24">
    <w:name w:val="footer"/>
    <w:basedOn w:val="1"/>
    <w:link w:val="51"/>
    <w:qFormat/>
    <w:uiPriority w:val="99"/>
    <w:pPr>
      <w:tabs>
        <w:tab w:val="center" w:pos="4153"/>
        <w:tab w:val="right" w:pos="8306"/>
      </w:tabs>
      <w:snapToGrid w:val="0"/>
      <w:jc w:val="left"/>
    </w:pPr>
    <w:rPr>
      <w:sz w:val="18"/>
      <w:szCs w:val="18"/>
      <w:lang w:val="zh-CN" w:eastAsia="zh-CN"/>
    </w:rPr>
  </w:style>
  <w:style w:type="paragraph" w:styleId="25">
    <w:name w:val="header"/>
    <w:basedOn w:val="1"/>
    <w:link w:val="52"/>
    <w:uiPriority w:val="99"/>
    <w:pPr>
      <w:pBdr>
        <w:bottom w:val="single" w:color="auto" w:sz="6" w:space="1"/>
      </w:pBdr>
      <w:tabs>
        <w:tab w:val="center" w:pos="4153"/>
        <w:tab w:val="right" w:pos="8306"/>
      </w:tabs>
      <w:snapToGrid w:val="0"/>
      <w:jc w:val="center"/>
    </w:pPr>
    <w:rPr>
      <w:sz w:val="18"/>
      <w:szCs w:val="18"/>
      <w:lang w:val="zh-CN" w:eastAsia="zh-CN"/>
    </w:rPr>
  </w:style>
  <w:style w:type="paragraph" w:styleId="26">
    <w:name w:val="toc 1"/>
    <w:basedOn w:val="1"/>
    <w:next w:val="1"/>
    <w:qFormat/>
    <w:uiPriority w:val="39"/>
    <w:pPr>
      <w:tabs>
        <w:tab w:val="right" w:leader="dot" w:pos="8494"/>
      </w:tabs>
      <w:spacing w:line="360" w:lineRule="auto"/>
      <w:ind w:firstLine="480"/>
      <w:jc w:val="center"/>
    </w:pPr>
    <w:rPr>
      <w:rFonts w:eastAsia="黑体"/>
    </w:rPr>
  </w:style>
  <w:style w:type="paragraph" w:styleId="27">
    <w:name w:val="toc 4"/>
    <w:basedOn w:val="1"/>
    <w:next w:val="1"/>
    <w:unhideWhenUsed/>
    <w:uiPriority w:val="39"/>
    <w:pPr>
      <w:ind w:left="1260" w:leftChars="600"/>
    </w:pPr>
    <w:rPr>
      <w:rFonts w:ascii="Calibri" w:hAnsi="Calibri"/>
      <w:szCs w:val="22"/>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unhideWhenUsed/>
    <w:uiPriority w:val="39"/>
    <w:pPr>
      <w:ind w:left="2100" w:leftChars="1000"/>
    </w:pPr>
    <w:rPr>
      <w:rFonts w:ascii="Calibri" w:hAnsi="Calibri"/>
      <w:szCs w:val="22"/>
    </w:rPr>
  </w:style>
  <w:style w:type="paragraph" w:styleId="30">
    <w:name w:val="table of figures"/>
    <w:basedOn w:val="1"/>
    <w:next w:val="1"/>
    <w:qFormat/>
    <w:uiPriority w:val="99"/>
    <w:pPr>
      <w:jc w:val="left"/>
    </w:pPr>
    <w:rPr>
      <w:iCs/>
      <w:szCs w:val="20"/>
    </w:rPr>
  </w:style>
  <w:style w:type="paragraph" w:styleId="31">
    <w:name w:val="toc 2"/>
    <w:basedOn w:val="1"/>
    <w:next w:val="1"/>
    <w:qFormat/>
    <w:uiPriority w:val="39"/>
    <w:pPr>
      <w:spacing w:line="360" w:lineRule="auto"/>
      <w:ind w:left="200" w:leftChars="200"/>
    </w:pPr>
  </w:style>
  <w:style w:type="paragraph" w:styleId="32">
    <w:name w:val="toc 9"/>
    <w:basedOn w:val="1"/>
    <w:next w:val="1"/>
    <w:unhideWhenUsed/>
    <w:uiPriority w:val="39"/>
    <w:pPr>
      <w:ind w:left="3360" w:leftChars="1600"/>
    </w:pPr>
    <w:rPr>
      <w:rFonts w:ascii="Calibri" w:hAnsi="Calibri"/>
      <w:szCs w:val="22"/>
    </w:rPr>
  </w:style>
  <w:style w:type="paragraph" w:styleId="3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paragraph" w:styleId="34">
    <w:name w:val="Normal (Web)"/>
    <w:basedOn w:val="1"/>
    <w:qFormat/>
    <w:uiPriority w:val="0"/>
    <w:pPr>
      <w:spacing w:before="100" w:beforeAutospacing="1" w:after="100" w:afterAutospacing="1"/>
      <w:jc w:val="left"/>
    </w:pPr>
    <w:rPr>
      <w:rFonts w:ascii="宋体" w:hAnsi="宋体" w:cs="宋体"/>
      <w:kern w:val="0"/>
    </w:rPr>
  </w:style>
  <w:style w:type="character" w:styleId="36">
    <w:name w:val="Strong"/>
    <w:qFormat/>
    <w:uiPriority w:val="0"/>
    <w:rPr>
      <w:b/>
      <w:bCs/>
    </w:rPr>
  </w:style>
  <w:style w:type="character" w:styleId="37">
    <w:name w:val="page number"/>
    <w:basedOn w:val="35"/>
    <w:uiPriority w:val="0"/>
  </w:style>
  <w:style w:type="character" w:styleId="38">
    <w:name w:val="FollowedHyperlink"/>
    <w:qFormat/>
    <w:uiPriority w:val="0"/>
    <w:rPr>
      <w:color w:val="800080"/>
      <w:u w:val="single"/>
    </w:rPr>
  </w:style>
  <w:style w:type="character" w:styleId="39">
    <w:name w:val="Emphasis"/>
    <w:qFormat/>
    <w:uiPriority w:val="0"/>
    <w:rPr>
      <w:color w:val="CC0033"/>
    </w:rPr>
  </w:style>
  <w:style w:type="character" w:styleId="40">
    <w:name w:val="line number"/>
    <w:basedOn w:val="35"/>
    <w:unhideWhenUsed/>
    <w:qFormat/>
    <w:uiPriority w:val="99"/>
  </w:style>
  <w:style w:type="character" w:styleId="41">
    <w:name w:val="Hyperlink"/>
    <w:qFormat/>
    <w:uiPriority w:val="99"/>
    <w:rPr>
      <w:color w:val="0000FF"/>
      <w:u w:val="single"/>
    </w:rPr>
  </w:style>
  <w:style w:type="character" w:styleId="42">
    <w:name w:val="annotation reference"/>
    <w:semiHidden/>
    <w:uiPriority w:val="0"/>
    <w:rPr>
      <w:sz w:val="21"/>
      <w:szCs w:val="21"/>
    </w:rPr>
  </w:style>
  <w:style w:type="character" w:styleId="43">
    <w:name w:val="HTML Cite"/>
    <w:qFormat/>
    <w:uiPriority w:val="0"/>
    <w:rPr>
      <w:i/>
      <w:iCs/>
    </w:rPr>
  </w:style>
  <w:style w:type="character" w:styleId="44">
    <w:name w:val="footnote reference"/>
    <w:semiHidden/>
    <w:qFormat/>
    <w:uiPriority w:val="0"/>
    <w:rPr>
      <w:vertAlign w:val="superscript"/>
    </w:rPr>
  </w:style>
  <w:style w:type="table" w:styleId="46">
    <w:name w:val="Table Grid"/>
    <w:basedOn w:val="4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7">
    <w:name w:val="Table Classic 1"/>
    <w:basedOn w:val="45"/>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customStyle="1" w:styleId="48">
    <w:name w:val="标题 1 字符"/>
    <w:link w:val="2"/>
    <w:uiPriority w:val="0"/>
    <w:rPr>
      <w:rFonts w:eastAsia="黑体"/>
      <w:bCs/>
      <w:sz w:val="32"/>
      <w:szCs w:val="36"/>
      <w:shd w:val="clear" w:color="auto" w:fill="FFFFFF"/>
      <w:lang w:val="zh-CN" w:eastAsia="zh-CN"/>
    </w:rPr>
  </w:style>
  <w:style w:type="character" w:customStyle="1" w:styleId="49">
    <w:name w:val="标题 2 字符"/>
    <w:link w:val="3"/>
    <w:uiPriority w:val="0"/>
    <w:rPr>
      <w:rFonts w:eastAsia="黑体"/>
      <w:bCs/>
      <w:kern w:val="2"/>
      <w:sz w:val="28"/>
      <w:szCs w:val="28"/>
      <w:lang w:val="zh-CN"/>
    </w:rPr>
  </w:style>
  <w:style w:type="character" w:customStyle="1" w:styleId="50">
    <w:name w:val="标题 3 字符"/>
    <w:link w:val="4"/>
    <w:qFormat/>
    <w:uiPriority w:val="0"/>
    <w:rPr>
      <w:rFonts w:eastAsia="黑体"/>
      <w:bCs/>
      <w:kern w:val="2"/>
      <w:sz w:val="24"/>
      <w:szCs w:val="24"/>
      <w:shd w:val="clear" w:color="auto" w:fill="FFFFFF"/>
      <w:lang w:val="zh-CN" w:eastAsia="zh-CN"/>
    </w:rPr>
  </w:style>
  <w:style w:type="character" w:customStyle="1" w:styleId="51">
    <w:name w:val="页脚 字符"/>
    <w:link w:val="24"/>
    <w:qFormat/>
    <w:uiPriority w:val="99"/>
    <w:rPr>
      <w:kern w:val="2"/>
      <w:sz w:val="18"/>
      <w:szCs w:val="18"/>
    </w:rPr>
  </w:style>
  <w:style w:type="character" w:customStyle="1" w:styleId="52">
    <w:name w:val="页眉 字符"/>
    <w:link w:val="25"/>
    <w:uiPriority w:val="99"/>
    <w:rPr>
      <w:kern w:val="2"/>
      <w:sz w:val="18"/>
      <w:szCs w:val="18"/>
    </w:rPr>
  </w:style>
  <w:style w:type="character" w:customStyle="1" w:styleId="53">
    <w:name w:val="批注文字 字符"/>
    <w:link w:val="12"/>
    <w:qFormat/>
    <w:uiPriority w:val="0"/>
    <w:rPr>
      <w:kern w:val="2"/>
      <w:sz w:val="21"/>
      <w:szCs w:val="24"/>
    </w:rPr>
  </w:style>
  <w:style w:type="character" w:customStyle="1" w:styleId="54">
    <w:name w:val="批注框文本 字符"/>
    <w:link w:val="23"/>
    <w:semiHidden/>
    <w:qFormat/>
    <w:uiPriority w:val="99"/>
    <w:rPr>
      <w:kern w:val="2"/>
      <w:sz w:val="18"/>
      <w:szCs w:val="18"/>
    </w:rPr>
  </w:style>
  <w:style w:type="paragraph" w:customStyle="1" w:styleId="55">
    <w:name w:val="表格正文(五号，居中)"/>
    <w:basedOn w:val="1"/>
    <w:link w:val="56"/>
    <w:qFormat/>
    <w:uiPriority w:val="0"/>
    <w:pPr>
      <w:spacing w:line="0" w:lineRule="atLeast"/>
      <w:jc w:val="center"/>
    </w:pPr>
    <w:rPr>
      <w:color w:val="000000"/>
      <w:szCs w:val="21"/>
      <w:lang w:val="zh-CN" w:eastAsia="zh-CN"/>
    </w:rPr>
  </w:style>
  <w:style w:type="character" w:customStyle="1" w:styleId="56">
    <w:name w:val="表格正文(五号，居中)[858D7CFB-ED40-4347-BF05-701D383B685F]"/>
    <w:link w:val="55"/>
    <w:qFormat/>
    <w:uiPriority w:val="0"/>
    <w:rPr>
      <w:color w:val="000000"/>
      <w:kern w:val="2"/>
      <w:sz w:val="21"/>
      <w:szCs w:val="21"/>
    </w:rPr>
  </w:style>
  <w:style w:type="character" w:customStyle="1" w:styleId="57">
    <w:name w:val="黑体(小二)"/>
    <w:qFormat/>
    <w:uiPriority w:val="0"/>
    <w:rPr>
      <w:rFonts w:eastAsia="黑体"/>
      <w:sz w:val="36"/>
    </w:rPr>
  </w:style>
  <w:style w:type="paragraph" w:customStyle="1" w:styleId="58">
    <w:name w:val="黑(三号)"/>
    <w:basedOn w:val="1"/>
    <w:qFormat/>
    <w:uiPriority w:val="0"/>
    <w:pPr>
      <w:jc w:val="center"/>
    </w:pPr>
    <w:rPr>
      <w:rFonts w:eastAsia="黑体"/>
      <w:sz w:val="32"/>
      <w:szCs w:val="32"/>
    </w:rPr>
  </w:style>
  <w:style w:type="paragraph" w:customStyle="1" w:styleId="59">
    <w:name w:val="论文正文样式(小四"/>
    <w:basedOn w:val="1"/>
    <w:qFormat/>
    <w:uiPriority w:val="0"/>
    <w:pPr>
      <w:spacing w:line="360" w:lineRule="auto"/>
      <w:ind w:firstLine="480"/>
    </w:pPr>
    <w:rPr>
      <w:kern w:val="0"/>
    </w:rPr>
  </w:style>
  <w:style w:type="paragraph" w:customStyle="1" w:styleId="60">
    <w:name w:val="表格正文(五号)"/>
    <w:basedOn w:val="1"/>
    <w:qFormat/>
    <w:uiPriority w:val="0"/>
    <w:pPr>
      <w:spacing w:line="0" w:lineRule="atLeast"/>
    </w:pPr>
    <w:rPr>
      <w:kern w:val="0"/>
      <w:szCs w:val="21"/>
    </w:rPr>
  </w:style>
  <w:style w:type="character" w:customStyle="1" w:styleId="61">
    <w:name w:val="标题 1 Char Char"/>
    <w:qFormat/>
    <w:uiPriority w:val="0"/>
    <w:rPr>
      <w:rFonts w:eastAsia="黑体"/>
      <w:kern w:val="44"/>
      <w:sz w:val="32"/>
      <w:szCs w:val="32"/>
      <w:lang w:val="en-US" w:eastAsia="zh-CN" w:bidi="ar-SA"/>
    </w:rPr>
  </w:style>
  <w:style w:type="character" w:customStyle="1" w:styleId="62">
    <w:name w:val="论文正文样式(小四 Char"/>
    <w:qFormat/>
    <w:uiPriority w:val="0"/>
    <w:rPr>
      <w:rFonts w:eastAsia="宋体"/>
      <w:sz w:val="24"/>
      <w:szCs w:val="24"/>
      <w:lang w:val="en-US" w:eastAsia="zh-CN" w:bidi="ar-SA"/>
    </w:rPr>
  </w:style>
  <w:style w:type="paragraph" w:customStyle="1" w:styleId="63">
    <w:name w:val="参考文献"/>
    <w:basedOn w:val="1"/>
    <w:qFormat/>
    <w:uiPriority w:val="0"/>
    <w:pPr>
      <w:jc w:val="center"/>
    </w:pPr>
    <w:rPr>
      <w:iCs/>
      <w:szCs w:val="21"/>
    </w:rPr>
  </w:style>
  <w:style w:type="paragraph" w:customStyle="1" w:styleId="64">
    <w:name w:val="表图说明(居中)"/>
    <w:basedOn w:val="1"/>
    <w:qFormat/>
    <w:uiPriority w:val="0"/>
    <w:pPr>
      <w:jc w:val="center"/>
    </w:pPr>
    <w:rPr>
      <w:kern w:val="0"/>
    </w:rPr>
  </w:style>
  <w:style w:type="paragraph" w:customStyle="1" w:styleId="65">
    <w:name w:val="tt1"/>
    <w:basedOn w:val="1"/>
    <w:qFormat/>
    <w:uiPriority w:val="0"/>
    <w:pPr>
      <w:spacing w:before="100" w:beforeAutospacing="1" w:after="100" w:afterAutospacing="1"/>
      <w:jc w:val="left"/>
    </w:pPr>
    <w:rPr>
      <w:rFonts w:ascii="宋体" w:hAnsi="宋体" w:cs="宋体"/>
      <w:kern w:val="0"/>
    </w:rPr>
  </w:style>
  <w:style w:type="paragraph" w:customStyle="1" w:styleId="66">
    <w:name w:val="样式 论文正文样式(小四1.5行距) + 黑色"/>
    <w:basedOn w:val="59"/>
    <w:qFormat/>
    <w:uiPriority w:val="0"/>
  </w:style>
  <w:style w:type="character" w:customStyle="1" w:styleId="67">
    <w:name w:val="样式 论文正文样式(小四1.5行距) + 黑色 Char"/>
    <w:basedOn w:val="62"/>
    <w:qFormat/>
    <w:uiPriority w:val="0"/>
    <w:rPr>
      <w:rFonts w:eastAsia="宋体"/>
      <w:sz w:val="24"/>
      <w:szCs w:val="24"/>
      <w:lang w:val="en-US" w:eastAsia="zh-CN" w:bidi="ar-SA"/>
    </w:rPr>
  </w:style>
  <w:style w:type="paragraph" w:customStyle="1" w:styleId="68">
    <w:name w:val="空行(节)"/>
    <w:basedOn w:val="1"/>
    <w:qFormat/>
    <w:uiPriority w:val="0"/>
    <w:pPr>
      <w:spacing w:line="360" w:lineRule="auto"/>
    </w:pPr>
    <w:rPr>
      <w:rFonts w:eastAsia="黑体"/>
      <w:bCs/>
      <w:sz w:val="28"/>
      <w:szCs w:val="28"/>
    </w:rPr>
  </w:style>
  <w:style w:type="paragraph" w:customStyle="1" w:styleId="69">
    <w:name w:val="空行(章)"/>
    <w:basedOn w:val="1"/>
    <w:qFormat/>
    <w:uiPriority w:val="0"/>
    <w:pPr>
      <w:spacing w:line="360" w:lineRule="auto"/>
      <w:jc w:val="center"/>
    </w:pPr>
    <w:rPr>
      <w:rFonts w:eastAsia="黑体"/>
      <w:sz w:val="32"/>
      <w:szCs w:val="32"/>
    </w:rPr>
  </w:style>
  <w:style w:type="character" w:customStyle="1" w:styleId="70">
    <w:name w:val="datatitle1"/>
    <w:qFormat/>
    <w:uiPriority w:val="0"/>
    <w:rPr>
      <w:b/>
      <w:bCs/>
      <w:color w:val="10619F"/>
      <w:sz w:val="21"/>
      <w:szCs w:val="21"/>
    </w:rPr>
  </w:style>
  <w:style w:type="character" w:customStyle="1" w:styleId="71">
    <w:name w:val="bf"/>
    <w:basedOn w:val="35"/>
    <w:qFormat/>
    <w:uiPriority w:val="0"/>
  </w:style>
  <w:style w:type="character" w:customStyle="1" w:styleId="72">
    <w:name w:val="it"/>
    <w:basedOn w:val="35"/>
    <w:qFormat/>
    <w:uiPriority w:val="0"/>
  </w:style>
  <w:style w:type="character" w:customStyle="1" w:styleId="73">
    <w:name w:val="hit"/>
    <w:basedOn w:val="35"/>
    <w:qFormat/>
    <w:uiPriority w:val="0"/>
  </w:style>
  <w:style w:type="character" w:customStyle="1" w:styleId="74">
    <w:name w:val="data_bold1"/>
    <w:qFormat/>
    <w:uiPriority w:val="0"/>
    <w:rPr>
      <w:b/>
      <w:bCs/>
      <w:sz w:val="18"/>
      <w:szCs w:val="18"/>
      <w:shd w:val="clear" w:color="auto" w:fill="FFFFFF"/>
    </w:rPr>
  </w:style>
  <w:style w:type="paragraph" w:customStyle="1" w:styleId="75">
    <w:name w:val="Default"/>
    <w:qFormat/>
    <w:uiPriority w:val="0"/>
    <w:pPr>
      <w:widowControl w:val="0"/>
      <w:autoSpaceDE w:val="0"/>
      <w:autoSpaceDN w:val="0"/>
      <w:adjustRightInd w:val="0"/>
      <w:spacing w:line="300" w:lineRule="auto"/>
      <w:jc w:val="center"/>
    </w:pPr>
    <w:rPr>
      <w:rFonts w:ascii="Times New Roman" w:hAnsi="Times New Roman" w:eastAsia="宋体" w:cs="Times New Roman"/>
      <w:color w:val="000000"/>
      <w:sz w:val="24"/>
      <w:szCs w:val="24"/>
      <w:lang w:val="en-US" w:eastAsia="zh-CN" w:bidi="ar-SA"/>
    </w:rPr>
  </w:style>
  <w:style w:type="character" w:customStyle="1" w:styleId="76">
    <w:name w:val="样式 正文 +"/>
    <w:qFormat/>
    <w:uiPriority w:val="0"/>
    <w:rPr>
      <w:kern w:val="0"/>
    </w:rPr>
  </w:style>
  <w:style w:type="character" w:customStyle="1" w:styleId="77">
    <w:name w:val="def"/>
    <w:basedOn w:val="35"/>
    <w:qFormat/>
    <w:uiPriority w:val="0"/>
  </w:style>
  <w:style w:type="character" w:customStyle="1" w:styleId="78">
    <w:name w:val="hps"/>
    <w:basedOn w:val="35"/>
    <w:qFormat/>
    <w:uiPriority w:val="0"/>
  </w:style>
  <w:style w:type="character" w:customStyle="1" w:styleId="79">
    <w:name w:val="atn"/>
    <w:basedOn w:val="35"/>
    <w:qFormat/>
    <w:uiPriority w:val="0"/>
  </w:style>
  <w:style w:type="character" w:customStyle="1" w:styleId="80">
    <w:name w:val="long_text"/>
    <w:basedOn w:val="35"/>
    <w:qFormat/>
    <w:uiPriority w:val="0"/>
  </w:style>
  <w:style w:type="character" w:customStyle="1" w:styleId="81">
    <w:name w:val="short_text"/>
    <w:basedOn w:val="35"/>
    <w:qFormat/>
    <w:uiPriority w:val="0"/>
  </w:style>
  <w:style w:type="character" w:customStyle="1" w:styleId="82">
    <w:name w:val="alt-edited1"/>
    <w:qFormat/>
    <w:uiPriority w:val="0"/>
    <w:rPr>
      <w:color w:val="4D90F0"/>
    </w:rPr>
  </w:style>
  <w:style w:type="character" w:customStyle="1" w:styleId="83">
    <w:name w:val="apple-style-span"/>
    <w:basedOn w:val="35"/>
    <w:qFormat/>
    <w:uiPriority w:val="0"/>
  </w:style>
  <w:style w:type="paragraph" w:customStyle="1" w:styleId="84">
    <w:name w:val="Adress"/>
    <w:basedOn w:val="1"/>
    <w:qFormat/>
    <w:uiPriority w:val="0"/>
    <w:pPr>
      <w:spacing w:before="230" w:line="200" w:lineRule="exact"/>
      <w:ind w:left="425" w:hanging="425"/>
      <w:jc w:val="left"/>
    </w:pPr>
    <w:rPr>
      <w:rFonts w:ascii="Arial" w:hAnsi="Arial" w:eastAsia="MS Mincho"/>
      <w:kern w:val="0"/>
      <w:sz w:val="14"/>
      <w:szCs w:val="20"/>
      <w:lang w:val="de-DE" w:eastAsia="ja-JP"/>
    </w:rPr>
  </w:style>
  <w:style w:type="paragraph" w:customStyle="1" w:styleId="85">
    <w:name w:val="Footnote"/>
    <w:basedOn w:val="84"/>
    <w:qFormat/>
    <w:uiPriority w:val="0"/>
    <w:pPr>
      <w:spacing w:before="120"/>
    </w:pPr>
  </w:style>
  <w:style w:type="paragraph" w:customStyle="1" w:styleId="86">
    <w:name w:val="P1_with_Indendation"/>
    <w:basedOn w:val="1"/>
    <w:qFormat/>
    <w:uiPriority w:val="0"/>
    <w:pPr>
      <w:spacing w:line="220" w:lineRule="exact"/>
      <w:ind w:firstLine="284"/>
    </w:pPr>
    <w:rPr>
      <w:rFonts w:eastAsia="MS Mincho"/>
      <w:kern w:val="0"/>
      <w:sz w:val="18"/>
      <w:lang w:val="en-GB" w:eastAsia="ja-JP"/>
    </w:rPr>
  </w:style>
  <w:style w:type="character" w:customStyle="1" w:styleId="87">
    <w:name w:val="apple-converted-space"/>
    <w:qFormat/>
    <w:uiPriority w:val="0"/>
  </w:style>
  <w:style w:type="character" w:customStyle="1" w:styleId="88">
    <w:name w:val="italic"/>
    <w:qFormat/>
    <w:uiPriority w:val="0"/>
  </w:style>
  <w:style w:type="paragraph" w:customStyle="1" w:styleId="89">
    <w:name w:val="References"/>
    <w:basedOn w:val="1"/>
    <w:qFormat/>
    <w:uiPriority w:val="0"/>
    <w:pPr>
      <w:spacing w:line="200" w:lineRule="exact"/>
      <w:ind w:left="425" w:hanging="425"/>
      <w:jc w:val="left"/>
    </w:pPr>
    <w:rPr>
      <w:rFonts w:eastAsia="MS Mincho"/>
      <w:kern w:val="0"/>
      <w:sz w:val="16"/>
      <w:lang w:val="en-GB" w:eastAsia="ja-JP"/>
    </w:rPr>
  </w:style>
  <w:style w:type="character" w:customStyle="1" w:styleId="90">
    <w:name w:val="citation_year"/>
    <w:basedOn w:val="35"/>
    <w:qFormat/>
    <w:uiPriority w:val="0"/>
  </w:style>
  <w:style w:type="character" w:customStyle="1" w:styleId="91">
    <w:name w:val="citation_volume"/>
    <w:basedOn w:val="35"/>
    <w:qFormat/>
    <w:uiPriority w:val="0"/>
  </w:style>
  <w:style w:type="character" w:customStyle="1" w:styleId="92">
    <w:name w:val="st"/>
    <w:basedOn w:val="35"/>
    <w:qFormat/>
    <w:uiPriority w:val="0"/>
  </w:style>
  <w:style w:type="character" w:customStyle="1" w:styleId="93">
    <w:name w:val="label2"/>
    <w:qFormat/>
    <w:uiPriority w:val="0"/>
  </w:style>
  <w:style w:type="character" w:customStyle="1" w:styleId="94">
    <w:name w:val="hithilite3"/>
    <w:qFormat/>
    <w:uiPriority w:val="0"/>
    <w:rPr>
      <w:shd w:val="clear" w:color="auto" w:fill="FFFF00"/>
    </w:rPr>
  </w:style>
  <w:style w:type="character" w:customStyle="1" w:styleId="95">
    <w:name w:val="hithilite"/>
    <w:basedOn w:val="35"/>
    <w:qFormat/>
    <w:uiPriority w:val="0"/>
  </w:style>
  <w:style w:type="character" w:customStyle="1" w:styleId="96">
    <w:name w:val="fr_label"/>
    <w:basedOn w:val="35"/>
    <w:qFormat/>
    <w:uiPriority w:val="0"/>
  </w:style>
  <w:style w:type="paragraph" w:customStyle="1" w:styleId="97">
    <w:name w:val="reader-word-layer reader-word-s2-1"/>
    <w:basedOn w:val="1"/>
    <w:uiPriority w:val="0"/>
    <w:pPr>
      <w:spacing w:before="100" w:beforeAutospacing="1" w:after="100" w:afterAutospacing="1"/>
      <w:jc w:val="left"/>
    </w:pPr>
    <w:rPr>
      <w:rFonts w:ascii="宋体" w:hAnsi="宋体" w:cs="宋体"/>
      <w:kern w:val="0"/>
    </w:rPr>
  </w:style>
  <w:style w:type="paragraph" w:customStyle="1" w:styleId="98">
    <w:name w:val="reader-word-layer reader-word-s2-3"/>
    <w:basedOn w:val="1"/>
    <w:uiPriority w:val="0"/>
    <w:pPr>
      <w:spacing w:before="100" w:beforeAutospacing="1" w:after="100" w:afterAutospacing="1"/>
      <w:jc w:val="left"/>
    </w:pPr>
    <w:rPr>
      <w:rFonts w:ascii="宋体" w:hAnsi="宋体" w:cs="宋体"/>
      <w:kern w:val="0"/>
    </w:rPr>
  </w:style>
  <w:style w:type="paragraph" w:customStyle="1" w:styleId="99">
    <w:name w:val="reader-word-layer reader-word-s2-5"/>
    <w:basedOn w:val="1"/>
    <w:uiPriority w:val="0"/>
    <w:pPr>
      <w:spacing w:before="100" w:beforeAutospacing="1" w:after="100" w:afterAutospacing="1"/>
      <w:jc w:val="left"/>
    </w:pPr>
    <w:rPr>
      <w:rFonts w:ascii="宋体" w:hAnsi="宋体" w:cs="宋体"/>
      <w:kern w:val="0"/>
    </w:rPr>
  </w:style>
  <w:style w:type="paragraph" w:customStyle="1" w:styleId="100">
    <w:name w:val="reader-word-layer reader-word-s2-6"/>
    <w:basedOn w:val="1"/>
    <w:uiPriority w:val="0"/>
    <w:pPr>
      <w:spacing w:before="100" w:beforeAutospacing="1" w:after="100" w:afterAutospacing="1"/>
      <w:jc w:val="left"/>
    </w:pPr>
    <w:rPr>
      <w:rFonts w:ascii="宋体" w:hAnsi="宋体" w:cs="宋体"/>
      <w:kern w:val="0"/>
    </w:rPr>
  </w:style>
  <w:style w:type="paragraph" w:customStyle="1" w:styleId="101">
    <w:name w:val="reader-word-layer reader-word-s2-4"/>
    <w:basedOn w:val="1"/>
    <w:uiPriority w:val="0"/>
    <w:pPr>
      <w:spacing w:before="100" w:beforeAutospacing="1" w:after="100" w:afterAutospacing="1"/>
      <w:jc w:val="left"/>
    </w:pPr>
    <w:rPr>
      <w:rFonts w:ascii="宋体" w:hAnsi="宋体" w:cs="宋体"/>
      <w:kern w:val="0"/>
    </w:rPr>
  </w:style>
  <w:style w:type="paragraph" w:customStyle="1" w:styleId="102">
    <w:name w:val="reader-word-layer reader-word-s2-7"/>
    <w:basedOn w:val="1"/>
    <w:uiPriority w:val="0"/>
    <w:pPr>
      <w:spacing w:before="100" w:beforeAutospacing="1" w:after="100" w:afterAutospacing="1"/>
      <w:jc w:val="left"/>
    </w:pPr>
    <w:rPr>
      <w:rFonts w:ascii="宋体" w:hAnsi="宋体" w:cs="宋体"/>
      <w:kern w:val="0"/>
    </w:rPr>
  </w:style>
  <w:style w:type="paragraph" w:customStyle="1" w:styleId="103">
    <w:name w:val="reader-word-layer reader-word-s2-8"/>
    <w:basedOn w:val="1"/>
    <w:uiPriority w:val="0"/>
    <w:pPr>
      <w:spacing w:before="100" w:beforeAutospacing="1" w:after="100" w:afterAutospacing="1"/>
      <w:jc w:val="left"/>
    </w:pPr>
    <w:rPr>
      <w:rFonts w:ascii="宋体" w:hAnsi="宋体" w:cs="宋体"/>
      <w:kern w:val="0"/>
    </w:rPr>
  </w:style>
  <w:style w:type="paragraph" w:customStyle="1" w:styleId="104">
    <w:name w:val="reader-word-layer reader-word-s2-10"/>
    <w:basedOn w:val="1"/>
    <w:uiPriority w:val="0"/>
    <w:pPr>
      <w:spacing w:before="100" w:beforeAutospacing="1" w:after="100" w:afterAutospacing="1"/>
      <w:jc w:val="left"/>
    </w:pPr>
    <w:rPr>
      <w:rFonts w:ascii="宋体" w:hAnsi="宋体" w:cs="宋体"/>
      <w:kern w:val="0"/>
    </w:rPr>
  </w:style>
  <w:style w:type="paragraph" w:customStyle="1" w:styleId="105">
    <w:name w:val="reader-word-layer reader-word-s2-11"/>
    <w:basedOn w:val="1"/>
    <w:uiPriority w:val="0"/>
    <w:pPr>
      <w:spacing w:before="100" w:beforeAutospacing="1" w:after="100" w:afterAutospacing="1"/>
      <w:jc w:val="left"/>
    </w:pPr>
    <w:rPr>
      <w:rFonts w:ascii="宋体" w:hAnsi="宋体" w:cs="宋体"/>
      <w:kern w:val="0"/>
    </w:rPr>
  </w:style>
  <w:style w:type="paragraph" w:customStyle="1" w:styleId="106">
    <w:name w:val="reader-word-layer reader-word-s2-12"/>
    <w:basedOn w:val="1"/>
    <w:uiPriority w:val="0"/>
    <w:pPr>
      <w:spacing w:before="100" w:beforeAutospacing="1" w:after="100" w:afterAutospacing="1"/>
      <w:jc w:val="left"/>
    </w:pPr>
    <w:rPr>
      <w:rFonts w:ascii="宋体" w:hAnsi="宋体" w:cs="宋体"/>
      <w:kern w:val="0"/>
    </w:rPr>
  </w:style>
  <w:style w:type="paragraph" w:customStyle="1" w:styleId="107">
    <w:name w:val="reader-word-layer reader-word-s2-13"/>
    <w:basedOn w:val="1"/>
    <w:uiPriority w:val="0"/>
    <w:pPr>
      <w:spacing w:before="100" w:beforeAutospacing="1" w:after="100" w:afterAutospacing="1"/>
      <w:jc w:val="left"/>
    </w:pPr>
    <w:rPr>
      <w:rFonts w:ascii="宋体" w:hAnsi="宋体" w:cs="宋体"/>
      <w:kern w:val="0"/>
    </w:rPr>
  </w:style>
  <w:style w:type="paragraph" w:customStyle="1" w:styleId="108">
    <w:name w:val="reader-word-layer reader-word-s1-6"/>
    <w:basedOn w:val="1"/>
    <w:uiPriority w:val="0"/>
    <w:pPr>
      <w:spacing w:before="100" w:beforeAutospacing="1" w:after="100" w:afterAutospacing="1"/>
      <w:jc w:val="left"/>
    </w:pPr>
    <w:rPr>
      <w:rFonts w:ascii="宋体" w:hAnsi="宋体" w:cs="宋体"/>
      <w:kern w:val="0"/>
    </w:rPr>
  </w:style>
  <w:style w:type="paragraph" w:customStyle="1" w:styleId="109">
    <w:name w:val="reader-word-layer reader-word-s1-14"/>
    <w:basedOn w:val="1"/>
    <w:uiPriority w:val="0"/>
    <w:pPr>
      <w:spacing w:before="100" w:beforeAutospacing="1" w:after="100" w:afterAutospacing="1"/>
      <w:jc w:val="left"/>
    </w:pPr>
    <w:rPr>
      <w:rFonts w:ascii="宋体" w:hAnsi="宋体" w:cs="宋体"/>
      <w:kern w:val="0"/>
    </w:rPr>
  </w:style>
  <w:style w:type="paragraph" w:customStyle="1" w:styleId="110">
    <w:name w:val="reader-word-layer reader-word-s1-17"/>
    <w:basedOn w:val="1"/>
    <w:uiPriority w:val="0"/>
    <w:pPr>
      <w:spacing w:before="100" w:beforeAutospacing="1" w:after="100" w:afterAutospacing="1"/>
      <w:jc w:val="left"/>
    </w:pPr>
    <w:rPr>
      <w:rFonts w:ascii="宋体" w:hAnsi="宋体" w:cs="宋体"/>
      <w:kern w:val="0"/>
    </w:rPr>
  </w:style>
  <w:style w:type="paragraph" w:customStyle="1" w:styleId="111">
    <w:name w:val="reader-word-layer reader-word-s1-19"/>
    <w:basedOn w:val="1"/>
    <w:uiPriority w:val="0"/>
    <w:pPr>
      <w:spacing w:before="100" w:beforeAutospacing="1" w:after="100" w:afterAutospacing="1"/>
      <w:jc w:val="left"/>
    </w:pPr>
    <w:rPr>
      <w:rFonts w:ascii="宋体" w:hAnsi="宋体" w:cs="宋体"/>
      <w:kern w:val="0"/>
    </w:rPr>
  </w:style>
  <w:style w:type="paragraph" w:customStyle="1" w:styleId="112">
    <w:name w:val="reader-word-layer reader-word-s1-10"/>
    <w:basedOn w:val="1"/>
    <w:uiPriority w:val="0"/>
    <w:pPr>
      <w:spacing w:before="100" w:beforeAutospacing="1" w:after="100" w:afterAutospacing="1"/>
      <w:jc w:val="left"/>
    </w:pPr>
    <w:rPr>
      <w:rFonts w:ascii="宋体" w:hAnsi="宋体" w:cs="宋体"/>
      <w:kern w:val="0"/>
    </w:rPr>
  </w:style>
  <w:style w:type="character" w:customStyle="1" w:styleId="113">
    <w:name w:val="Char Char6"/>
    <w:uiPriority w:val="0"/>
    <w:rPr>
      <w:rFonts w:eastAsia="宋体"/>
      <w:b/>
      <w:bCs/>
      <w:kern w:val="44"/>
      <w:sz w:val="44"/>
      <w:szCs w:val="44"/>
      <w:lang w:val="en-US" w:eastAsia="zh-CN" w:bidi="ar-SA"/>
    </w:rPr>
  </w:style>
  <w:style w:type="character" w:customStyle="1" w:styleId="114">
    <w:name w:val="author_link"/>
    <w:basedOn w:val="35"/>
    <w:uiPriority w:val="0"/>
  </w:style>
  <w:style w:type="paragraph" w:customStyle="1" w:styleId="115">
    <w:name w:val="reader-word-layer reader-word-s1-18"/>
    <w:basedOn w:val="1"/>
    <w:uiPriority w:val="0"/>
    <w:pPr>
      <w:spacing w:before="100" w:beforeAutospacing="1" w:after="100" w:afterAutospacing="1"/>
      <w:jc w:val="left"/>
    </w:pPr>
    <w:rPr>
      <w:rFonts w:ascii="宋体" w:hAnsi="宋体" w:cs="宋体"/>
      <w:kern w:val="0"/>
    </w:rPr>
  </w:style>
  <w:style w:type="character" w:customStyle="1" w:styleId="116">
    <w:name w:val="headline-content"/>
    <w:uiPriority w:val="0"/>
  </w:style>
  <w:style w:type="character" w:customStyle="1" w:styleId="117">
    <w:name w:val="text_edit"/>
    <w:uiPriority w:val="0"/>
  </w:style>
  <w:style w:type="character" w:customStyle="1" w:styleId="118">
    <w:name w:val="f"/>
    <w:basedOn w:val="35"/>
    <w:uiPriority w:val="0"/>
  </w:style>
  <w:style w:type="character" w:customStyle="1" w:styleId="119">
    <w:name w:val="maintitle"/>
    <w:basedOn w:val="35"/>
    <w:uiPriority w:val="0"/>
  </w:style>
  <w:style w:type="paragraph" w:customStyle="1" w:styleId="120">
    <w:name w:val="Pa11"/>
    <w:basedOn w:val="75"/>
    <w:next w:val="75"/>
    <w:uiPriority w:val="0"/>
    <w:pPr>
      <w:spacing w:line="151" w:lineRule="atLeast"/>
    </w:pPr>
    <w:rPr>
      <w:rFonts w:ascii="Minion Pro" w:eastAsia="Minion Pro"/>
      <w:color w:val="auto"/>
    </w:rPr>
  </w:style>
  <w:style w:type="character" w:customStyle="1" w:styleId="121">
    <w:name w:val="A3"/>
    <w:uiPriority w:val="0"/>
    <w:rPr>
      <w:rFonts w:cs="Minion Pro"/>
      <w:color w:val="221E1F"/>
      <w:sz w:val="11"/>
      <w:szCs w:val="11"/>
    </w:rPr>
  </w:style>
  <w:style w:type="paragraph" w:customStyle="1" w:styleId="122">
    <w:name w:val="Revision"/>
    <w:hidden/>
    <w:semiHidden/>
    <w:uiPriority w:val="99"/>
    <w:pPr>
      <w:spacing w:line="300" w:lineRule="auto"/>
      <w:jc w:val="center"/>
    </w:pPr>
    <w:rPr>
      <w:rFonts w:ascii="Times New Roman" w:hAnsi="Times New Roman" w:eastAsia="宋体" w:cs="Times New Roman"/>
      <w:kern w:val="2"/>
      <w:sz w:val="21"/>
      <w:szCs w:val="24"/>
      <w:lang w:val="en-US" w:eastAsia="zh-CN" w:bidi="ar-SA"/>
    </w:rPr>
  </w:style>
  <w:style w:type="character" w:customStyle="1" w:styleId="123">
    <w:name w:val="label"/>
    <w:uiPriority w:val="0"/>
  </w:style>
  <w:style w:type="character" w:customStyle="1" w:styleId="124">
    <w:name w:val="data_bold"/>
    <w:uiPriority w:val="0"/>
  </w:style>
  <w:style w:type="paragraph" w:customStyle="1" w:styleId="125">
    <w:name w:val="reader-word-layer reader-word-s5-8"/>
    <w:basedOn w:val="1"/>
    <w:uiPriority w:val="0"/>
    <w:pPr>
      <w:spacing w:before="100" w:beforeAutospacing="1" w:after="100" w:afterAutospacing="1"/>
      <w:jc w:val="left"/>
    </w:pPr>
    <w:rPr>
      <w:rFonts w:ascii="宋体" w:hAnsi="宋体" w:cs="宋体"/>
      <w:kern w:val="0"/>
    </w:rPr>
  </w:style>
  <w:style w:type="paragraph" w:customStyle="1" w:styleId="126">
    <w:name w:val="reader-word-layer reader-word-s5-19"/>
    <w:basedOn w:val="1"/>
    <w:uiPriority w:val="0"/>
    <w:pPr>
      <w:spacing w:before="100" w:beforeAutospacing="1" w:after="100" w:afterAutospacing="1"/>
      <w:jc w:val="left"/>
    </w:pPr>
    <w:rPr>
      <w:rFonts w:ascii="宋体" w:hAnsi="宋体" w:cs="宋体"/>
      <w:kern w:val="0"/>
    </w:rPr>
  </w:style>
  <w:style w:type="paragraph" w:customStyle="1" w:styleId="127">
    <w:name w:val="reader-word-layer reader-word-s5-21"/>
    <w:basedOn w:val="1"/>
    <w:uiPriority w:val="0"/>
    <w:pPr>
      <w:spacing w:before="100" w:beforeAutospacing="1" w:after="100" w:afterAutospacing="1"/>
      <w:jc w:val="left"/>
    </w:pPr>
    <w:rPr>
      <w:rFonts w:ascii="宋体" w:hAnsi="宋体" w:cs="宋体"/>
      <w:kern w:val="0"/>
    </w:rPr>
  </w:style>
  <w:style w:type="paragraph" w:customStyle="1" w:styleId="128">
    <w:name w:val="reader-word-layer reader-word-s5-24"/>
    <w:basedOn w:val="1"/>
    <w:uiPriority w:val="0"/>
    <w:pPr>
      <w:spacing w:before="100" w:beforeAutospacing="1" w:after="100" w:afterAutospacing="1"/>
      <w:jc w:val="left"/>
    </w:pPr>
    <w:rPr>
      <w:rFonts w:ascii="宋体" w:hAnsi="宋体" w:cs="宋体"/>
      <w:kern w:val="0"/>
    </w:rPr>
  </w:style>
  <w:style w:type="paragraph" w:customStyle="1" w:styleId="129">
    <w:name w:val="reader-word-layer reader-word-s5-26"/>
    <w:basedOn w:val="1"/>
    <w:uiPriority w:val="0"/>
    <w:pPr>
      <w:spacing w:before="100" w:beforeAutospacing="1" w:after="100" w:afterAutospacing="1"/>
      <w:jc w:val="left"/>
    </w:pPr>
    <w:rPr>
      <w:rFonts w:ascii="宋体" w:hAnsi="宋体" w:cs="宋体"/>
      <w:kern w:val="0"/>
    </w:rPr>
  </w:style>
  <w:style w:type="paragraph" w:customStyle="1" w:styleId="130">
    <w:name w:val="reader-word-layer reader-word-s5-28"/>
    <w:basedOn w:val="1"/>
    <w:uiPriority w:val="0"/>
    <w:pPr>
      <w:spacing w:before="100" w:beforeAutospacing="1" w:after="100" w:afterAutospacing="1"/>
      <w:jc w:val="left"/>
    </w:pPr>
    <w:rPr>
      <w:rFonts w:ascii="宋体" w:hAnsi="宋体" w:cs="宋体"/>
      <w:kern w:val="0"/>
    </w:rPr>
  </w:style>
  <w:style w:type="paragraph" w:customStyle="1" w:styleId="131">
    <w:name w:val="reader-word-layer reader-word-s5-33"/>
    <w:basedOn w:val="1"/>
    <w:uiPriority w:val="0"/>
    <w:pPr>
      <w:spacing w:before="100" w:beforeAutospacing="1" w:after="100" w:afterAutospacing="1"/>
      <w:jc w:val="left"/>
    </w:pPr>
    <w:rPr>
      <w:rFonts w:ascii="宋体" w:hAnsi="宋体" w:cs="宋体"/>
      <w:kern w:val="0"/>
    </w:rPr>
  </w:style>
  <w:style w:type="paragraph" w:customStyle="1" w:styleId="132">
    <w:name w:val="reader-word-layer reader-word-s5-34"/>
    <w:basedOn w:val="1"/>
    <w:uiPriority w:val="0"/>
    <w:pPr>
      <w:spacing w:before="100" w:beforeAutospacing="1" w:after="100" w:afterAutospacing="1"/>
      <w:jc w:val="left"/>
    </w:pPr>
    <w:rPr>
      <w:rFonts w:ascii="宋体" w:hAnsi="宋体" w:cs="宋体"/>
      <w:kern w:val="0"/>
    </w:rPr>
  </w:style>
  <w:style w:type="paragraph" w:customStyle="1" w:styleId="133">
    <w:name w:val="reader-word-layer reader-word-s5-35"/>
    <w:basedOn w:val="1"/>
    <w:uiPriority w:val="0"/>
    <w:pPr>
      <w:spacing w:before="100" w:beforeAutospacing="1" w:after="100" w:afterAutospacing="1"/>
      <w:jc w:val="left"/>
    </w:pPr>
    <w:rPr>
      <w:rFonts w:ascii="宋体" w:hAnsi="宋体" w:cs="宋体"/>
      <w:kern w:val="0"/>
    </w:rPr>
  </w:style>
  <w:style w:type="character" w:customStyle="1" w:styleId="134">
    <w:name w:val="fn"/>
    <w:basedOn w:val="35"/>
    <w:uiPriority w:val="0"/>
  </w:style>
  <w:style w:type="character" w:customStyle="1" w:styleId="135">
    <w:name w:val="标题1"/>
    <w:basedOn w:val="35"/>
    <w:uiPriority w:val="0"/>
  </w:style>
  <w:style w:type="character" w:customStyle="1" w:styleId="136">
    <w:name w:val="source-title"/>
    <w:basedOn w:val="35"/>
    <w:uiPriority w:val="0"/>
  </w:style>
  <w:style w:type="character" w:customStyle="1" w:styleId="137">
    <w:name w:val="volume"/>
    <w:basedOn w:val="35"/>
    <w:uiPriority w:val="0"/>
  </w:style>
  <w:style w:type="character" w:customStyle="1" w:styleId="138">
    <w:name w:val="start-page"/>
    <w:basedOn w:val="35"/>
    <w:uiPriority w:val="0"/>
  </w:style>
  <w:style w:type="character" w:customStyle="1" w:styleId="139">
    <w:name w:val="end-page"/>
    <w:basedOn w:val="35"/>
    <w:uiPriority w:val="0"/>
  </w:style>
  <w:style w:type="character" w:customStyle="1" w:styleId="140">
    <w:name w:val="year"/>
    <w:basedOn w:val="35"/>
    <w:uiPriority w:val="0"/>
  </w:style>
  <w:style w:type="character" w:customStyle="1" w:styleId="141">
    <w:name w:val="abs_nonlink_metadata"/>
    <w:basedOn w:val="35"/>
    <w:uiPriority w:val="0"/>
  </w:style>
  <w:style w:type="character" w:customStyle="1" w:styleId="142">
    <w:name w:val="cit-gray"/>
    <w:basedOn w:val="35"/>
    <w:uiPriority w:val="0"/>
  </w:style>
  <w:style w:type="character" w:customStyle="1" w:styleId="143">
    <w:name w:val="filesize"/>
    <w:basedOn w:val="35"/>
    <w:uiPriority w:val="0"/>
  </w:style>
  <w:style w:type="character" w:customStyle="1" w:styleId="144">
    <w:name w:val="quickreflink"/>
    <w:basedOn w:val="35"/>
    <w:uiPriority w:val="0"/>
  </w:style>
  <w:style w:type="character" w:customStyle="1" w:styleId="145">
    <w:name w:val="medblacktext1"/>
    <w:uiPriority w:val="0"/>
    <w:rPr>
      <w:rFonts w:hint="default" w:ascii="Arial" w:hAnsi="Arial" w:cs="Arial"/>
      <w:color w:val="000000"/>
      <w:sz w:val="18"/>
      <w:szCs w:val="18"/>
    </w:rPr>
  </w:style>
  <w:style w:type="character" w:customStyle="1" w:styleId="146">
    <w:name w:val="text1"/>
    <w:uiPriority w:val="0"/>
    <w:rPr>
      <w:rFonts w:hint="default" w:ascii="Arial" w:hAnsi="Arial" w:cs="Arial"/>
      <w:sz w:val="24"/>
      <w:szCs w:val="24"/>
    </w:rPr>
  </w:style>
  <w:style w:type="character" w:customStyle="1" w:styleId="147">
    <w:name w:val="citation_year1"/>
    <w:uiPriority w:val="0"/>
    <w:rPr>
      <w:b/>
      <w:bCs/>
    </w:rPr>
  </w:style>
  <w:style w:type="character" w:customStyle="1" w:styleId="148">
    <w:name w:val="citation_volume1"/>
    <w:uiPriority w:val="0"/>
    <w:rPr>
      <w:i/>
      <w:iCs/>
    </w:rPr>
  </w:style>
  <w:style w:type="character" w:customStyle="1" w:styleId="149">
    <w:name w:val="nlm_x"/>
    <w:basedOn w:val="35"/>
    <w:uiPriority w:val="0"/>
  </w:style>
  <w:style w:type="character" w:customStyle="1" w:styleId="150">
    <w:name w:val="nlm_xref-aff"/>
    <w:basedOn w:val="35"/>
    <w:uiPriority w:val="0"/>
  </w:style>
  <w:style w:type="character" w:customStyle="1" w:styleId="151">
    <w:name w:val="pages"/>
    <w:basedOn w:val="35"/>
    <w:uiPriority w:val="0"/>
  </w:style>
  <w:style w:type="paragraph" w:customStyle="1" w:styleId="152">
    <w:name w:val="volissue"/>
    <w:basedOn w:val="1"/>
    <w:uiPriority w:val="0"/>
    <w:pPr>
      <w:spacing w:before="100" w:beforeAutospacing="1" w:after="100" w:afterAutospacing="1"/>
      <w:jc w:val="left"/>
    </w:pPr>
    <w:rPr>
      <w:rFonts w:ascii="宋体" w:hAnsi="宋体" w:cs="宋体"/>
      <w:kern w:val="0"/>
    </w:rPr>
  </w:style>
  <w:style w:type="character" w:customStyle="1" w:styleId="153">
    <w:name w:val="js-journal-details journal-detail-text"/>
    <w:basedOn w:val="35"/>
    <w:uiPriority w:val="0"/>
  </w:style>
  <w:style w:type="character" w:customStyle="1" w:styleId="154">
    <w:name w:val="reference-surname"/>
    <w:basedOn w:val="35"/>
    <w:uiPriority w:val="0"/>
  </w:style>
  <w:style w:type="character" w:customStyle="1" w:styleId="155">
    <w:name w:val="reference-given-names"/>
    <w:basedOn w:val="35"/>
    <w:uiPriority w:val="0"/>
  </w:style>
  <w:style w:type="character" w:customStyle="1" w:styleId="156">
    <w:name w:val="reference-article-title"/>
    <w:basedOn w:val="35"/>
    <w:uiPriority w:val="0"/>
  </w:style>
  <w:style w:type="character" w:customStyle="1" w:styleId="157">
    <w:name w:val="reference-sub"/>
    <w:basedOn w:val="35"/>
    <w:uiPriority w:val="0"/>
  </w:style>
  <w:style w:type="character" w:customStyle="1" w:styleId="158">
    <w:name w:val="reference-source"/>
    <w:basedOn w:val="35"/>
    <w:uiPriority w:val="0"/>
  </w:style>
  <w:style w:type="character" w:customStyle="1" w:styleId="159">
    <w:name w:val="reference-year"/>
    <w:basedOn w:val="35"/>
    <w:uiPriority w:val="0"/>
  </w:style>
  <w:style w:type="character" w:customStyle="1" w:styleId="160">
    <w:name w:val="reference-volume"/>
    <w:basedOn w:val="35"/>
    <w:uiPriority w:val="0"/>
  </w:style>
  <w:style w:type="character" w:customStyle="1" w:styleId="161">
    <w:name w:val="reference-fpage"/>
    <w:basedOn w:val="35"/>
    <w:uiPriority w:val="0"/>
  </w:style>
  <w:style w:type="character" w:customStyle="1" w:styleId="162">
    <w:name w:val="reference-lpage"/>
    <w:basedOn w:val="35"/>
    <w:uiPriority w:val="0"/>
  </w:style>
  <w:style w:type="character" w:customStyle="1" w:styleId="163">
    <w:name w:val="keytitle"/>
    <w:basedOn w:val="35"/>
    <w:uiPriority w:val="0"/>
  </w:style>
  <w:style w:type="character" w:customStyle="1" w:styleId="164">
    <w:name w:val="meta-key authors_label"/>
    <w:basedOn w:val="35"/>
    <w:uiPriority w:val="0"/>
  </w:style>
  <w:style w:type="character" w:customStyle="1" w:styleId="165">
    <w:name w:val="meta-value authors"/>
    <w:basedOn w:val="35"/>
    <w:uiPriority w:val="0"/>
  </w:style>
  <w:style w:type="character" w:customStyle="1" w:styleId="166">
    <w:name w:val="meta-key article_source_label"/>
    <w:basedOn w:val="35"/>
    <w:uiPriority w:val="0"/>
  </w:style>
  <w:style w:type="character" w:customStyle="1" w:styleId="167">
    <w:name w:val="meta-value grandparent"/>
    <w:basedOn w:val="35"/>
    <w:uiPriority w:val="0"/>
  </w:style>
  <w:style w:type="character" w:customStyle="1" w:styleId="168">
    <w:name w:val="optionalcoma"/>
    <w:basedOn w:val="35"/>
    <w:uiPriority w:val="0"/>
  </w:style>
  <w:style w:type="character" w:customStyle="1" w:styleId="169">
    <w:name w:val="volumeissue"/>
    <w:basedOn w:val="35"/>
    <w:uiPriority w:val="0"/>
  </w:style>
  <w:style w:type="character" w:customStyle="1" w:styleId="170">
    <w:name w:val="volumeissue pubdate"/>
    <w:basedOn w:val="35"/>
    <w:uiPriority w:val="0"/>
  </w:style>
  <w:style w:type="character" w:customStyle="1" w:styleId="171">
    <w:name w:val="meta-key pageskey"/>
    <w:basedOn w:val="35"/>
    <w:uiPriority w:val="0"/>
  </w:style>
  <w:style w:type="character" w:customStyle="1" w:styleId="172">
    <w:name w:val="meta-value pagesvalue"/>
    <w:basedOn w:val="35"/>
    <w:uiPriority w:val="0"/>
  </w:style>
  <w:style w:type="character" w:customStyle="1" w:styleId="173">
    <w:name w:val="citation-abbreviation"/>
    <w:basedOn w:val="35"/>
    <w:uiPriority w:val="0"/>
  </w:style>
  <w:style w:type="character" w:customStyle="1" w:styleId="174">
    <w:name w:val="citation-publication-date"/>
    <w:basedOn w:val="35"/>
    <w:uiPriority w:val="0"/>
  </w:style>
  <w:style w:type="character" w:customStyle="1" w:styleId="175">
    <w:name w:val="citation-volume"/>
    <w:basedOn w:val="35"/>
    <w:uiPriority w:val="0"/>
  </w:style>
  <w:style w:type="character" w:customStyle="1" w:styleId="176">
    <w:name w:val="citation-issue"/>
    <w:basedOn w:val="35"/>
    <w:uiPriority w:val="0"/>
  </w:style>
  <w:style w:type="character" w:customStyle="1" w:styleId="177">
    <w:name w:val="citation-flpages"/>
    <w:basedOn w:val="35"/>
    <w:uiPriority w:val="0"/>
  </w:style>
  <w:style w:type="character" w:customStyle="1" w:styleId="178">
    <w:name w:val="show_hide_affiliation"/>
    <w:basedOn w:val="35"/>
    <w:uiPriority w:val="0"/>
  </w:style>
  <w:style w:type="paragraph" w:customStyle="1" w:styleId="179">
    <w:name w:val="FigureCaption"/>
    <w:basedOn w:val="1"/>
    <w:uiPriority w:val="0"/>
    <w:pPr>
      <w:spacing w:before="230" w:after="460" w:line="200" w:lineRule="exact"/>
      <w:jc w:val="left"/>
    </w:pPr>
    <w:rPr>
      <w:rFonts w:ascii="Arial" w:hAnsi="Arial" w:eastAsia="MS Mincho"/>
      <w:kern w:val="0"/>
      <w:sz w:val="14"/>
      <w:lang w:val="de-DE" w:eastAsia="ja-JP"/>
    </w:rPr>
  </w:style>
  <w:style w:type="character" w:customStyle="1" w:styleId="180">
    <w:name w:val="comma"/>
    <w:basedOn w:val="35"/>
    <w:uiPriority w:val="0"/>
  </w:style>
  <w:style w:type="character" w:customStyle="1" w:styleId="181">
    <w:name w:val="nlm_source"/>
    <w:basedOn w:val="35"/>
    <w:uiPriority w:val="0"/>
  </w:style>
  <w:style w:type="character" w:customStyle="1" w:styleId="182">
    <w:name w:val="highlight"/>
    <w:basedOn w:val="35"/>
    <w:uiPriority w:val="0"/>
  </w:style>
  <w:style w:type="character" w:customStyle="1" w:styleId="183">
    <w:name w:val="at"/>
    <w:basedOn w:val="35"/>
    <w:uiPriority w:val="0"/>
  </w:style>
  <w:style w:type="character" w:customStyle="1" w:styleId="184">
    <w:name w:val="org summary"/>
    <w:basedOn w:val="35"/>
    <w:uiPriority w:val="0"/>
  </w:style>
  <w:style w:type="paragraph" w:customStyle="1" w:styleId="185">
    <w:name w:val="pic-info"/>
    <w:basedOn w:val="1"/>
    <w:uiPriority w:val="0"/>
    <w:pPr>
      <w:spacing w:before="100" w:beforeAutospacing="1" w:after="100" w:afterAutospacing="1"/>
      <w:jc w:val="left"/>
    </w:pPr>
    <w:rPr>
      <w:rFonts w:ascii="宋体" w:hAnsi="宋体" w:cs="宋体"/>
      <w:kern w:val="0"/>
    </w:rPr>
  </w:style>
  <w:style w:type="character" w:customStyle="1" w:styleId="186">
    <w:name w:val="details"/>
    <w:basedOn w:val="35"/>
    <w:uiPriority w:val="0"/>
  </w:style>
  <w:style w:type="paragraph" w:customStyle="1" w:styleId="187">
    <w:name w:val="reader-word-layer reader-word-s1-4"/>
    <w:basedOn w:val="1"/>
    <w:uiPriority w:val="0"/>
    <w:pPr>
      <w:spacing w:before="100" w:beforeAutospacing="1" w:after="100" w:afterAutospacing="1"/>
      <w:jc w:val="left"/>
    </w:pPr>
    <w:rPr>
      <w:rFonts w:ascii="宋体" w:hAnsi="宋体" w:cs="宋体"/>
      <w:kern w:val="0"/>
    </w:rPr>
  </w:style>
  <w:style w:type="paragraph" w:customStyle="1" w:styleId="188">
    <w:name w:val="reader-word-layer reader-word-s1-1"/>
    <w:basedOn w:val="1"/>
    <w:uiPriority w:val="0"/>
    <w:pPr>
      <w:spacing w:before="100" w:beforeAutospacing="1" w:after="100" w:afterAutospacing="1"/>
      <w:jc w:val="left"/>
    </w:pPr>
    <w:rPr>
      <w:rFonts w:ascii="宋体" w:hAnsi="宋体" w:cs="宋体"/>
      <w:kern w:val="0"/>
    </w:rPr>
  </w:style>
  <w:style w:type="paragraph" w:customStyle="1" w:styleId="189">
    <w:name w:val="reader-word-layer reader-word-s1-0 reader-word-s1-8"/>
    <w:basedOn w:val="1"/>
    <w:uiPriority w:val="0"/>
    <w:pPr>
      <w:spacing w:before="100" w:beforeAutospacing="1" w:after="100" w:afterAutospacing="1"/>
      <w:jc w:val="left"/>
    </w:pPr>
    <w:rPr>
      <w:rFonts w:ascii="宋体" w:hAnsi="宋体" w:cs="宋体"/>
      <w:kern w:val="0"/>
    </w:rPr>
  </w:style>
  <w:style w:type="paragraph" w:customStyle="1" w:styleId="190">
    <w:name w:val="cc"/>
    <w:basedOn w:val="1"/>
    <w:uiPriority w:val="0"/>
    <w:pPr>
      <w:adjustRightInd w:val="0"/>
      <w:snapToGrid w:val="0"/>
      <w:spacing w:line="480" w:lineRule="auto"/>
      <w:jc w:val="left"/>
    </w:pPr>
    <w:rPr>
      <w:rFonts w:eastAsia="Times New Roman"/>
    </w:rPr>
  </w:style>
  <w:style w:type="paragraph" w:customStyle="1" w:styleId="191">
    <w:name w:val="Authors"/>
    <w:basedOn w:val="1"/>
    <w:uiPriority w:val="0"/>
    <w:pPr>
      <w:spacing w:after="360" w:line="230" w:lineRule="exact"/>
      <w:jc w:val="left"/>
    </w:pPr>
    <w:rPr>
      <w:rFonts w:eastAsia="MS Mincho"/>
      <w:i/>
      <w:kern w:val="0"/>
      <w:sz w:val="25"/>
      <w:lang w:val="de-DE" w:eastAsia="ja-JP"/>
    </w:rPr>
  </w:style>
  <w:style w:type="paragraph" w:customStyle="1" w:styleId="192">
    <w:name w:val="H1 Running Header"/>
    <w:uiPriority w:val="0"/>
    <w:pPr>
      <w:pBdr>
        <w:bottom w:val="single" w:color="auto" w:sz="4" w:space="2"/>
      </w:pBdr>
      <w:tabs>
        <w:tab w:val="right" w:pos="9923"/>
      </w:tabs>
      <w:spacing w:line="300" w:lineRule="auto"/>
      <w:jc w:val="center"/>
    </w:pPr>
    <w:rPr>
      <w:rFonts w:ascii="Myriad Pro" w:hAnsi="Myriad Pro" w:eastAsia="宋体" w:cs="Arial"/>
      <w:w w:val="108"/>
      <w:lang w:val="en-GB" w:eastAsia="en-GB" w:bidi="ar-SA"/>
    </w:rPr>
  </w:style>
  <w:style w:type="character" w:customStyle="1" w:styleId="193">
    <w:name w:val="C1 Gray"/>
    <w:uiPriority w:val="0"/>
    <w:rPr>
      <w:color w:val="666666"/>
      <w:lang w:val="fr-FR"/>
    </w:rPr>
  </w:style>
  <w:style w:type="character" w:customStyle="1" w:styleId="194">
    <w:name w:val="纯文本 字符"/>
    <w:link w:val="20"/>
    <w:uiPriority w:val="0"/>
    <w:rPr>
      <w:rFonts w:ascii="宋体" w:hAnsi="Courier New"/>
      <w:kern w:val="2"/>
      <w:sz w:val="21"/>
    </w:rPr>
  </w:style>
  <w:style w:type="paragraph" w:customStyle="1" w:styleId="195">
    <w:name w:val="EndNote Bibliography Title"/>
    <w:basedOn w:val="1"/>
    <w:link w:val="196"/>
    <w:uiPriority w:val="0"/>
    <w:pPr>
      <w:jc w:val="center"/>
    </w:pPr>
  </w:style>
  <w:style w:type="character" w:customStyle="1" w:styleId="196">
    <w:name w:val="EndNote Bibliography Title 字符"/>
    <w:basedOn w:val="35"/>
    <w:link w:val="195"/>
    <w:uiPriority w:val="0"/>
    <w:rPr>
      <w:kern w:val="2"/>
      <w:sz w:val="24"/>
      <w:szCs w:val="24"/>
    </w:rPr>
  </w:style>
  <w:style w:type="paragraph" w:customStyle="1" w:styleId="197">
    <w:name w:val="EndNote Bibliography"/>
    <w:basedOn w:val="1"/>
    <w:link w:val="198"/>
    <w:uiPriority w:val="0"/>
    <w:pPr>
      <w:spacing w:line="240" w:lineRule="auto"/>
      <w:jc w:val="left"/>
    </w:pPr>
  </w:style>
  <w:style w:type="character" w:customStyle="1" w:styleId="198">
    <w:name w:val="EndNote Bibliography 字符"/>
    <w:basedOn w:val="35"/>
    <w:link w:val="197"/>
    <w:uiPriority w:val="0"/>
    <w:rPr>
      <w:kern w:val="2"/>
      <w:sz w:val="24"/>
      <w:szCs w:val="24"/>
    </w:rPr>
  </w:style>
  <w:style w:type="character" w:customStyle="1" w:styleId="199">
    <w:name w:val="Unresolved Mention"/>
    <w:basedOn w:val="35"/>
    <w:unhideWhenUsed/>
    <w:uiPriority w:val="99"/>
    <w:rPr>
      <w:color w:val="605E5C"/>
      <w:shd w:val="clear" w:color="auto" w:fill="E1DFDD"/>
    </w:rPr>
  </w:style>
  <w:style w:type="character" w:customStyle="1" w:styleId="200">
    <w:name w:val="标题 6 字符"/>
    <w:basedOn w:val="35"/>
    <w:link w:val="7"/>
    <w:semiHidden/>
    <w:uiPriority w:val="0"/>
    <w:rPr>
      <w:rFonts w:asciiTheme="majorHAnsi" w:hAnsiTheme="majorHAnsi" w:eastAsiaTheme="majorEastAsia" w:cstheme="majorBidi"/>
      <w:b/>
      <w:bCs/>
      <w:kern w:val="2"/>
      <w:sz w:val="24"/>
      <w:szCs w:val="24"/>
    </w:rPr>
  </w:style>
  <w:style w:type="character" w:customStyle="1" w:styleId="201">
    <w:name w:val="标题 7 字符"/>
    <w:basedOn w:val="35"/>
    <w:link w:val="8"/>
    <w:semiHidden/>
    <w:uiPriority w:val="0"/>
    <w:rPr>
      <w:b/>
      <w:bCs/>
      <w:kern w:val="2"/>
      <w:sz w:val="24"/>
      <w:szCs w:val="24"/>
    </w:rPr>
  </w:style>
  <w:style w:type="character" w:customStyle="1" w:styleId="202">
    <w:name w:val="标题 8 字符"/>
    <w:basedOn w:val="35"/>
    <w:link w:val="9"/>
    <w:semiHidden/>
    <w:uiPriority w:val="0"/>
    <w:rPr>
      <w:rFonts w:asciiTheme="majorHAnsi" w:hAnsiTheme="majorHAnsi" w:eastAsiaTheme="majorEastAsia" w:cstheme="majorBidi"/>
      <w:kern w:val="2"/>
      <w:sz w:val="24"/>
      <w:szCs w:val="24"/>
    </w:rPr>
  </w:style>
  <w:style w:type="character" w:customStyle="1" w:styleId="203">
    <w:name w:val="标题 9 字符"/>
    <w:basedOn w:val="35"/>
    <w:link w:val="10"/>
    <w:semiHidden/>
    <w:uiPriority w:val="0"/>
    <w:rPr>
      <w:rFonts w:asciiTheme="majorHAnsi" w:hAnsiTheme="majorHAnsi" w:eastAsiaTheme="majorEastAsia" w:cstheme="majorBidi"/>
      <w:kern w:val="2"/>
      <w:sz w:val="21"/>
      <w:szCs w:val="21"/>
    </w:rPr>
  </w:style>
  <w:style w:type="character" w:customStyle="1" w:styleId="204">
    <w:name w:val="Placeholder Text"/>
    <w:basedOn w:val="35"/>
    <w:semiHidden/>
    <w:uiPriority w:val="99"/>
    <w:rPr>
      <w:color w:val="808080"/>
    </w:rPr>
  </w:style>
  <w:style w:type="paragraph" w:customStyle="1" w:styleId="205">
    <w:name w:val="List Paragraph"/>
    <w:basedOn w:val="1"/>
    <w:qFormat/>
    <w:uiPriority w:val="34"/>
    <w:pPr>
      <w:ind w:firstLine="420" w:firstLineChars="200"/>
    </w:pPr>
  </w:style>
  <w:style w:type="paragraph" w:customStyle="1" w:styleId="206">
    <w:name w:val="参考文献1"/>
    <w:basedOn w:val="197"/>
    <w:link w:val="207"/>
    <w:qFormat/>
    <w:uiPriority w:val="0"/>
    <w:pPr>
      <w:ind w:left="200" w:hanging="200" w:hangingChars="200"/>
    </w:pPr>
    <w:rPr>
      <w:sz w:val="21"/>
    </w:rPr>
  </w:style>
  <w:style w:type="character" w:customStyle="1" w:styleId="207">
    <w:name w:val="参考文献1 字符"/>
    <w:basedOn w:val="198"/>
    <w:link w:val="20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83</Pages>
  <Words>35365</Words>
  <Characters>201582</Characters>
  <Lines>1679</Lines>
  <Paragraphs>472</Paragraphs>
  <TotalTime>0</TotalTime>
  <ScaleCrop>false</ScaleCrop>
  <LinksUpToDate>false</LinksUpToDate>
  <CharactersWithSpaces>236475</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2022-04-08T11:24:00Z</dcterms:created>
  <dc:creator>zqhe</dc:creator>
  <cp:keywords>Degree thesis</cp:keywords>
  <cp:lastModifiedBy>xxli</cp:lastModifiedBy>
  <cp:lastPrinted>2022-04-02T10:55:00Z</cp:lastPrinted>
  <dcterms:modified xsi:type="dcterms:W3CDTF">2022-04-16T14:21:12Z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